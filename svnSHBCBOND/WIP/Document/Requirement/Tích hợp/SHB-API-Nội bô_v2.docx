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ED18F" w14:textId="55D12519" w:rsidR="00471D7F" w:rsidRPr="00733CDD" w:rsidRDefault="00471D7F" w:rsidP="00F30EED">
      <w:pPr>
        <w:pStyle w:val="-"/>
        <w:numPr>
          <w:ilvl w:val="0"/>
          <w:numId w:val="0"/>
        </w:numPr>
        <w:rPr>
          <w:rFonts w:ascii="Arial" w:hAnsi="Arial" w:cs="Arial"/>
        </w:rPr>
      </w:pPr>
    </w:p>
    <w:p w14:paraId="3CAB10D7" w14:textId="77777777" w:rsidR="00471D7F" w:rsidRPr="00733CDD" w:rsidRDefault="00471D7F" w:rsidP="00471D7F">
      <w:pPr>
        <w:spacing w:line="360" w:lineRule="auto"/>
        <w:rPr>
          <w:rFonts w:ascii="Arial" w:hAnsi="Arial" w:cs="Arial"/>
          <w:color w:val="000000" w:themeColor="text1"/>
          <w:spacing w:val="10"/>
        </w:rPr>
      </w:pPr>
    </w:p>
    <w:p w14:paraId="09B1CED7" w14:textId="77777777" w:rsidR="00471D7F" w:rsidRPr="00733CDD" w:rsidRDefault="00471D7F" w:rsidP="00471D7F">
      <w:pPr>
        <w:spacing w:line="360" w:lineRule="auto"/>
        <w:jc w:val="center"/>
        <w:rPr>
          <w:rFonts w:ascii="Arial" w:hAnsi="Arial" w:cs="Arial"/>
          <w:b/>
          <w:bCs/>
          <w:color w:val="365F91" w:themeColor="accent1" w:themeShade="BF"/>
          <w:sz w:val="28"/>
          <w:szCs w:val="48"/>
        </w:rPr>
      </w:pPr>
    </w:p>
    <w:p w14:paraId="0558D391" w14:textId="77777777" w:rsidR="00471D7F" w:rsidRPr="00733CDD" w:rsidRDefault="00471D7F" w:rsidP="00471D7F">
      <w:pPr>
        <w:spacing w:line="360" w:lineRule="auto"/>
        <w:jc w:val="center"/>
        <w:rPr>
          <w:rFonts w:ascii="Arial" w:hAnsi="Arial" w:cs="Arial"/>
          <w:b/>
          <w:bCs/>
          <w:color w:val="365F91" w:themeColor="accent1" w:themeShade="BF"/>
          <w:sz w:val="28"/>
          <w:szCs w:val="48"/>
        </w:rPr>
      </w:pPr>
    </w:p>
    <w:p w14:paraId="3BB923C3" w14:textId="77777777" w:rsidR="00471D7F" w:rsidRPr="00733CDD" w:rsidRDefault="00471D7F" w:rsidP="00471D7F">
      <w:pPr>
        <w:spacing w:line="360" w:lineRule="auto"/>
        <w:jc w:val="center"/>
        <w:rPr>
          <w:rFonts w:ascii="Arial" w:hAnsi="Arial" w:cs="Arial"/>
          <w:b/>
          <w:bCs/>
          <w:color w:val="365F91" w:themeColor="accent1" w:themeShade="BF"/>
          <w:sz w:val="28"/>
          <w:szCs w:val="48"/>
        </w:rPr>
      </w:pPr>
    </w:p>
    <w:p w14:paraId="489DD19F" w14:textId="77777777" w:rsidR="00471D7F" w:rsidRPr="00733CDD" w:rsidRDefault="00471D7F" w:rsidP="00471D7F">
      <w:pPr>
        <w:spacing w:line="360" w:lineRule="auto"/>
        <w:jc w:val="center"/>
        <w:rPr>
          <w:rFonts w:ascii="Arial" w:hAnsi="Arial" w:cs="Arial"/>
          <w:b/>
          <w:bCs/>
          <w:color w:val="365F91" w:themeColor="accent1" w:themeShade="BF"/>
          <w:sz w:val="28"/>
          <w:szCs w:val="48"/>
        </w:rPr>
      </w:pPr>
    </w:p>
    <w:p w14:paraId="07288335" w14:textId="538903ED" w:rsidR="001C0240" w:rsidRPr="00733CDD" w:rsidRDefault="001C0240" w:rsidP="001C0240">
      <w:pPr>
        <w:spacing w:line="360" w:lineRule="auto"/>
        <w:jc w:val="center"/>
        <w:rPr>
          <w:rFonts w:ascii="Arial" w:hAnsi="Arial" w:cs="Arial"/>
          <w:b/>
          <w:sz w:val="48"/>
          <w:szCs w:val="48"/>
        </w:rPr>
      </w:pPr>
      <w:r w:rsidRPr="00733CDD">
        <w:rPr>
          <w:rFonts w:ascii="Arial" w:hAnsi="Arial" w:cs="Arial"/>
          <w:b/>
          <w:sz w:val="48"/>
          <w:szCs w:val="48"/>
        </w:rPr>
        <w:t xml:space="preserve">TÀI LIỆU </w:t>
      </w:r>
      <w:r w:rsidR="007D444F" w:rsidRPr="00733CDD">
        <w:rPr>
          <w:rFonts w:ascii="Arial" w:hAnsi="Arial" w:cs="Arial"/>
          <w:b/>
          <w:sz w:val="48"/>
          <w:szCs w:val="48"/>
        </w:rPr>
        <w:t>ĐẶC TẢ API</w:t>
      </w:r>
    </w:p>
    <w:p w14:paraId="1C952C65" w14:textId="37700EDA" w:rsidR="0024404E" w:rsidRPr="00733CDD" w:rsidRDefault="00F30EED" w:rsidP="00F30EED">
      <w:pPr>
        <w:spacing w:line="360" w:lineRule="auto"/>
        <w:jc w:val="center"/>
        <w:rPr>
          <w:rFonts w:ascii="Arial" w:hAnsi="Arial" w:cs="Arial"/>
          <w:b/>
          <w:sz w:val="48"/>
          <w:szCs w:val="48"/>
        </w:rPr>
      </w:pPr>
      <w:r w:rsidRPr="00733CDD">
        <w:rPr>
          <w:rFonts w:ascii="Arial" w:hAnsi="Arial" w:cs="Arial"/>
          <w:b/>
          <w:sz w:val="48"/>
          <w:szCs w:val="48"/>
        </w:rPr>
        <w:t>SHB</w:t>
      </w:r>
    </w:p>
    <w:p w14:paraId="46D5517E" w14:textId="77777777" w:rsidR="00471D7F" w:rsidRPr="00733CDD" w:rsidRDefault="00471D7F" w:rsidP="00471D7F">
      <w:pPr>
        <w:spacing w:line="360" w:lineRule="auto"/>
        <w:rPr>
          <w:rFonts w:ascii="Arial" w:hAnsi="Arial" w:cs="Arial"/>
          <w:sz w:val="30"/>
        </w:rPr>
      </w:pPr>
    </w:p>
    <w:p w14:paraId="00A424DF" w14:textId="77777777" w:rsidR="00471D7F" w:rsidRPr="00733CDD" w:rsidRDefault="00471D7F" w:rsidP="00471D7F">
      <w:pPr>
        <w:spacing w:line="360" w:lineRule="auto"/>
        <w:rPr>
          <w:rFonts w:ascii="Arial" w:hAnsi="Arial" w:cs="Arial"/>
          <w:sz w:val="30"/>
        </w:rPr>
      </w:pPr>
    </w:p>
    <w:p w14:paraId="499C1008" w14:textId="77777777" w:rsidR="00471D7F" w:rsidRPr="00733CDD" w:rsidRDefault="00471D7F" w:rsidP="00471D7F">
      <w:pPr>
        <w:spacing w:line="360" w:lineRule="auto"/>
        <w:jc w:val="center"/>
        <w:rPr>
          <w:rFonts w:ascii="Arial" w:hAnsi="Arial" w:cs="Arial"/>
          <w:b/>
          <w:bCs/>
          <w:color w:val="365F91" w:themeColor="accent1" w:themeShade="BF"/>
          <w:sz w:val="44"/>
          <w:szCs w:val="44"/>
        </w:rPr>
      </w:pPr>
    </w:p>
    <w:p w14:paraId="031FCD8A" w14:textId="77777777" w:rsidR="00471D7F" w:rsidRPr="00733CDD" w:rsidRDefault="00471D7F" w:rsidP="00471D7F">
      <w:pPr>
        <w:spacing w:line="360" w:lineRule="auto"/>
        <w:rPr>
          <w:rFonts w:ascii="Arial" w:hAnsi="Arial" w:cs="Arial"/>
        </w:rPr>
      </w:pPr>
    </w:p>
    <w:p w14:paraId="761CD74F" w14:textId="77777777" w:rsidR="00471D7F" w:rsidRPr="00733CDD" w:rsidRDefault="00471D7F" w:rsidP="00471D7F">
      <w:pPr>
        <w:spacing w:line="360" w:lineRule="auto"/>
        <w:rPr>
          <w:rFonts w:ascii="Arial" w:hAnsi="Arial" w:cs="Arial"/>
        </w:rPr>
      </w:pPr>
    </w:p>
    <w:p w14:paraId="4B7CEA09" w14:textId="77777777" w:rsidR="00471D7F" w:rsidRPr="00733CDD" w:rsidRDefault="00471D7F" w:rsidP="00471D7F">
      <w:pPr>
        <w:spacing w:line="360" w:lineRule="auto"/>
        <w:rPr>
          <w:rFonts w:ascii="Arial" w:hAnsi="Arial" w:cs="Arial"/>
        </w:rPr>
      </w:pPr>
    </w:p>
    <w:p w14:paraId="7469EE25" w14:textId="77777777" w:rsidR="00471D7F" w:rsidRPr="00733CDD" w:rsidRDefault="00471D7F" w:rsidP="00471D7F">
      <w:pPr>
        <w:spacing w:line="360" w:lineRule="auto"/>
        <w:rPr>
          <w:rFonts w:ascii="Arial" w:hAnsi="Arial" w:cs="Arial"/>
        </w:rPr>
      </w:pPr>
    </w:p>
    <w:p w14:paraId="1EC26E1D" w14:textId="77777777" w:rsidR="00013FFE" w:rsidRPr="00733CDD" w:rsidRDefault="00013FFE" w:rsidP="00471D7F">
      <w:pPr>
        <w:spacing w:line="360" w:lineRule="auto"/>
        <w:rPr>
          <w:rFonts w:ascii="Arial" w:hAnsi="Arial" w:cs="Arial"/>
        </w:rPr>
      </w:pPr>
    </w:p>
    <w:p w14:paraId="24071113" w14:textId="77777777" w:rsidR="00013FFE" w:rsidRPr="00733CDD" w:rsidRDefault="00013FFE" w:rsidP="00471D7F">
      <w:pPr>
        <w:spacing w:line="360" w:lineRule="auto"/>
        <w:rPr>
          <w:rFonts w:ascii="Arial" w:hAnsi="Arial" w:cs="Arial"/>
        </w:rPr>
      </w:pPr>
    </w:p>
    <w:p w14:paraId="60F68BF9" w14:textId="77777777" w:rsidR="00F30EED" w:rsidRPr="00733CDD" w:rsidRDefault="00F30EED" w:rsidP="00471D7F">
      <w:pPr>
        <w:spacing w:line="360" w:lineRule="auto"/>
        <w:rPr>
          <w:rFonts w:ascii="Arial" w:hAnsi="Arial" w:cs="Arial"/>
        </w:rPr>
      </w:pPr>
    </w:p>
    <w:p w14:paraId="6D64B3EF" w14:textId="77777777" w:rsidR="00F30EED" w:rsidRPr="00733CDD" w:rsidRDefault="00F30EED" w:rsidP="00471D7F">
      <w:pPr>
        <w:spacing w:line="360" w:lineRule="auto"/>
        <w:rPr>
          <w:rFonts w:ascii="Arial" w:hAnsi="Arial" w:cs="Arial"/>
        </w:rPr>
      </w:pPr>
    </w:p>
    <w:p w14:paraId="4B57C7EB" w14:textId="77777777" w:rsidR="00F30EED" w:rsidRPr="00733CDD" w:rsidRDefault="00F30EED" w:rsidP="00471D7F">
      <w:pPr>
        <w:spacing w:line="360" w:lineRule="auto"/>
        <w:rPr>
          <w:rFonts w:ascii="Arial" w:hAnsi="Arial" w:cs="Arial"/>
        </w:rPr>
      </w:pPr>
    </w:p>
    <w:p w14:paraId="019D5206" w14:textId="77777777" w:rsidR="00F30EED" w:rsidRPr="00733CDD" w:rsidRDefault="00F30EED" w:rsidP="00471D7F">
      <w:pPr>
        <w:spacing w:line="360" w:lineRule="auto"/>
        <w:rPr>
          <w:rFonts w:ascii="Arial" w:hAnsi="Arial" w:cs="Arial"/>
        </w:rPr>
      </w:pPr>
    </w:p>
    <w:p w14:paraId="0B6066E2" w14:textId="77777777" w:rsidR="00F30EED" w:rsidRPr="00733CDD" w:rsidRDefault="00F30EED" w:rsidP="00471D7F">
      <w:pPr>
        <w:spacing w:line="360" w:lineRule="auto"/>
        <w:rPr>
          <w:rFonts w:ascii="Arial" w:hAnsi="Arial" w:cs="Arial"/>
        </w:rPr>
      </w:pPr>
    </w:p>
    <w:p w14:paraId="3E26C4C5" w14:textId="77777777" w:rsidR="00013FFE" w:rsidRPr="00733CDD" w:rsidRDefault="00013FFE" w:rsidP="00471D7F">
      <w:pPr>
        <w:spacing w:line="360" w:lineRule="auto"/>
        <w:rPr>
          <w:rFonts w:ascii="Arial" w:hAnsi="Arial" w:cs="Arial"/>
        </w:rPr>
      </w:pPr>
    </w:p>
    <w:p w14:paraId="1EE1E5FF" w14:textId="662651A8" w:rsidR="00471D7F" w:rsidRPr="00733CDD" w:rsidRDefault="00471D7F" w:rsidP="00471D7F">
      <w:pPr>
        <w:spacing w:line="360" w:lineRule="auto"/>
        <w:jc w:val="center"/>
        <w:rPr>
          <w:rFonts w:ascii="Arial" w:hAnsi="Arial" w:cs="Arial"/>
          <w:color w:val="000000" w:themeColor="text1"/>
          <w:spacing w:val="10"/>
          <w:lang w:val="vi-VN"/>
        </w:rPr>
      </w:pPr>
      <w:r w:rsidRPr="00733CDD">
        <w:rPr>
          <w:rFonts w:ascii="Arial" w:hAnsi="Arial" w:cs="Arial"/>
          <w:color w:val="000000" w:themeColor="text1"/>
          <w:spacing w:val="10"/>
        </w:rPr>
        <w:t xml:space="preserve">Hà Nội, </w:t>
      </w:r>
      <w:r w:rsidR="002C6632" w:rsidRPr="00733CDD">
        <w:rPr>
          <w:rFonts w:ascii="Arial" w:hAnsi="Arial" w:cs="Arial"/>
          <w:color w:val="000000" w:themeColor="text1"/>
          <w:spacing w:val="10"/>
        </w:rPr>
        <w:t>…</w:t>
      </w:r>
      <w:r w:rsidRPr="00733CDD">
        <w:rPr>
          <w:rFonts w:ascii="Arial" w:hAnsi="Arial" w:cs="Arial"/>
          <w:color w:val="000000" w:themeColor="text1"/>
          <w:spacing w:val="10"/>
        </w:rPr>
        <w:t>/20</w:t>
      </w:r>
      <w:r w:rsidR="00984B33" w:rsidRPr="00733CDD">
        <w:rPr>
          <w:rFonts w:ascii="Arial" w:hAnsi="Arial" w:cs="Arial"/>
          <w:color w:val="000000" w:themeColor="text1"/>
          <w:spacing w:val="10"/>
        </w:rPr>
        <w:t>21</w:t>
      </w:r>
    </w:p>
    <w:p w14:paraId="04BCB8FE" w14:textId="1808794A" w:rsidR="007D444F" w:rsidRPr="00733CDD" w:rsidRDefault="007D444F" w:rsidP="007D444F">
      <w:pPr>
        <w:jc w:val="center"/>
        <w:rPr>
          <w:rFonts w:ascii="Arial" w:hAnsi="Arial" w:cs="Arial"/>
          <w:caps/>
          <w:color w:val="595959" w:themeColor="text1" w:themeTint="A6"/>
          <w:spacing w:val="50"/>
          <w:sz w:val="44"/>
          <w:szCs w:val="44"/>
        </w:rPr>
      </w:pPr>
      <w:bookmarkStart w:id="0" w:name="_Toc480386754"/>
      <w:r w:rsidRPr="00733CDD">
        <w:rPr>
          <w:rFonts w:ascii="Arial" w:hAnsi="Arial" w:cs="Arial"/>
          <w:caps/>
          <w:color w:val="595959" w:themeColor="text1" w:themeTint="A6"/>
          <w:spacing w:val="50"/>
          <w:sz w:val="44"/>
          <w:szCs w:val="44"/>
        </w:rPr>
        <w:lastRenderedPageBreak/>
        <w:t>nội dung</w:t>
      </w:r>
    </w:p>
    <w:p w14:paraId="76AD5D9A" w14:textId="38E30494" w:rsidR="00FB3357" w:rsidRDefault="007D444F" w:rsidP="00C00BC5">
      <w:pPr>
        <w:pStyle w:val="TOC2"/>
        <w:rPr>
          <w:rFonts w:asciiTheme="minorHAnsi" w:eastAsiaTheme="minorEastAsia" w:hAnsiTheme="minorHAnsi" w:cstheme="minorBidi"/>
          <w:noProof/>
          <w:sz w:val="22"/>
          <w:szCs w:val="22"/>
          <w:lang w:bidi="ar-SA"/>
        </w:rPr>
      </w:pPr>
      <w:r w:rsidRPr="00733CDD">
        <w:rPr>
          <w:rFonts w:ascii="Arial" w:hAnsi="Arial" w:cs="Arial"/>
          <w:b/>
          <w:szCs w:val="22"/>
        </w:rPr>
        <w:fldChar w:fldCharType="begin"/>
      </w:r>
      <w:r w:rsidRPr="00733CDD">
        <w:rPr>
          <w:rFonts w:ascii="Arial" w:hAnsi="Arial" w:cs="Arial"/>
          <w:szCs w:val="22"/>
        </w:rPr>
        <w:instrText xml:space="preserve"> TOC \o "1-4" \h \z \u </w:instrText>
      </w:r>
      <w:r w:rsidRPr="00733CDD">
        <w:rPr>
          <w:rFonts w:ascii="Arial" w:hAnsi="Arial" w:cs="Arial"/>
          <w:b/>
          <w:szCs w:val="22"/>
        </w:rPr>
        <w:fldChar w:fldCharType="separate"/>
      </w:r>
      <w:hyperlink w:anchor="_Toc88143051" w:history="1">
        <w:r w:rsidR="00FB3357" w:rsidRPr="006B01DE">
          <w:rPr>
            <w:rStyle w:val="Hyperlink"/>
            <w:rFonts w:ascii="Arial" w:hAnsi="Arial" w:cs="Arial"/>
            <w:noProof/>
          </w:rPr>
          <w:t>1.1.</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rPr>
          <w:t>Mục đích</w:t>
        </w:r>
        <w:r w:rsidR="00FB3357">
          <w:rPr>
            <w:noProof/>
            <w:webHidden/>
          </w:rPr>
          <w:tab/>
        </w:r>
        <w:r w:rsidR="00FB3357">
          <w:rPr>
            <w:noProof/>
            <w:webHidden/>
          </w:rPr>
          <w:fldChar w:fldCharType="begin"/>
        </w:r>
        <w:r w:rsidR="00FB3357">
          <w:rPr>
            <w:noProof/>
            <w:webHidden/>
          </w:rPr>
          <w:instrText xml:space="preserve"> PAGEREF _Toc88143051 \h </w:instrText>
        </w:r>
        <w:r w:rsidR="00FB3357">
          <w:rPr>
            <w:noProof/>
            <w:webHidden/>
          </w:rPr>
        </w:r>
        <w:r w:rsidR="00FB3357">
          <w:rPr>
            <w:noProof/>
            <w:webHidden/>
          </w:rPr>
          <w:fldChar w:fldCharType="separate"/>
        </w:r>
        <w:r w:rsidR="00FB3357">
          <w:rPr>
            <w:noProof/>
            <w:webHidden/>
          </w:rPr>
          <w:t>3</w:t>
        </w:r>
        <w:r w:rsidR="00FB3357">
          <w:rPr>
            <w:noProof/>
            <w:webHidden/>
          </w:rPr>
          <w:fldChar w:fldCharType="end"/>
        </w:r>
      </w:hyperlink>
    </w:p>
    <w:p w14:paraId="73ECE277" w14:textId="207077FE" w:rsidR="00FB3357" w:rsidRDefault="004D2640" w:rsidP="00C00BC5">
      <w:pPr>
        <w:pStyle w:val="TOC2"/>
        <w:rPr>
          <w:rFonts w:asciiTheme="minorHAnsi" w:eastAsiaTheme="minorEastAsia" w:hAnsiTheme="minorHAnsi" w:cstheme="minorBidi"/>
          <w:noProof/>
          <w:sz w:val="22"/>
          <w:szCs w:val="22"/>
          <w:lang w:bidi="ar-SA"/>
        </w:rPr>
      </w:pPr>
      <w:hyperlink w:anchor="_Toc88143052" w:history="1">
        <w:r w:rsidR="00FB3357" w:rsidRPr="006B01DE">
          <w:rPr>
            <w:rStyle w:val="Hyperlink"/>
            <w:rFonts w:ascii="Arial" w:hAnsi="Arial" w:cs="Arial"/>
            <w:noProof/>
          </w:rPr>
          <w:t>1.2.</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rPr>
          <w:t>Các thuật ngữ sử dụng trong tài liệu</w:t>
        </w:r>
        <w:r w:rsidR="00FB3357">
          <w:rPr>
            <w:noProof/>
            <w:webHidden/>
          </w:rPr>
          <w:tab/>
        </w:r>
        <w:r w:rsidR="00FB3357">
          <w:rPr>
            <w:noProof/>
            <w:webHidden/>
          </w:rPr>
          <w:fldChar w:fldCharType="begin"/>
        </w:r>
        <w:r w:rsidR="00FB3357">
          <w:rPr>
            <w:noProof/>
            <w:webHidden/>
          </w:rPr>
          <w:instrText xml:space="preserve"> PAGEREF _Toc88143052 \h </w:instrText>
        </w:r>
        <w:r w:rsidR="00FB3357">
          <w:rPr>
            <w:noProof/>
            <w:webHidden/>
          </w:rPr>
        </w:r>
        <w:r w:rsidR="00FB3357">
          <w:rPr>
            <w:noProof/>
            <w:webHidden/>
          </w:rPr>
          <w:fldChar w:fldCharType="separate"/>
        </w:r>
        <w:r w:rsidR="00FB3357">
          <w:rPr>
            <w:noProof/>
            <w:webHidden/>
          </w:rPr>
          <w:t>3</w:t>
        </w:r>
        <w:r w:rsidR="00FB3357">
          <w:rPr>
            <w:noProof/>
            <w:webHidden/>
          </w:rPr>
          <w:fldChar w:fldCharType="end"/>
        </w:r>
      </w:hyperlink>
    </w:p>
    <w:p w14:paraId="61B8E371" w14:textId="1C101546" w:rsidR="00FB3357" w:rsidRDefault="004D2640">
      <w:pPr>
        <w:pStyle w:val="TOC1"/>
        <w:tabs>
          <w:tab w:val="left" w:pos="448"/>
          <w:tab w:val="right" w:leader="dot" w:pos="9651"/>
        </w:tabs>
        <w:rPr>
          <w:rFonts w:asciiTheme="minorHAnsi" w:eastAsiaTheme="minorEastAsia" w:hAnsiTheme="minorHAnsi" w:cstheme="minorBidi"/>
          <w:b w:val="0"/>
          <w:bCs w:val="0"/>
          <w:caps w:val="0"/>
          <w:noProof/>
          <w:sz w:val="22"/>
          <w:szCs w:val="22"/>
          <w:lang w:bidi="ar-SA"/>
        </w:rPr>
      </w:pPr>
      <w:hyperlink w:anchor="_Toc88143053" w:history="1">
        <w:r w:rsidR="00FB3357" w:rsidRPr="006B01DE">
          <w:rPr>
            <w:rStyle w:val="Hyperlink"/>
            <w:rFonts w:ascii="Arial" w:hAnsi="Arial" w:cs="Arial"/>
            <w:noProof/>
            <w:lang w:val="en-GB"/>
          </w:rPr>
          <w:t>2.</w:t>
        </w:r>
        <w:r w:rsidR="00FB3357">
          <w:rPr>
            <w:rFonts w:asciiTheme="minorHAnsi" w:eastAsiaTheme="minorEastAsia" w:hAnsiTheme="minorHAnsi" w:cstheme="minorBidi"/>
            <w:b w:val="0"/>
            <w:bCs w:val="0"/>
            <w:caps w:val="0"/>
            <w:noProof/>
            <w:sz w:val="22"/>
            <w:szCs w:val="22"/>
            <w:lang w:bidi="ar-SA"/>
          </w:rPr>
          <w:tab/>
        </w:r>
        <w:r w:rsidR="00FB3357" w:rsidRPr="006B01DE">
          <w:rPr>
            <w:rStyle w:val="Hyperlink"/>
            <w:rFonts w:ascii="Arial" w:hAnsi="Arial" w:cs="Arial"/>
            <w:noProof/>
            <w:lang w:val="en-GB"/>
          </w:rPr>
          <w:t>Đặc tả API Kết nối</w:t>
        </w:r>
        <w:r w:rsidR="00FB3357">
          <w:rPr>
            <w:noProof/>
            <w:webHidden/>
          </w:rPr>
          <w:tab/>
        </w:r>
        <w:r w:rsidR="00FB3357">
          <w:rPr>
            <w:noProof/>
            <w:webHidden/>
          </w:rPr>
          <w:fldChar w:fldCharType="begin"/>
        </w:r>
        <w:r w:rsidR="00FB3357">
          <w:rPr>
            <w:noProof/>
            <w:webHidden/>
          </w:rPr>
          <w:instrText xml:space="preserve"> PAGEREF _Toc88143053 \h </w:instrText>
        </w:r>
        <w:r w:rsidR="00FB3357">
          <w:rPr>
            <w:noProof/>
            <w:webHidden/>
          </w:rPr>
        </w:r>
        <w:r w:rsidR="00FB3357">
          <w:rPr>
            <w:noProof/>
            <w:webHidden/>
          </w:rPr>
          <w:fldChar w:fldCharType="separate"/>
        </w:r>
        <w:r w:rsidR="00FB3357">
          <w:rPr>
            <w:noProof/>
            <w:webHidden/>
          </w:rPr>
          <w:t>5</w:t>
        </w:r>
        <w:r w:rsidR="00FB3357">
          <w:rPr>
            <w:noProof/>
            <w:webHidden/>
          </w:rPr>
          <w:fldChar w:fldCharType="end"/>
        </w:r>
      </w:hyperlink>
    </w:p>
    <w:p w14:paraId="0CFA5BC4" w14:textId="52610E58" w:rsidR="00FB3357" w:rsidRDefault="004D2640" w:rsidP="00C00BC5">
      <w:pPr>
        <w:pStyle w:val="TOC2"/>
        <w:rPr>
          <w:rFonts w:asciiTheme="minorHAnsi" w:eastAsiaTheme="minorEastAsia" w:hAnsiTheme="minorHAnsi" w:cstheme="minorBidi"/>
          <w:noProof/>
          <w:sz w:val="22"/>
          <w:szCs w:val="22"/>
          <w:lang w:bidi="ar-SA"/>
        </w:rPr>
      </w:pPr>
      <w:hyperlink w:anchor="_Toc88143054" w:history="1">
        <w:r w:rsidR="00FB3357" w:rsidRPr="006B01DE">
          <w:rPr>
            <w:rStyle w:val="Hyperlink"/>
            <w:rFonts w:ascii="Arial" w:hAnsi="Arial" w:cs="Arial"/>
            <w:noProof/>
            <w:lang w:val="en-GB"/>
          </w:rPr>
          <w:t>2.1.</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Quy tắc chung</w:t>
        </w:r>
        <w:r w:rsidR="00FB3357">
          <w:rPr>
            <w:noProof/>
            <w:webHidden/>
          </w:rPr>
          <w:tab/>
        </w:r>
        <w:r w:rsidR="00FB3357">
          <w:rPr>
            <w:noProof/>
            <w:webHidden/>
          </w:rPr>
          <w:fldChar w:fldCharType="begin"/>
        </w:r>
        <w:r w:rsidR="00FB3357">
          <w:rPr>
            <w:noProof/>
            <w:webHidden/>
          </w:rPr>
          <w:instrText xml:space="preserve"> PAGEREF _Toc88143054 \h </w:instrText>
        </w:r>
        <w:r w:rsidR="00FB3357">
          <w:rPr>
            <w:noProof/>
            <w:webHidden/>
          </w:rPr>
        </w:r>
        <w:r w:rsidR="00FB3357">
          <w:rPr>
            <w:noProof/>
            <w:webHidden/>
          </w:rPr>
          <w:fldChar w:fldCharType="separate"/>
        </w:r>
        <w:r w:rsidR="00FB3357">
          <w:rPr>
            <w:noProof/>
            <w:webHidden/>
          </w:rPr>
          <w:t>5</w:t>
        </w:r>
        <w:r w:rsidR="00FB3357">
          <w:rPr>
            <w:noProof/>
            <w:webHidden/>
          </w:rPr>
          <w:fldChar w:fldCharType="end"/>
        </w:r>
      </w:hyperlink>
    </w:p>
    <w:p w14:paraId="7B9F2F63" w14:textId="09065047" w:rsidR="00FB3357" w:rsidRDefault="004D2640" w:rsidP="00C00BC5">
      <w:pPr>
        <w:pStyle w:val="TOC2"/>
        <w:rPr>
          <w:rFonts w:asciiTheme="minorHAnsi" w:eastAsiaTheme="minorEastAsia" w:hAnsiTheme="minorHAnsi" w:cstheme="minorBidi"/>
          <w:noProof/>
          <w:sz w:val="22"/>
          <w:szCs w:val="22"/>
          <w:lang w:bidi="ar-SA"/>
        </w:rPr>
      </w:pPr>
      <w:hyperlink w:anchor="_Toc88143055" w:history="1">
        <w:r w:rsidR="00FB3357" w:rsidRPr="006B01DE">
          <w:rPr>
            <w:rStyle w:val="Hyperlink"/>
            <w:rFonts w:ascii="Arial" w:hAnsi="Arial" w:cs="Arial"/>
            <w:noProof/>
            <w:lang w:val="en-GB"/>
          </w:rPr>
          <w:t>2.2.</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Tích hợp xác thực AD</w:t>
        </w:r>
        <w:r w:rsidR="00FB3357">
          <w:rPr>
            <w:noProof/>
            <w:webHidden/>
          </w:rPr>
          <w:tab/>
        </w:r>
        <w:r w:rsidR="00FB3357">
          <w:rPr>
            <w:noProof/>
            <w:webHidden/>
          </w:rPr>
          <w:fldChar w:fldCharType="begin"/>
        </w:r>
        <w:r w:rsidR="00FB3357">
          <w:rPr>
            <w:noProof/>
            <w:webHidden/>
          </w:rPr>
          <w:instrText xml:space="preserve"> PAGEREF _Toc88143055 \h </w:instrText>
        </w:r>
        <w:r w:rsidR="00FB3357">
          <w:rPr>
            <w:noProof/>
            <w:webHidden/>
          </w:rPr>
        </w:r>
        <w:r w:rsidR="00FB3357">
          <w:rPr>
            <w:noProof/>
            <w:webHidden/>
          </w:rPr>
          <w:fldChar w:fldCharType="separate"/>
        </w:r>
        <w:r w:rsidR="00FB3357">
          <w:rPr>
            <w:noProof/>
            <w:webHidden/>
          </w:rPr>
          <w:t>5</w:t>
        </w:r>
        <w:r w:rsidR="00FB3357">
          <w:rPr>
            <w:noProof/>
            <w:webHidden/>
          </w:rPr>
          <w:fldChar w:fldCharType="end"/>
        </w:r>
      </w:hyperlink>
    </w:p>
    <w:p w14:paraId="24E9EA38" w14:textId="48BE3BE5" w:rsidR="00FB3357" w:rsidRDefault="004D2640" w:rsidP="00C00BC5">
      <w:pPr>
        <w:pStyle w:val="TOC2"/>
        <w:rPr>
          <w:rFonts w:asciiTheme="minorHAnsi" w:eastAsiaTheme="minorEastAsia" w:hAnsiTheme="minorHAnsi" w:cstheme="minorBidi"/>
          <w:noProof/>
          <w:sz w:val="22"/>
          <w:szCs w:val="22"/>
          <w:lang w:bidi="ar-SA"/>
        </w:rPr>
      </w:pPr>
      <w:hyperlink w:anchor="_Toc88143056" w:history="1">
        <w:r w:rsidR="00FB3357" w:rsidRPr="006B01DE">
          <w:rPr>
            <w:rStyle w:val="Hyperlink"/>
            <w:rFonts w:ascii="Arial" w:hAnsi="Arial" w:cs="Arial"/>
            <w:noProof/>
            <w:lang w:val="en-GB"/>
          </w:rPr>
          <w:t>2.3.</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ĐỒNG BỘ DANH SÁCH MÃ TRÁI PHIẾU CỦA POS BAN ĐẦU TƯ VỚI HT TRS</w:t>
        </w:r>
        <w:r w:rsidR="00FB3357">
          <w:rPr>
            <w:noProof/>
            <w:webHidden/>
          </w:rPr>
          <w:tab/>
        </w:r>
        <w:r w:rsidR="00FB3357">
          <w:rPr>
            <w:noProof/>
            <w:webHidden/>
          </w:rPr>
          <w:fldChar w:fldCharType="begin"/>
        </w:r>
        <w:r w:rsidR="00FB3357">
          <w:rPr>
            <w:noProof/>
            <w:webHidden/>
          </w:rPr>
          <w:instrText xml:space="preserve"> PAGEREF _Toc88143056 \h </w:instrText>
        </w:r>
        <w:r w:rsidR="00FB3357">
          <w:rPr>
            <w:noProof/>
            <w:webHidden/>
          </w:rPr>
        </w:r>
        <w:r w:rsidR="00FB3357">
          <w:rPr>
            <w:noProof/>
            <w:webHidden/>
          </w:rPr>
          <w:fldChar w:fldCharType="separate"/>
        </w:r>
        <w:r w:rsidR="00FB3357">
          <w:rPr>
            <w:noProof/>
            <w:webHidden/>
          </w:rPr>
          <w:t>6</w:t>
        </w:r>
        <w:r w:rsidR="00FB3357">
          <w:rPr>
            <w:noProof/>
            <w:webHidden/>
          </w:rPr>
          <w:fldChar w:fldCharType="end"/>
        </w:r>
      </w:hyperlink>
    </w:p>
    <w:p w14:paraId="3CCB268F" w14:textId="5AEFB4E8" w:rsidR="00FB3357" w:rsidRDefault="004D2640" w:rsidP="00C00BC5">
      <w:pPr>
        <w:pStyle w:val="TOC2"/>
        <w:rPr>
          <w:rFonts w:asciiTheme="minorHAnsi" w:eastAsiaTheme="minorEastAsia" w:hAnsiTheme="minorHAnsi" w:cstheme="minorBidi"/>
          <w:noProof/>
          <w:sz w:val="22"/>
          <w:szCs w:val="22"/>
          <w:lang w:bidi="ar-SA"/>
        </w:rPr>
      </w:pPr>
      <w:hyperlink w:anchor="_Toc88143057" w:history="1">
        <w:r w:rsidR="00FB3357" w:rsidRPr="006B01DE">
          <w:rPr>
            <w:rStyle w:val="Hyperlink"/>
            <w:rFonts w:ascii="Arial" w:hAnsi="Arial" w:cs="Arial"/>
            <w:noProof/>
            <w:lang w:val="en-GB"/>
          </w:rPr>
          <w:t>2.4.</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ĐỒNG BỘ GIÁ GHI SỔ VỚI TỪNG MÃ TRÁI PHIẾU CỦA BAN ĐẦU TƯ TRÊN TRS (NAMTM)</w:t>
        </w:r>
        <w:r w:rsidR="00FB3357">
          <w:rPr>
            <w:noProof/>
            <w:webHidden/>
          </w:rPr>
          <w:tab/>
        </w:r>
        <w:r w:rsidR="00FB3357">
          <w:rPr>
            <w:noProof/>
            <w:webHidden/>
          </w:rPr>
          <w:fldChar w:fldCharType="begin"/>
        </w:r>
        <w:r w:rsidR="00FB3357">
          <w:rPr>
            <w:noProof/>
            <w:webHidden/>
          </w:rPr>
          <w:instrText xml:space="preserve"> PAGEREF _Toc88143057 \h </w:instrText>
        </w:r>
        <w:r w:rsidR="00FB3357">
          <w:rPr>
            <w:noProof/>
            <w:webHidden/>
          </w:rPr>
        </w:r>
        <w:r w:rsidR="00FB3357">
          <w:rPr>
            <w:noProof/>
            <w:webHidden/>
          </w:rPr>
          <w:fldChar w:fldCharType="separate"/>
        </w:r>
        <w:r w:rsidR="00FB3357">
          <w:rPr>
            <w:noProof/>
            <w:webHidden/>
          </w:rPr>
          <w:t>7</w:t>
        </w:r>
        <w:r w:rsidR="00FB3357">
          <w:rPr>
            <w:noProof/>
            <w:webHidden/>
          </w:rPr>
          <w:fldChar w:fldCharType="end"/>
        </w:r>
      </w:hyperlink>
    </w:p>
    <w:p w14:paraId="589308F9" w14:textId="0A581A4F" w:rsidR="00FB3357" w:rsidRDefault="004D2640" w:rsidP="00C00BC5">
      <w:pPr>
        <w:pStyle w:val="TOC2"/>
        <w:rPr>
          <w:rFonts w:asciiTheme="minorHAnsi" w:eastAsiaTheme="minorEastAsia" w:hAnsiTheme="minorHAnsi" w:cstheme="minorBidi"/>
          <w:noProof/>
          <w:sz w:val="22"/>
          <w:szCs w:val="22"/>
          <w:lang w:bidi="ar-SA"/>
        </w:rPr>
      </w:pPr>
      <w:hyperlink w:anchor="_Toc88143058" w:history="1">
        <w:r w:rsidR="00FB3357" w:rsidRPr="006B01DE">
          <w:rPr>
            <w:rStyle w:val="Hyperlink"/>
            <w:rFonts w:ascii="Arial" w:hAnsi="Arial" w:cs="Arial"/>
            <w:noProof/>
            <w:lang w:val="en-GB"/>
          </w:rPr>
          <w:t>2.5.</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Đồng bộ lãi suất huy động trên Core để tính lãi suất tái đầu tư</w:t>
        </w:r>
        <w:r w:rsidR="00FB3357">
          <w:rPr>
            <w:noProof/>
            <w:webHidden/>
          </w:rPr>
          <w:tab/>
        </w:r>
        <w:r w:rsidR="00FB3357">
          <w:rPr>
            <w:noProof/>
            <w:webHidden/>
          </w:rPr>
          <w:fldChar w:fldCharType="begin"/>
        </w:r>
        <w:r w:rsidR="00FB3357">
          <w:rPr>
            <w:noProof/>
            <w:webHidden/>
          </w:rPr>
          <w:instrText xml:space="preserve"> PAGEREF _Toc88143058 \h </w:instrText>
        </w:r>
        <w:r w:rsidR="00FB3357">
          <w:rPr>
            <w:noProof/>
            <w:webHidden/>
          </w:rPr>
        </w:r>
        <w:r w:rsidR="00FB3357">
          <w:rPr>
            <w:noProof/>
            <w:webHidden/>
          </w:rPr>
          <w:fldChar w:fldCharType="separate"/>
        </w:r>
        <w:r w:rsidR="00FB3357">
          <w:rPr>
            <w:noProof/>
            <w:webHidden/>
          </w:rPr>
          <w:t>8</w:t>
        </w:r>
        <w:r w:rsidR="00FB3357">
          <w:rPr>
            <w:noProof/>
            <w:webHidden/>
          </w:rPr>
          <w:fldChar w:fldCharType="end"/>
        </w:r>
      </w:hyperlink>
    </w:p>
    <w:p w14:paraId="1BCC2E2C" w14:textId="0C107AC2" w:rsidR="00FB3357" w:rsidRDefault="004D2640" w:rsidP="00C00BC5">
      <w:pPr>
        <w:pStyle w:val="TOC2"/>
        <w:rPr>
          <w:rFonts w:asciiTheme="minorHAnsi" w:eastAsiaTheme="minorEastAsia" w:hAnsiTheme="minorHAnsi" w:cstheme="minorBidi"/>
          <w:noProof/>
          <w:sz w:val="22"/>
          <w:szCs w:val="22"/>
          <w:lang w:bidi="ar-SA"/>
        </w:rPr>
      </w:pPr>
      <w:hyperlink w:anchor="_Toc88143059" w:history="1">
        <w:r w:rsidR="00FB3357" w:rsidRPr="006B01DE">
          <w:rPr>
            <w:rStyle w:val="Hyperlink"/>
            <w:rFonts w:ascii="Arial" w:hAnsi="Arial" w:cs="Arial"/>
            <w:noProof/>
            <w:lang w:val="en-GB"/>
          </w:rPr>
          <w:t>2.6.</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Đồng bộ danh sách mainpos, pos</w:t>
        </w:r>
        <w:r w:rsidR="00FB3357">
          <w:rPr>
            <w:noProof/>
            <w:webHidden/>
          </w:rPr>
          <w:tab/>
        </w:r>
        <w:r w:rsidR="00FB3357">
          <w:rPr>
            <w:noProof/>
            <w:webHidden/>
          </w:rPr>
          <w:fldChar w:fldCharType="begin"/>
        </w:r>
        <w:r w:rsidR="00FB3357">
          <w:rPr>
            <w:noProof/>
            <w:webHidden/>
          </w:rPr>
          <w:instrText xml:space="preserve"> PAGEREF _Toc88143059 \h </w:instrText>
        </w:r>
        <w:r w:rsidR="00FB3357">
          <w:rPr>
            <w:noProof/>
            <w:webHidden/>
          </w:rPr>
        </w:r>
        <w:r w:rsidR="00FB3357">
          <w:rPr>
            <w:noProof/>
            <w:webHidden/>
          </w:rPr>
          <w:fldChar w:fldCharType="separate"/>
        </w:r>
        <w:r w:rsidR="00FB3357">
          <w:rPr>
            <w:noProof/>
            <w:webHidden/>
          </w:rPr>
          <w:t>9</w:t>
        </w:r>
        <w:r w:rsidR="00FB3357">
          <w:rPr>
            <w:noProof/>
            <w:webHidden/>
          </w:rPr>
          <w:fldChar w:fldCharType="end"/>
        </w:r>
      </w:hyperlink>
    </w:p>
    <w:p w14:paraId="03140F2D" w14:textId="2F13EBBF" w:rsidR="00FB3357" w:rsidRDefault="004D2640" w:rsidP="00C00BC5">
      <w:pPr>
        <w:pStyle w:val="TOC2"/>
        <w:rPr>
          <w:rFonts w:asciiTheme="minorHAnsi" w:eastAsiaTheme="minorEastAsia" w:hAnsiTheme="minorHAnsi" w:cstheme="minorBidi"/>
          <w:noProof/>
          <w:sz w:val="22"/>
          <w:szCs w:val="22"/>
          <w:lang w:bidi="ar-SA"/>
        </w:rPr>
      </w:pPr>
      <w:hyperlink w:anchor="_Toc88143060" w:history="1">
        <w:r w:rsidR="00FB3357" w:rsidRPr="006B01DE">
          <w:rPr>
            <w:rStyle w:val="Hyperlink"/>
            <w:rFonts w:ascii="Arial" w:hAnsi="Arial" w:cs="Arial"/>
            <w:noProof/>
            <w:lang w:val="en-GB"/>
          </w:rPr>
          <w:t>2.7.</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Lấy thông tin khách hàng từ Core bank</w:t>
        </w:r>
        <w:r w:rsidR="00FB3357">
          <w:rPr>
            <w:noProof/>
            <w:webHidden/>
          </w:rPr>
          <w:tab/>
        </w:r>
        <w:r w:rsidR="00FB3357">
          <w:rPr>
            <w:noProof/>
            <w:webHidden/>
          </w:rPr>
          <w:fldChar w:fldCharType="begin"/>
        </w:r>
        <w:r w:rsidR="00FB3357">
          <w:rPr>
            <w:noProof/>
            <w:webHidden/>
          </w:rPr>
          <w:instrText xml:space="preserve"> PAGEREF _Toc88143060 \h </w:instrText>
        </w:r>
        <w:r w:rsidR="00FB3357">
          <w:rPr>
            <w:noProof/>
            <w:webHidden/>
          </w:rPr>
        </w:r>
        <w:r w:rsidR="00FB3357">
          <w:rPr>
            <w:noProof/>
            <w:webHidden/>
          </w:rPr>
          <w:fldChar w:fldCharType="separate"/>
        </w:r>
        <w:r w:rsidR="00FB3357">
          <w:rPr>
            <w:noProof/>
            <w:webHidden/>
          </w:rPr>
          <w:t>11</w:t>
        </w:r>
        <w:r w:rsidR="00FB3357">
          <w:rPr>
            <w:noProof/>
            <w:webHidden/>
          </w:rPr>
          <w:fldChar w:fldCharType="end"/>
        </w:r>
      </w:hyperlink>
    </w:p>
    <w:p w14:paraId="3396E5E0" w14:textId="1A765FD0" w:rsidR="00FB3357" w:rsidRPr="00C00BC5" w:rsidRDefault="004D2640" w:rsidP="00C00BC5">
      <w:pPr>
        <w:pStyle w:val="TOC2"/>
        <w:rPr>
          <w:rFonts w:asciiTheme="minorHAnsi" w:eastAsiaTheme="minorEastAsia" w:hAnsiTheme="minorHAnsi" w:cstheme="minorBidi"/>
          <w:noProof/>
          <w:sz w:val="22"/>
          <w:szCs w:val="22"/>
          <w:lang w:bidi="ar-SA"/>
        </w:rPr>
      </w:pPr>
      <w:hyperlink w:anchor="_Toc88143061" w:history="1">
        <w:r w:rsidR="00FB3357" w:rsidRPr="00C00BC5">
          <w:rPr>
            <w:rStyle w:val="Hyperlink"/>
            <w:rFonts w:ascii="Arial" w:hAnsi="Arial" w:cs="Arial"/>
            <w:noProof/>
            <w:lang w:val="en-GB"/>
          </w:rPr>
          <w:t>2.8.</w:t>
        </w:r>
        <w:r w:rsidR="00FB3357" w:rsidRPr="00C00BC5">
          <w:rPr>
            <w:rFonts w:asciiTheme="minorHAnsi" w:eastAsiaTheme="minorEastAsia" w:hAnsiTheme="minorHAnsi" w:cstheme="minorBidi"/>
            <w:noProof/>
            <w:sz w:val="22"/>
            <w:szCs w:val="22"/>
            <w:lang w:bidi="ar-SA"/>
          </w:rPr>
          <w:tab/>
        </w:r>
        <w:r w:rsidR="00FB3357" w:rsidRPr="00C00BC5">
          <w:rPr>
            <w:rStyle w:val="Hyperlink"/>
            <w:rFonts w:ascii="Arial" w:hAnsi="Arial" w:cs="Arial"/>
            <w:noProof/>
            <w:lang w:val="en-GB"/>
          </w:rPr>
          <w:t>Lấy phương thức xác thực của CIF trên ibanking</w:t>
        </w:r>
        <w:r w:rsidR="00FB3357" w:rsidRPr="005516DE">
          <w:rPr>
            <w:noProof/>
            <w:webHidden/>
          </w:rPr>
          <w:tab/>
        </w:r>
        <w:r w:rsidR="00FB3357" w:rsidRPr="005516DE">
          <w:rPr>
            <w:noProof/>
            <w:webHidden/>
          </w:rPr>
          <w:fldChar w:fldCharType="begin"/>
        </w:r>
        <w:r w:rsidR="00FB3357" w:rsidRPr="005516DE">
          <w:rPr>
            <w:noProof/>
            <w:webHidden/>
          </w:rPr>
          <w:instrText xml:space="preserve"> PAGEREF _Toc88143061 \h </w:instrText>
        </w:r>
        <w:r w:rsidR="00FB3357" w:rsidRPr="005516DE">
          <w:rPr>
            <w:noProof/>
            <w:webHidden/>
          </w:rPr>
        </w:r>
        <w:r w:rsidR="00FB3357" w:rsidRPr="005516DE">
          <w:rPr>
            <w:noProof/>
            <w:webHidden/>
          </w:rPr>
          <w:fldChar w:fldCharType="separate"/>
        </w:r>
        <w:r w:rsidR="00FB3357" w:rsidRPr="005516DE">
          <w:rPr>
            <w:noProof/>
            <w:webHidden/>
          </w:rPr>
          <w:t>13</w:t>
        </w:r>
        <w:r w:rsidR="00FB3357" w:rsidRPr="005516DE">
          <w:rPr>
            <w:noProof/>
            <w:webHidden/>
          </w:rPr>
          <w:fldChar w:fldCharType="end"/>
        </w:r>
      </w:hyperlink>
    </w:p>
    <w:p w14:paraId="3EFD8284" w14:textId="00364370" w:rsidR="00FB3357" w:rsidRDefault="004D2640" w:rsidP="00C00BC5">
      <w:pPr>
        <w:pStyle w:val="TOC2"/>
        <w:rPr>
          <w:rFonts w:asciiTheme="minorHAnsi" w:eastAsiaTheme="minorEastAsia" w:hAnsiTheme="minorHAnsi" w:cstheme="minorBidi"/>
          <w:noProof/>
          <w:sz w:val="22"/>
          <w:szCs w:val="22"/>
          <w:lang w:bidi="ar-SA"/>
        </w:rPr>
      </w:pPr>
      <w:hyperlink w:anchor="_Toc88143062" w:history="1">
        <w:r w:rsidR="00FB3357" w:rsidRPr="005516DE">
          <w:rPr>
            <w:rStyle w:val="Hyperlink"/>
            <w:rFonts w:ascii="Arial" w:hAnsi="Arial" w:cs="Arial"/>
            <w:noProof/>
            <w:lang w:val="en-GB"/>
          </w:rPr>
          <w:t>2.9.</w:t>
        </w:r>
        <w:r w:rsidR="00FB3357" w:rsidRPr="00C00BC5">
          <w:rPr>
            <w:rFonts w:asciiTheme="minorHAnsi" w:eastAsiaTheme="minorEastAsia" w:hAnsiTheme="minorHAnsi" w:cstheme="minorBidi"/>
            <w:noProof/>
            <w:sz w:val="22"/>
            <w:szCs w:val="22"/>
            <w:lang w:bidi="ar-SA"/>
          </w:rPr>
          <w:tab/>
        </w:r>
        <w:r w:rsidR="00FB3357" w:rsidRPr="005516DE">
          <w:rPr>
            <w:rStyle w:val="Hyperlink"/>
            <w:rFonts w:ascii="Arial" w:hAnsi="Arial" w:cs="Arial"/>
            <w:noProof/>
            <w:lang w:val="en-GB"/>
          </w:rPr>
          <w:t>Xác thực  SMART OTP</w:t>
        </w:r>
        <w:r w:rsidR="00FB3357" w:rsidRPr="005516DE">
          <w:rPr>
            <w:noProof/>
            <w:webHidden/>
          </w:rPr>
          <w:tab/>
        </w:r>
        <w:r w:rsidR="00FB3357" w:rsidRPr="005516DE">
          <w:rPr>
            <w:noProof/>
            <w:webHidden/>
          </w:rPr>
          <w:fldChar w:fldCharType="begin"/>
        </w:r>
        <w:r w:rsidR="00FB3357" w:rsidRPr="005516DE">
          <w:rPr>
            <w:noProof/>
            <w:webHidden/>
          </w:rPr>
          <w:instrText xml:space="preserve"> PAGEREF _Toc88143062 \h </w:instrText>
        </w:r>
        <w:r w:rsidR="00FB3357" w:rsidRPr="005516DE">
          <w:rPr>
            <w:noProof/>
            <w:webHidden/>
          </w:rPr>
        </w:r>
        <w:r w:rsidR="00FB3357" w:rsidRPr="005516DE">
          <w:rPr>
            <w:noProof/>
            <w:webHidden/>
          </w:rPr>
          <w:fldChar w:fldCharType="separate"/>
        </w:r>
        <w:r w:rsidR="00FB3357" w:rsidRPr="005516DE">
          <w:rPr>
            <w:noProof/>
            <w:webHidden/>
          </w:rPr>
          <w:t>15</w:t>
        </w:r>
        <w:r w:rsidR="00FB3357" w:rsidRPr="005516DE">
          <w:rPr>
            <w:noProof/>
            <w:webHidden/>
          </w:rPr>
          <w:fldChar w:fldCharType="end"/>
        </w:r>
      </w:hyperlink>
    </w:p>
    <w:p w14:paraId="1E84DF04" w14:textId="30CF6DB3" w:rsidR="00FB3357" w:rsidRDefault="004D2640">
      <w:pPr>
        <w:pStyle w:val="TOC3"/>
        <w:rPr>
          <w:rFonts w:asciiTheme="minorHAnsi" w:eastAsiaTheme="minorEastAsia" w:hAnsiTheme="minorHAnsi" w:cstheme="minorBidi"/>
          <w:bCs w:val="0"/>
          <w:iCs w:val="0"/>
          <w:caps w:val="0"/>
          <w:snapToGrid/>
          <w:w w:val="100"/>
          <w:sz w:val="22"/>
          <w:szCs w:val="22"/>
          <w:lang w:bidi="ar-SA"/>
        </w:rPr>
      </w:pPr>
      <w:hyperlink w:anchor="_Toc88143063" w:history="1">
        <w:r w:rsidR="00FB3357" w:rsidRPr="006B01DE">
          <w:rPr>
            <w:rStyle w:val="Hyperlink"/>
            <w:rFonts w:asciiTheme="majorHAnsi" w:hAnsiTheme="majorHAnsi"/>
          </w:rPr>
          <w:t>2.9.1.</w:t>
        </w:r>
        <w:r w:rsidR="00FB3357">
          <w:rPr>
            <w:rFonts w:asciiTheme="minorHAnsi" w:eastAsiaTheme="minorEastAsia" w:hAnsiTheme="minorHAnsi" w:cstheme="minorBidi"/>
            <w:bCs w:val="0"/>
            <w:iCs w:val="0"/>
            <w:caps w:val="0"/>
            <w:snapToGrid/>
            <w:w w:val="100"/>
            <w:sz w:val="22"/>
            <w:szCs w:val="22"/>
            <w:lang w:bidi="ar-SA"/>
          </w:rPr>
          <w:tab/>
        </w:r>
        <w:r w:rsidR="00FB3357" w:rsidRPr="006B01DE">
          <w:rPr>
            <w:rStyle w:val="Hyperlink"/>
            <w:rFonts w:ascii="Arial" w:hAnsi="Arial" w:cs="Arial"/>
          </w:rPr>
          <w:t>Khởi tạo OTP</w:t>
        </w:r>
        <w:r w:rsidR="00FB3357">
          <w:rPr>
            <w:webHidden/>
          </w:rPr>
          <w:tab/>
        </w:r>
        <w:r w:rsidR="00FB3357">
          <w:rPr>
            <w:webHidden/>
          </w:rPr>
          <w:fldChar w:fldCharType="begin"/>
        </w:r>
        <w:r w:rsidR="00FB3357">
          <w:rPr>
            <w:webHidden/>
          </w:rPr>
          <w:instrText xml:space="preserve"> PAGEREF _Toc88143063 \h </w:instrText>
        </w:r>
        <w:r w:rsidR="00FB3357">
          <w:rPr>
            <w:webHidden/>
          </w:rPr>
        </w:r>
        <w:r w:rsidR="00FB3357">
          <w:rPr>
            <w:webHidden/>
          </w:rPr>
          <w:fldChar w:fldCharType="separate"/>
        </w:r>
        <w:r w:rsidR="00FB3357">
          <w:rPr>
            <w:webHidden/>
          </w:rPr>
          <w:t>15</w:t>
        </w:r>
        <w:r w:rsidR="00FB3357">
          <w:rPr>
            <w:webHidden/>
          </w:rPr>
          <w:fldChar w:fldCharType="end"/>
        </w:r>
      </w:hyperlink>
    </w:p>
    <w:p w14:paraId="6A6C66DB" w14:textId="09009DE5" w:rsidR="00FB3357" w:rsidRDefault="004D2640">
      <w:pPr>
        <w:pStyle w:val="TOC3"/>
        <w:rPr>
          <w:rFonts w:asciiTheme="minorHAnsi" w:eastAsiaTheme="minorEastAsia" w:hAnsiTheme="minorHAnsi" w:cstheme="minorBidi"/>
          <w:bCs w:val="0"/>
          <w:iCs w:val="0"/>
          <w:caps w:val="0"/>
          <w:snapToGrid/>
          <w:w w:val="100"/>
          <w:sz w:val="22"/>
          <w:szCs w:val="22"/>
          <w:lang w:bidi="ar-SA"/>
        </w:rPr>
      </w:pPr>
      <w:hyperlink w:anchor="_Toc88143064" w:history="1">
        <w:r w:rsidR="00FB3357" w:rsidRPr="006B01DE">
          <w:rPr>
            <w:rStyle w:val="Hyperlink"/>
            <w:rFonts w:asciiTheme="majorHAnsi" w:hAnsiTheme="majorHAnsi"/>
          </w:rPr>
          <w:t>2.9.2.</w:t>
        </w:r>
        <w:r w:rsidR="00FB3357">
          <w:rPr>
            <w:rFonts w:asciiTheme="minorHAnsi" w:eastAsiaTheme="minorEastAsia" w:hAnsiTheme="minorHAnsi" w:cstheme="minorBidi"/>
            <w:bCs w:val="0"/>
            <w:iCs w:val="0"/>
            <w:caps w:val="0"/>
            <w:snapToGrid/>
            <w:w w:val="100"/>
            <w:sz w:val="22"/>
            <w:szCs w:val="22"/>
            <w:lang w:bidi="ar-SA"/>
          </w:rPr>
          <w:tab/>
        </w:r>
        <w:r w:rsidR="00FB3357" w:rsidRPr="006B01DE">
          <w:rPr>
            <w:rStyle w:val="Hyperlink"/>
            <w:rFonts w:ascii="Arial" w:hAnsi="Arial" w:cs="Arial"/>
          </w:rPr>
          <w:t>Xác thực OTP</w:t>
        </w:r>
        <w:r w:rsidR="00FB3357">
          <w:rPr>
            <w:webHidden/>
          </w:rPr>
          <w:tab/>
        </w:r>
        <w:r w:rsidR="00FB3357">
          <w:rPr>
            <w:webHidden/>
          </w:rPr>
          <w:fldChar w:fldCharType="begin"/>
        </w:r>
        <w:r w:rsidR="00FB3357">
          <w:rPr>
            <w:webHidden/>
          </w:rPr>
          <w:instrText xml:space="preserve"> PAGEREF _Toc88143064 \h </w:instrText>
        </w:r>
        <w:r w:rsidR="00FB3357">
          <w:rPr>
            <w:webHidden/>
          </w:rPr>
        </w:r>
        <w:r w:rsidR="00FB3357">
          <w:rPr>
            <w:webHidden/>
          </w:rPr>
          <w:fldChar w:fldCharType="separate"/>
        </w:r>
        <w:r w:rsidR="00FB3357">
          <w:rPr>
            <w:webHidden/>
          </w:rPr>
          <w:t>17</w:t>
        </w:r>
        <w:r w:rsidR="00FB3357">
          <w:rPr>
            <w:webHidden/>
          </w:rPr>
          <w:fldChar w:fldCharType="end"/>
        </w:r>
      </w:hyperlink>
    </w:p>
    <w:p w14:paraId="5BB2C78F" w14:textId="7E451F1E" w:rsidR="00FB3357" w:rsidRDefault="004D2640" w:rsidP="00C00BC5">
      <w:pPr>
        <w:pStyle w:val="TOC2"/>
        <w:rPr>
          <w:rFonts w:asciiTheme="minorHAnsi" w:eastAsiaTheme="minorEastAsia" w:hAnsiTheme="minorHAnsi" w:cstheme="minorBidi"/>
          <w:noProof/>
          <w:sz w:val="22"/>
          <w:szCs w:val="22"/>
          <w:lang w:bidi="ar-SA"/>
        </w:rPr>
      </w:pPr>
      <w:hyperlink w:anchor="_Toc88143065" w:history="1">
        <w:r w:rsidR="00FB3357" w:rsidRPr="006B01DE">
          <w:rPr>
            <w:rStyle w:val="Hyperlink"/>
            <w:rFonts w:ascii="Arial" w:hAnsi="Arial" w:cs="Arial"/>
            <w:noProof/>
            <w:lang w:val="en-GB"/>
          </w:rPr>
          <w:t>2.10.</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Hạch toán gl lên core bank</w:t>
        </w:r>
        <w:r w:rsidR="00FB3357">
          <w:rPr>
            <w:noProof/>
            <w:webHidden/>
          </w:rPr>
          <w:tab/>
        </w:r>
        <w:r w:rsidR="00FB3357">
          <w:rPr>
            <w:noProof/>
            <w:webHidden/>
          </w:rPr>
          <w:fldChar w:fldCharType="begin"/>
        </w:r>
        <w:r w:rsidR="00FB3357">
          <w:rPr>
            <w:noProof/>
            <w:webHidden/>
          </w:rPr>
          <w:instrText xml:space="preserve"> PAGEREF _Toc88143065 \h </w:instrText>
        </w:r>
        <w:r w:rsidR="00FB3357">
          <w:rPr>
            <w:noProof/>
            <w:webHidden/>
          </w:rPr>
        </w:r>
        <w:r w:rsidR="00FB3357">
          <w:rPr>
            <w:noProof/>
            <w:webHidden/>
          </w:rPr>
          <w:fldChar w:fldCharType="separate"/>
        </w:r>
        <w:r w:rsidR="00FB3357">
          <w:rPr>
            <w:noProof/>
            <w:webHidden/>
          </w:rPr>
          <w:t>19</w:t>
        </w:r>
        <w:r w:rsidR="00FB3357">
          <w:rPr>
            <w:noProof/>
            <w:webHidden/>
          </w:rPr>
          <w:fldChar w:fldCharType="end"/>
        </w:r>
      </w:hyperlink>
    </w:p>
    <w:p w14:paraId="749E9748" w14:textId="10118357" w:rsidR="00FB3357" w:rsidRDefault="004D2640" w:rsidP="00C00BC5">
      <w:pPr>
        <w:pStyle w:val="TOC2"/>
        <w:rPr>
          <w:rFonts w:asciiTheme="minorHAnsi" w:eastAsiaTheme="minorEastAsia" w:hAnsiTheme="minorHAnsi" w:cstheme="minorBidi"/>
          <w:noProof/>
          <w:sz w:val="22"/>
          <w:szCs w:val="22"/>
          <w:lang w:bidi="ar-SA"/>
        </w:rPr>
      </w:pPr>
      <w:hyperlink w:anchor="_Toc88143066" w:history="1">
        <w:r w:rsidR="00FB3357" w:rsidRPr="006B01DE">
          <w:rPr>
            <w:rStyle w:val="Hyperlink"/>
            <w:rFonts w:ascii="Arial" w:hAnsi="Arial" w:cs="Arial"/>
            <w:noProof/>
            <w:lang w:val="en-GB"/>
          </w:rPr>
          <w:t>2.11.</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Chuyển tiền từ TK thanh toán của SHB sang TK CK của SHB tại SHS (SHB bán TP niêm yết)</w:t>
        </w:r>
        <w:r w:rsidR="00FB3357">
          <w:rPr>
            <w:noProof/>
            <w:webHidden/>
          </w:rPr>
          <w:tab/>
        </w:r>
        <w:r w:rsidR="00FB3357">
          <w:rPr>
            <w:noProof/>
            <w:webHidden/>
          </w:rPr>
          <w:fldChar w:fldCharType="begin"/>
        </w:r>
        <w:r w:rsidR="00FB3357">
          <w:rPr>
            <w:noProof/>
            <w:webHidden/>
          </w:rPr>
          <w:instrText xml:space="preserve"> PAGEREF _Toc88143066 \h </w:instrText>
        </w:r>
        <w:r w:rsidR="00FB3357">
          <w:rPr>
            <w:noProof/>
            <w:webHidden/>
          </w:rPr>
        </w:r>
        <w:r w:rsidR="00FB3357">
          <w:rPr>
            <w:noProof/>
            <w:webHidden/>
          </w:rPr>
          <w:fldChar w:fldCharType="separate"/>
        </w:r>
        <w:r w:rsidR="00FB3357">
          <w:rPr>
            <w:noProof/>
            <w:webHidden/>
          </w:rPr>
          <w:t>23</w:t>
        </w:r>
        <w:r w:rsidR="00FB3357">
          <w:rPr>
            <w:noProof/>
            <w:webHidden/>
          </w:rPr>
          <w:fldChar w:fldCharType="end"/>
        </w:r>
      </w:hyperlink>
    </w:p>
    <w:p w14:paraId="031E994D" w14:textId="49AE9BEF" w:rsidR="00FB3357" w:rsidRDefault="004D2640" w:rsidP="00C00BC5">
      <w:pPr>
        <w:pStyle w:val="TOC2"/>
        <w:rPr>
          <w:rFonts w:asciiTheme="minorHAnsi" w:eastAsiaTheme="minorEastAsia" w:hAnsiTheme="minorHAnsi" w:cstheme="minorBidi"/>
          <w:noProof/>
          <w:sz w:val="22"/>
          <w:szCs w:val="22"/>
          <w:lang w:bidi="ar-SA"/>
        </w:rPr>
      </w:pPr>
      <w:hyperlink w:anchor="_Toc88143067" w:history="1">
        <w:r w:rsidR="00FB3357" w:rsidRPr="006B01DE">
          <w:rPr>
            <w:rStyle w:val="Hyperlink"/>
            <w:rFonts w:ascii="Arial" w:hAnsi="Arial" w:cs="Arial"/>
            <w:noProof/>
            <w:lang w:val="en-GB"/>
          </w:rPr>
          <w:t>2.12.</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Phong tỏa tiền khách hàng (trường hợp SHB bán TP cho KH)</w:t>
        </w:r>
        <w:r w:rsidR="00FB3357">
          <w:rPr>
            <w:noProof/>
            <w:webHidden/>
          </w:rPr>
          <w:tab/>
        </w:r>
        <w:r w:rsidR="00FB3357">
          <w:rPr>
            <w:noProof/>
            <w:webHidden/>
          </w:rPr>
          <w:fldChar w:fldCharType="begin"/>
        </w:r>
        <w:r w:rsidR="00FB3357">
          <w:rPr>
            <w:noProof/>
            <w:webHidden/>
          </w:rPr>
          <w:instrText xml:space="preserve"> PAGEREF _Toc88143067 \h </w:instrText>
        </w:r>
        <w:r w:rsidR="00FB3357">
          <w:rPr>
            <w:noProof/>
            <w:webHidden/>
          </w:rPr>
        </w:r>
        <w:r w:rsidR="00FB3357">
          <w:rPr>
            <w:noProof/>
            <w:webHidden/>
          </w:rPr>
          <w:fldChar w:fldCharType="separate"/>
        </w:r>
        <w:r w:rsidR="00FB3357">
          <w:rPr>
            <w:noProof/>
            <w:webHidden/>
          </w:rPr>
          <w:t>23</w:t>
        </w:r>
        <w:r w:rsidR="00FB3357">
          <w:rPr>
            <w:noProof/>
            <w:webHidden/>
          </w:rPr>
          <w:fldChar w:fldCharType="end"/>
        </w:r>
      </w:hyperlink>
    </w:p>
    <w:p w14:paraId="47EBC111" w14:textId="53852B42" w:rsidR="00FB3357" w:rsidRDefault="004D2640" w:rsidP="00C00BC5">
      <w:pPr>
        <w:pStyle w:val="TOC2"/>
        <w:rPr>
          <w:rFonts w:asciiTheme="minorHAnsi" w:eastAsiaTheme="minorEastAsia" w:hAnsiTheme="minorHAnsi" w:cstheme="minorBidi"/>
          <w:noProof/>
          <w:sz w:val="22"/>
          <w:szCs w:val="22"/>
          <w:lang w:bidi="ar-SA"/>
        </w:rPr>
      </w:pPr>
      <w:hyperlink w:anchor="_Toc88143068" w:history="1">
        <w:r w:rsidR="00FB3357" w:rsidRPr="006B01DE">
          <w:rPr>
            <w:rStyle w:val="Hyperlink"/>
            <w:rFonts w:ascii="Arial" w:hAnsi="Arial" w:cs="Arial"/>
            <w:noProof/>
            <w:lang w:val="en-GB"/>
          </w:rPr>
          <w:t>2.13.</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Giải tỏa tiền khách hàng (trường hợp x/n chuyển nhượng không thành công)</w:t>
        </w:r>
        <w:r w:rsidR="00FB3357">
          <w:rPr>
            <w:noProof/>
            <w:webHidden/>
          </w:rPr>
          <w:tab/>
        </w:r>
        <w:r w:rsidR="00FB3357">
          <w:rPr>
            <w:noProof/>
            <w:webHidden/>
          </w:rPr>
          <w:fldChar w:fldCharType="begin"/>
        </w:r>
        <w:r w:rsidR="00FB3357">
          <w:rPr>
            <w:noProof/>
            <w:webHidden/>
          </w:rPr>
          <w:instrText xml:space="preserve"> PAGEREF _Toc88143068 \h </w:instrText>
        </w:r>
        <w:r w:rsidR="00FB3357">
          <w:rPr>
            <w:noProof/>
            <w:webHidden/>
          </w:rPr>
        </w:r>
        <w:r w:rsidR="00FB3357">
          <w:rPr>
            <w:noProof/>
            <w:webHidden/>
          </w:rPr>
          <w:fldChar w:fldCharType="separate"/>
        </w:r>
        <w:r w:rsidR="00FB3357">
          <w:rPr>
            <w:noProof/>
            <w:webHidden/>
          </w:rPr>
          <w:t>25</w:t>
        </w:r>
        <w:r w:rsidR="00FB3357">
          <w:rPr>
            <w:noProof/>
            <w:webHidden/>
          </w:rPr>
          <w:fldChar w:fldCharType="end"/>
        </w:r>
      </w:hyperlink>
    </w:p>
    <w:p w14:paraId="3A5A7575" w14:textId="4A6B4CBC" w:rsidR="00FB3357" w:rsidRDefault="004D2640" w:rsidP="00C00BC5">
      <w:pPr>
        <w:pStyle w:val="TOC2"/>
        <w:rPr>
          <w:rFonts w:asciiTheme="minorHAnsi" w:eastAsiaTheme="minorEastAsia" w:hAnsiTheme="minorHAnsi" w:cstheme="minorBidi"/>
          <w:noProof/>
          <w:sz w:val="22"/>
          <w:szCs w:val="22"/>
          <w:lang w:bidi="ar-SA"/>
        </w:rPr>
      </w:pPr>
      <w:hyperlink w:anchor="_Toc88143069" w:history="1">
        <w:r w:rsidR="00FB3357" w:rsidRPr="006B01DE">
          <w:rPr>
            <w:rStyle w:val="Hyperlink"/>
            <w:rFonts w:ascii="Arial" w:hAnsi="Arial" w:cs="Arial"/>
            <w:noProof/>
            <w:lang w:val="en-GB"/>
          </w:rPr>
          <w:t>2.14.</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Thanh toán tiền SHB bán trái phiếu</w:t>
        </w:r>
        <w:r w:rsidR="00FB3357">
          <w:rPr>
            <w:noProof/>
            <w:webHidden/>
          </w:rPr>
          <w:tab/>
        </w:r>
        <w:r w:rsidR="00FB3357">
          <w:rPr>
            <w:noProof/>
            <w:webHidden/>
          </w:rPr>
          <w:fldChar w:fldCharType="begin"/>
        </w:r>
        <w:r w:rsidR="00FB3357">
          <w:rPr>
            <w:noProof/>
            <w:webHidden/>
          </w:rPr>
          <w:instrText xml:space="preserve"> PAGEREF _Toc88143069 \h </w:instrText>
        </w:r>
        <w:r w:rsidR="00FB3357">
          <w:rPr>
            <w:noProof/>
            <w:webHidden/>
          </w:rPr>
        </w:r>
        <w:r w:rsidR="00FB3357">
          <w:rPr>
            <w:noProof/>
            <w:webHidden/>
          </w:rPr>
          <w:fldChar w:fldCharType="separate"/>
        </w:r>
        <w:r w:rsidR="00FB3357">
          <w:rPr>
            <w:noProof/>
            <w:webHidden/>
          </w:rPr>
          <w:t>27</w:t>
        </w:r>
        <w:r w:rsidR="00FB3357">
          <w:rPr>
            <w:noProof/>
            <w:webHidden/>
          </w:rPr>
          <w:fldChar w:fldCharType="end"/>
        </w:r>
      </w:hyperlink>
    </w:p>
    <w:p w14:paraId="3B58D089" w14:textId="76A740A5" w:rsidR="00FB3357" w:rsidRDefault="004D2640" w:rsidP="00C00BC5">
      <w:pPr>
        <w:pStyle w:val="TOC2"/>
        <w:rPr>
          <w:rFonts w:asciiTheme="minorHAnsi" w:eastAsiaTheme="minorEastAsia" w:hAnsiTheme="minorHAnsi" w:cstheme="minorBidi"/>
          <w:noProof/>
          <w:sz w:val="22"/>
          <w:szCs w:val="22"/>
          <w:lang w:bidi="ar-SA"/>
        </w:rPr>
      </w:pPr>
      <w:hyperlink w:anchor="_Toc88143070" w:history="1">
        <w:r w:rsidR="00FB3357" w:rsidRPr="006B01DE">
          <w:rPr>
            <w:rStyle w:val="Hyperlink"/>
            <w:rFonts w:ascii="Arial" w:hAnsi="Arial" w:cs="Arial"/>
            <w:noProof/>
            <w:lang w:val="en-GB"/>
          </w:rPr>
          <w:t>2.15.</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Thanh toán tiền SHB mua trái phiếu</w:t>
        </w:r>
        <w:r w:rsidR="00FB3357">
          <w:rPr>
            <w:noProof/>
            <w:webHidden/>
          </w:rPr>
          <w:tab/>
        </w:r>
        <w:r w:rsidR="00FB3357">
          <w:rPr>
            <w:noProof/>
            <w:webHidden/>
          </w:rPr>
          <w:fldChar w:fldCharType="begin"/>
        </w:r>
        <w:r w:rsidR="00FB3357">
          <w:rPr>
            <w:noProof/>
            <w:webHidden/>
          </w:rPr>
          <w:instrText xml:space="preserve"> PAGEREF _Toc88143070 \h </w:instrText>
        </w:r>
        <w:r w:rsidR="00FB3357">
          <w:rPr>
            <w:noProof/>
            <w:webHidden/>
          </w:rPr>
        </w:r>
        <w:r w:rsidR="00FB3357">
          <w:rPr>
            <w:noProof/>
            <w:webHidden/>
          </w:rPr>
          <w:fldChar w:fldCharType="separate"/>
        </w:r>
        <w:r w:rsidR="00FB3357">
          <w:rPr>
            <w:noProof/>
            <w:webHidden/>
          </w:rPr>
          <w:t>27</w:t>
        </w:r>
        <w:r w:rsidR="00FB3357">
          <w:rPr>
            <w:noProof/>
            <w:webHidden/>
          </w:rPr>
          <w:fldChar w:fldCharType="end"/>
        </w:r>
      </w:hyperlink>
    </w:p>
    <w:p w14:paraId="5944F91A" w14:textId="0C9BB95C" w:rsidR="00FB3357" w:rsidRDefault="004D2640" w:rsidP="00C00BC5">
      <w:pPr>
        <w:pStyle w:val="TOC2"/>
        <w:rPr>
          <w:rFonts w:asciiTheme="minorHAnsi" w:eastAsiaTheme="minorEastAsia" w:hAnsiTheme="minorHAnsi" w:cstheme="minorBidi"/>
          <w:noProof/>
          <w:sz w:val="22"/>
          <w:szCs w:val="22"/>
          <w:lang w:bidi="ar-SA"/>
        </w:rPr>
      </w:pPr>
      <w:hyperlink w:anchor="_Toc88143071" w:history="1">
        <w:r w:rsidR="00FB3357" w:rsidRPr="006B01DE">
          <w:rPr>
            <w:rStyle w:val="Hyperlink"/>
            <w:rFonts w:ascii="Arial" w:hAnsi="Arial" w:cs="Arial"/>
            <w:noProof/>
            <w:lang w:val="en-GB"/>
          </w:rPr>
          <w:t>2.16.</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Cấp phát ấn chỉ cho hợp đồng bán TP cho KH</w:t>
        </w:r>
        <w:r w:rsidR="00FB3357">
          <w:rPr>
            <w:noProof/>
            <w:webHidden/>
          </w:rPr>
          <w:tab/>
        </w:r>
        <w:r w:rsidR="00FB3357">
          <w:rPr>
            <w:noProof/>
            <w:webHidden/>
          </w:rPr>
          <w:fldChar w:fldCharType="begin"/>
        </w:r>
        <w:r w:rsidR="00FB3357">
          <w:rPr>
            <w:noProof/>
            <w:webHidden/>
          </w:rPr>
          <w:instrText xml:space="preserve"> PAGEREF _Toc88143071 \h </w:instrText>
        </w:r>
        <w:r w:rsidR="00FB3357">
          <w:rPr>
            <w:noProof/>
            <w:webHidden/>
          </w:rPr>
        </w:r>
        <w:r w:rsidR="00FB3357">
          <w:rPr>
            <w:noProof/>
            <w:webHidden/>
          </w:rPr>
          <w:fldChar w:fldCharType="separate"/>
        </w:r>
        <w:r w:rsidR="00FB3357">
          <w:rPr>
            <w:noProof/>
            <w:webHidden/>
          </w:rPr>
          <w:t>27</w:t>
        </w:r>
        <w:r w:rsidR="00FB3357">
          <w:rPr>
            <w:noProof/>
            <w:webHidden/>
          </w:rPr>
          <w:fldChar w:fldCharType="end"/>
        </w:r>
      </w:hyperlink>
    </w:p>
    <w:p w14:paraId="46153269" w14:textId="6D9E7AEC" w:rsidR="00FB3357" w:rsidRDefault="004D2640" w:rsidP="00C00BC5">
      <w:pPr>
        <w:pStyle w:val="TOC2"/>
        <w:rPr>
          <w:rFonts w:asciiTheme="minorHAnsi" w:eastAsiaTheme="minorEastAsia" w:hAnsiTheme="minorHAnsi" w:cstheme="minorBidi"/>
          <w:noProof/>
          <w:sz w:val="22"/>
          <w:szCs w:val="22"/>
          <w:lang w:bidi="ar-SA"/>
        </w:rPr>
      </w:pPr>
      <w:hyperlink w:anchor="_Toc88143072" w:history="1">
        <w:r w:rsidR="00FB3357" w:rsidRPr="006B01DE">
          <w:rPr>
            <w:rStyle w:val="Hyperlink"/>
            <w:rFonts w:ascii="Arial" w:hAnsi="Arial" w:cs="Arial"/>
            <w:noProof/>
            <w:lang w:val="en-GB"/>
          </w:rPr>
          <w:t>2.17.</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Đồng bộ danh sách nhân viên</w:t>
        </w:r>
        <w:r w:rsidR="00FB3357">
          <w:rPr>
            <w:noProof/>
            <w:webHidden/>
          </w:rPr>
          <w:tab/>
        </w:r>
        <w:r w:rsidR="00FB3357">
          <w:rPr>
            <w:noProof/>
            <w:webHidden/>
          </w:rPr>
          <w:fldChar w:fldCharType="begin"/>
        </w:r>
        <w:r w:rsidR="00FB3357">
          <w:rPr>
            <w:noProof/>
            <w:webHidden/>
          </w:rPr>
          <w:instrText xml:space="preserve"> PAGEREF _Toc88143072 \h </w:instrText>
        </w:r>
        <w:r w:rsidR="00FB3357">
          <w:rPr>
            <w:noProof/>
            <w:webHidden/>
          </w:rPr>
        </w:r>
        <w:r w:rsidR="00FB3357">
          <w:rPr>
            <w:noProof/>
            <w:webHidden/>
          </w:rPr>
          <w:fldChar w:fldCharType="separate"/>
        </w:r>
        <w:r w:rsidR="00FB3357">
          <w:rPr>
            <w:noProof/>
            <w:webHidden/>
          </w:rPr>
          <w:t>27</w:t>
        </w:r>
        <w:r w:rsidR="00FB3357">
          <w:rPr>
            <w:noProof/>
            <w:webHidden/>
          </w:rPr>
          <w:fldChar w:fldCharType="end"/>
        </w:r>
      </w:hyperlink>
    </w:p>
    <w:p w14:paraId="363BC96D" w14:textId="6E142B47" w:rsidR="00FB3357" w:rsidRDefault="004D2640" w:rsidP="00C00BC5">
      <w:pPr>
        <w:pStyle w:val="TOC2"/>
        <w:rPr>
          <w:rFonts w:asciiTheme="minorHAnsi" w:eastAsiaTheme="minorEastAsia" w:hAnsiTheme="minorHAnsi" w:cstheme="minorBidi"/>
          <w:noProof/>
          <w:sz w:val="22"/>
          <w:szCs w:val="22"/>
          <w:lang w:bidi="ar-SA"/>
        </w:rPr>
      </w:pPr>
      <w:hyperlink w:anchor="_Toc88143073" w:history="1">
        <w:r w:rsidR="00FB3357" w:rsidRPr="006B01DE">
          <w:rPr>
            <w:rStyle w:val="Hyperlink"/>
            <w:rFonts w:ascii="Arial" w:hAnsi="Arial" w:cs="Arial"/>
            <w:noProof/>
            <w:lang w:val="en-GB"/>
          </w:rPr>
          <w:t>2.18.</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Hàm kiểm tra xem Core có dang EOD không?</w:t>
        </w:r>
        <w:r w:rsidR="00FB3357">
          <w:rPr>
            <w:noProof/>
            <w:webHidden/>
          </w:rPr>
          <w:tab/>
        </w:r>
        <w:r w:rsidR="00FB3357">
          <w:rPr>
            <w:noProof/>
            <w:webHidden/>
          </w:rPr>
          <w:fldChar w:fldCharType="begin"/>
        </w:r>
        <w:r w:rsidR="00FB3357">
          <w:rPr>
            <w:noProof/>
            <w:webHidden/>
          </w:rPr>
          <w:instrText xml:space="preserve"> PAGEREF _Toc88143073 \h </w:instrText>
        </w:r>
        <w:r w:rsidR="00FB3357">
          <w:rPr>
            <w:noProof/>
            <w:webHidden/>
          </w:rPr>
        </w:r>
        <w:r w:rsidR="00FB3357">
          <w:rPr>
            <w:noProof/>
            <w:webHidden/>
          </w:rPr>
          <w:fldChar w:fldCharType="separate"/>
        </w:r>
        <w:r w:rsidR="00FB3357">
          <w:rPr>
            <w:noProof/>
            <w:webHidden/>
          </w:rPr>
          <w:t>29</w:t>
        </w:r>
        <w:r w:rsidR="00FB3357">
          <w:rPr>
            <w:noProof/>
            <w:webHidden/>
          </w:rPr>
          <w:fldChar w:fldCharType="end"/>
        </w:r>
      </w:hyperlink>
    </w:p>
    <w:p w14:paraId="2EAB27ED" w14:textId="56B80038" w:rsidR="00FB3357" w:rsidRDefault="004D2640" w:rsidP="00C00BC5">
      <w:pPr>
        <w:pStyle w:val="TOC2"/>
        <w:rPr>
          <w:rFonts w:asciiTheme="minorHAnsi" w:eastAsiaTheme="minorEastAsia" w:hAnsiTheme="minorHAnsi" w:cstheme="minorBidi"/>
          <w:noProof/>
          <w:sz w:val="22"/>
          <w:szCs w:val="22"/>
          <w:lang w:bidi="ar-SA"/>
        </w:rPr>
      </w:pPr>
      <w:hyperlink w:anchor="_Toc88143074" w:history="1">
        <w:r w:rsidR="00FB3357" w:rsidRPr="006B01DE">
          <w:rPr>
            <w:rStyle w:val="Hyperlink"/>
            <w:rFonts w:ascii="Arial" w:hAnsi="Arial" w:cs="Arial"/>
            <w:noProof/>
            <w:lang w:val="en-GB"/>
          </w:rPr>
          <w:t>2.19.</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tích hợp Tools gửi email,sms</w:t>
        </w:r>
        <w:r w:rsidR="00FB3357">
          <w:rPr>
            <w:noProof/>
            <w:webHidden/>
          </w:rPr>
          <w:tab/>
        </w:r>
        <w:r w:rsidR="00FB3357">
          <w:rPr>
            <w:noProof/>
            <w:webHidden/>
          </w:rPr>
          <w:fldChar w:fldCharType="begin"/>
        </w:r>
        <w:r w:rsidR="00FB3357">
          <w:rPr>
            <w:noProof/>
            <w:webHidden/>
          </w:rPr>
          <w:instrText xml:space="preserve"> PAGEREF _Toc88143074 \h </w:instrText>
        </w:r>
        <w:r w:rsidR="00FB3357">
          <w:rPr>
            <w:noProof/>
            <w:webHidden/>
          </w:rPr>
        </w:r>
        <w:r w:rsidR="00FB3357">
          <w:rPr>
            <w:noProof/>
            <w:webHidden/>
          </w:rPr>
          <w:fldChar w:fldCharType="separate"/>
        </w:r>
        <w:r w:rsidR="00FB3357">
          <w:rPr>
            <w:noProof/>
            <w:webHidden/>
          </w:rPr>
          <w:t>31</w:t>
        </w:r>
        <w:r w:rsidR="00FB3357">
          <w:rPr>
            <w:noProof/>
            <w:webHidden/>
          </w:rPr>
          <w:fldChar w:fldCharType="end"/>
        </w:r>
      </w:hyperlink>
    </w:p>
    <w:p w14:paraId="772773F4" w14:textId="7B2BA776" w:rsidR="00FB3357" w:rsidRDefault="004D2640" w:rsidP="00C00BC5">
      <w:pPr>
        <w:pStyle w:val="TOC2"/>
        <w:rPr>
          <w:rFonts w:asciiTheme="minorHAnsi" w:eastAsiaTheme="minorEastAsia" w:hAnsiTheme="minorHAnsi" w:cstheme="minorBidi"/>
          <w:noProof/>
          <w:sz w:val="22"/>
          <w:szCs w:val="22"/>
          <w:lang w:bidi="ar-SA"/>
        </w:rPr>
      </w:pPr>
      <w:hyperlink w:anchor="_Toc88143075" w:history="1">
        <w:r w:rsidR="00FB3357" w:rsidRPr="006B01DE">
          <w:rPr>
            <w:rStyle w:val="Hyperlink"/>
            <w:rFonts w:ascii="Arial" w:hAnsi="Arial" w:cs="Arial"/>
            <w:noProof/>
            <w:lang w:val="en-GB"/>
          </w:rPr>
          <w:t>2.20.</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Lấy thay đổi của dòng lãi mã trái phiếu trong ngày</w:t>
        </w:r>
        <w:r w:rsidR="00FB3357">
          <w:rPr>
            <w:noProof/>
            <w:webHidden/>
          </w:rPr>
          <w:tab/>
        </w:r>
        <w:r w:rsidR="00FB3357">
          <w:rPr>
            <w:noProof/>
            <w:webHidden/>
          </w:rPr>
          <w:fldChar w:fldCharType="begin"/>
        </w:r>
        <w:r w:rsidR="00FB3357">
          <w:rPr>
            <w:noProof/>
            <w:webHidden/>
          </w:rPr>
          <w:instrText xml:space="preserve"> PAGEREF _Toc88143075 \h </w:instrText>
        </w:r>
        <w:r w:rsidR="00FB3357">
          <w:rPr>
            <w:noProof/>
            <w:webHidden/>
          </w:rPr>
        </w:r>
        <w:r w:rsidR="00FB3357">
          <w:rPr>
            <w:noProof/>
            <w:webHidden/>
          </w:rPr>
          <w:fldChar w:fldCharType="separate"/>
        </w:r>
        <w:r w:rsidR="00FB3357">
          <w:rPr>
            <w:noProof/>
            <w:webHidden/>
          </w:rPr>
          <w:t>33</w:t>
        </w:r>
        <w:r w:rsidR="00FB3357">
          <w:rPr>
            <w:noProof/>
            <w:webHidden/>
          </w:rPr>
          <w:fldChar w:fldCharType="end"/>
        </w:r>
      </w:hyperlink>
    </w:p>
    <w:p w14:paraId="3F985512" w14:textId="113911E7" w:rsidR="00FB3357" w:rsidRDefault="004D2640" w:rsidP="00C00BC5">
      <w:pPr>
        <w:pStyle w:val="TOC2"/>
        <w:rPr>
          <w:rFonts w:asciiTheme="minorHAnsi" w:eastAsiaTheme="minorEastAsia" w:hAnsiTheme="minorHAnsi" w:cstheme="minorBidi"/>
          <w:noProof/>
          <w:sz w:val="22"/>
          <w:szCs w:val="22"/>
          <w:lang w:bidi="ar-SA"/>
        </w:rPr>
      </w:pPr>
      <w:hyperlink w:anchor="_Toc88143076" w:history="1">
        <w:r w:rsidR="00FB3357" w:rsidRPr="006B01DE">
          <w:rPr>
            <w:rStyle w:val="Hyperlink"/>
            <w:rFonts w:ascii="Arial" w:hAnsi="Arial" w:cs="Arial"/>
            <w:noProof/>
            <w:lang w:val="en-GB"/>
          </w:rPr>
          <w:t>2.21.</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Lấy danh sách GL, thay đổi trong ngày</w:t>
        </w:r>
        <w:r w:rsidR="00FB3357">
          <w:rPr>
            <w:noProof/>
            <w:webHidden/>
          </w:rPr>
          <w:tab/>
        </w:r>
        <w:r w:rsidR="00FB3357">
          <w:rPr>
            <w:noProof/>
            <w:webHidden/>
          </w:rPr>
          <w:fldChar w:fldCharType="begin"/>
        </w:r>
        <w:r w:rsidR="00FB3357">
          <w:rPr>
            <w:noProof/>
            <w:webHidden/>
          </w:rPr>
          <w:instrText xml:space="preserve"> PAGEREF _Toc88143076 \h </w:instrText>
        </w:r>
        <w:r w:rsidR="00FB3357">
          <w:rPr>
            <w:noProof/>
            <w:webHidden/>
          </w:rPr>
        </w:r>
        <w:r w:rsidR="00FB3357">
          <w:rPr>
            <w:noProof/>
            <w:webHidden/>
          </w:rPr>
          <w:fldChar w:fldCharType="separate"/>
        </w:r>
        <w:r w:rsidR="00FB3357">
          <w:rPr>
            <w:noProof/>
            <w:webHidden/>
          </w:rPr>
          <w:t>33</w:t>
        </w:r>
        <w:r w:rsidR="00FB3357">
          <w:rPr>
            <w:noProof/>
            <w:webHidden/>
          </w:rPr>
          <w:fldChar w:fldCharType="end"/>
        </w:r>
      </w:hyperlink>
    </w:p>
    <w:p w14:paraId="52047013" w14:textId="653DD066" w:rsidR="00FB3357" w:rsidRDefault="004D2640" w:rsidP="00C00BC5">
      <w:pPr>
        <w:pStyle w:val="TOC2"/>
        <w:rPr>
          <w:rFonts w:asciiTheme="minorHAnsi" w:eastAsiaTheme="minorEastAsia" w:hAnsiTheme="minorHAnsi" w:cstheme="minorBidi"/>
          <w:noProof/>
          <w:sz w:val="22"/>
          <w:szCs w:val="22"/>
          <w:lang w:bidi="ar-SA"/>
        </w:rPr>
      </w:pPr>
      <w:hyperlink w:anchor="_Toc88143077" w:history="1">
        <w:r w:rsidR="00FB3357" w:rsidRPr="006B01DE">
          <w:rPr>
            <w:rStyle w:val="Hyperlink"/>
            <w:rFonts w:ascii="Arial" w:hAnsi="Arial" w:cs="Arial"/>
            <w:noProof/>
            <w:lang w:val="en-GB"/>
          </w:rPr>
          <w:t>2.22.</w:t>
        </w:r>
        <w:r w:rsidR="00FB3357">
          <w:rPr>
            <w:rFonts w:asciiTheme="minorHAnsi" w:eastAsiaTheme="minorEastAsia" w:hAnsiTheme="minorHAnsi" w:cstheme="minorBidi"/>
            <w:noProof/>
            <w:sz w:val="22"/>
            <w:szCs w:val="22"/>
            <w:lang w:bidi="ar-SA"/>
          </w:rPr>
          <w:tab/>
        </w:r>
        <w:r w:rsidR="00FB3357" w:rsidRPr="006B01DE">
          <w:rPr>
            <w:rStyle w:val="Hyperlink"/>
            <w:rFonts w:ascii="Arial" w:hAnsi="Arial" w:cs="Arial"/>
            <w:noProof/>
            <w:lang w:val="en-GB"/>
          </w:rPr>
          <w:t>Lấy danh sách casa khách hàng có thay đổi trạng thái đóng/block</w:t>
        </w:r>
        <w:r w:rsidR="00FB3357">
          <w:rPr>
            <w:noProof/>
            <w:webHidden/>
          </w:rPr>
          <w:tab/>
        </w:r>
        <w:r w:rsidR="00FB3357">
          <w:rPr>
            <w:noProof/>
            <w:webHidden/>
          </w:rPr>
          <w:fldChar w:fldCharType="begin"/>
        </w:r>
        <w:r w:rsidR="00FB3357">
          <w:rPr>
            <w:noProof/>
            <w:webHidden/>
          </w:rPr>
          <w:instrText xml:space="preserve"> PAGEREF _Toc88143077 \h </w:instrText>
        </w:r>
        <w:r w:rsidR="00FB3357">
          <w:rPr>
            <w:noProof/>
            <w:webHidden/>
          </w:rPr>
        </w:r>
        <w:r w:rsidR="00FB3357">
          <w:rPr>
            <w:noProof/>
            <w:webHidden/>
          </w:rPr>
          <w:fldChar w:fldCharType="separate"/>
        </w:r>
        <w:r w:rsidR="00FB3357">
          <w:rPr>
            <w:noProof/>
            <w:webHidden/>
          </w:rPr>
          <w:t>33</w:t>
        </w:r>
        <w:r w:rsidR="00FB3357">
          <w:rPr>
            <w:noProof/>
            <w:webHidden/>
          </w:rPr>
          <w:fldChar w:fldCharType="end"/>
        </w:r>
      </w:hyperlink>
    </w:p>
    <w:p w14:paraId="78FFCD72" w14:textId="0F4C6F42" w:rsidR="007D444F" w:rsidRPr="00733CDD" w:rsidRDefault="007D444F" w:rsidP="00464A15">
      <w:pPr>
        <w:pStyle w:val="TOC1"/>
        <w:tabs>
          <w:tab w:val="left" w:pos="448"/>
          <w:tab w:val="right" w:leader="dot" w:pos="9651"/>
        </w:tabs>
        <w:rPr>
          <w:rFonts w:ascii="Arial" w:hAnsi="Arial" w:cs="Arial"/>
        </w:rPr>
      </w:pPr>
      <w:r w:rsidRPr="00733CDD">
        <w:rPr>
          <w:rFonts w:ascii="Arial" w:hAnsi="Arial" w:cs="Arial"/>
          <w:b w:val="0"/>
          <w:caps w:val="0"/>
          <w:szCs w:val="22"/>
        </w:rPr>
        <w:fldChar w:fldCharType="end"/>
      </w:r>
      <w:bookmarkStart w:id="1" w:name="_Toc87299994"/>
      <w:r w:rsidRPr="00733CDD">
        <w:rPr>
          <w:rFonts w:ascii="Arial" w:hAnsi="Arial" w:cs="Arial"/>
        </w:rPr>
        <w:t>Giới thiệu</w:t>
      </w:r>
      <w:bookmarkEnd w:id="1"/>
    </w:p>
    <w:p w14:paraId="3B7DE29E" w14:textId="77777777" w:rsidR="00464A15" w:rsidRPr="00733CDD" w:rsidRDefault="00464A15" w:rsidP="00464A15">
      <w:pPr>
        <w:rPr>
          <w:rFonts w:ascii="Arial" w:hAnsi="Arial" w:cs="Arial"/>
        </w:rPr>
      </w:pPr>
    </w:p>
    <w:p w14:paraId="676B9BB1" w14:textId="77777777" w:rsidR="00464A15" w:rsidRPr="00733CDD" w:rsidRDefault="00464A15" w:rsidP="00464A15">
      <w:pPr>
        <w:rPr>
          <w:rFonts w:ascii="Arial" w:hAnsi="Arial" w:cs="Arial"/>
        </w:rPr>
      </w:pPr>
    </w:p>
    <w:p w14:paraId="2640BC67" w14:textId="77777777" w:rsidR="00464A15" w:rsidRPr="00733CDD" w:rsidRDefault="00464A15" w:rsidP="00464A15">
      <w:pPr>
        <w:rPr>
          <w:rFonts w:ascii="Arial" w:hAnsi="Arial" w:cs="Arial"/>
        </w:rPr>
      </w:pPr>
    </w:p>
    <w:p w14:paraId="1C8892DD" w14:textId="77777777" w:rsidR="00464A15" w:rsidRPr="00733CDD" w:rsidRDefault="00464A15" w:rsidP="00464A15">
      <w:pPr>
        <w:rPr>
          <w:rFonts w:ascii="Arial" w:hAnsi="Arial" w:cs="Arial"/>
        </w:rPr>
      </w:pPr>
    </w:p>
    <w:p w14:paraId="3E76DACA" w14:textId="77777777" w:rsidR="00464A15" w:rsidRPr="00733CDD" w:rsidRDefault="00464A15" w:rsidP="00464A15">
      <w:pPr>
        <w:rPr>
          <w:rFonts w:ascii="Arial" w:hAnsi="Arial" w:cs="Arial"/>
        </w:rPr>
      </w:pPr>
    </w:p>
    <w:p w14:paraId="70B43B31" w14:textId="77777777" w:rsidR="00464A15" w:rsidRPr="00733CDD" w:rsidRDefault="00464A15" w:rsidP="00464A15">
      <w:pPr>
        <w:rPr>
          <w:rFonts w:ascii="Arial" w:hAnsi="Arial" w:cs="Arial"/>
        </w:rPr>
      </w:pPr>
    </w:p>
    <w:p w14:paraId="4D4FAF66" w14:textId="77777777" w:rsidR="00464A15" w:rsidRPr="00733CDD" w:rsidRDefault="00464A15" w:rsidP="00464A15">
      <w:pPr>
        <w:rPr>
          <w:rFonts w:ascii="Arial" w:hAnsi="Arial" w:cs="Arial"/>
        </w:rPr>
      </w:pPr>
    </w:p>
    <w:p w14:paraId="0508CBC7" w14:textId="77777777" w:rsidR="00464A15" w:rsidRPr="00733CDD" w:rsidRDefault="00464A15" w:rsidP="00464A15">
      <w:pPr>
        <w:rPr>
          <w:rFonts w:ascii="Arial" w:hAnsi="Arial" w:cs="Arial"/>
        </w:rPr>
      </w:pPr>
    </w:p>
    <w:p w14:paraId="3D7E3E1A" w14:textId="77777777" w:rsidR="00464A15" w:rsidRPr="00733CDD" w:rsidRDefault="00464A15" w:rsidP="00464A15">
      <w:pPr>
        <w:rPr>
          <w:rFonts w:ascii="Arial" w:hAnsi="Arial" w:cs="Arial"/>
        </w:rPr>
      </w:pPr>
    </w:p>
    <w:p w14:paraId="2F2136C0" w14:textId="77777777" w:rsidR="00464A15" w:rsidRPr="00733CDD" w:rsidRDefault="00464A15" w:rsidP="00464A15">
      <w:pPr>
        <w:rPr>
          <w:rFonts w:ascii="Arial" w:hAnsi="Arial" w:cs="Arial"/>
        </w:rPr>
      </w:pPr>
    </w:p>
    <w:p w14:paraId="283E2C48" w14:textId="77777777" w:rsidR="00464A15" w:rsidRPr="00733CDD" w:rsidRDefault="00464A15" w:rsidP="00464A15">
      <w:pPr>
        <w:rPr>
          <w:rFonts w:ascii="Arial" w:hAnsi="Arial" w:cs="Arial"/>
        </w:rPr>
      </w:pPr>
    </w:p>
    <w:p w14:paraId="74359966" w14:textId="77777777" w:rsidR="00464A15" w:rsidRPr="00733CDD" w:rsidRDefault="00464A15" w:rsidP="00464A15">
      <w:pPr>
        <w:rPr>
          <w:rFonts w:ascii="Arial" w:hAnsi="Arial" w:cs="Arial"/>
        </w:rPr>
      </w:pPr>
    </w:p>
    <w:p w14:paraId="474AD6B0" w14:textId="77777777" w:rsidR="00464A15" w:rsidRPr="00733CDD" w:rsidRDefault="00464A15" w:rsidP="00464A15">
      <w:pPr>
        <w:rPr>
          <w:rFonts w:ascii="Arial" w:hAnsi="Arial" w:cs="Arial"/>
        </w:rPr>
      </w:pPr>
    </w:p>
    <w:p w14:paraId="1D1B08DD" w14:textId="77777777" w:rsidR="00464A15" w:rsidRPr="00733CDD" w:rsidRDefault="00464A15" w:rsidP="00464A15">
      <w:pPr>
        <w:rPr>
          <w:rFonts w:ascii="Arial" w:hAnsi="Arial" w:cs="Arial"/>
        </w:rPr>
      </w:pPr>
    </w:p>
    <w:p w14:paraId="312FC17B" w14:textId="77777777" w:rsidR="00464A15" w:rsidRPr="00733CDD" w:rsidRDefault="00464A15" w:rsidP="00464A15">
      <w:pPr>
        <w:rPr>
          <w:rFonts w:ascii="Arial" w:hAnsi="Arial" w:cs="Arial"/>
        </w:rPr>
      </w:pPr>
    </w:p>
    <w:p w14:paraId="101E5232" w14:textId="77777777" w:rsidR="00464A15" w:rsidRPr="00733CDD" w:rsidRDefault="00464A15" w:rsidP="00464A15">
      <w:pPr>
        <w:rPr>
          <w:rFonts w:ascii="Arial" w:hAnsi="Arial" w:cs="Arial"/>
        </w:rPr>
      </w:pPr>
    </w:p>
    <w:p w14:paraId="7643F8B7" w14:textId="77777777" w:rsidR="00464A15" w:rsidRPr="00733CDD" w:rsidRDefault="00464A15" w:rsidP="00464A15">
      <w:pPr>
        <w:rPr>
          <w:rFonts w:ascii="Arial" w:hAnsi="Arial" w:cs="Arial"/>
        </w:rPr>
      </w:pPr>
    </w:p>
    <w:p w14:paraId="28A9794C" w14:textId="77777777" w:rsidR="00464A15" w:rsidRPr="00733CDD" w:rsidRDefault="00464A15" w:rsidP="00464A15">
      <w:pPr>
        <w:rPr>
          <w:rFonts w:ascii="Arial" w:hAnsi="Arial" w:cs="Arial"/>
        </w:rPr>
      </w:pPr>
    </w:p>
    <w:p w14:paraId="089F12FB" w14:textId="77777777" w:rsidR="00464A15" w:rsidRPr="00733CDD" w:rsidRDefault="00464A15" w:rsidP="00464A15">
      <w:pPr>
        <w:rPr>
          <w:rFonts w:ascii="Arial" w:hAnsi="Arial" w:cs="Arial"/>
        </w:rPr>
      </w:pPr>
    </w:p>
    <w:p w14:paraId="59A7EDC4" w14:textId="77777777" w:rsidR="00464A15" w:rsidRPr="00733CDD" w:rsidRDefault="00464A15" w:rsidP="00464A15">
      <w:pPr>
        <w:rPr>
          <w:rFonts w:ascii="Arial" w:hAnsi="Arial" w:cs="Arial"/>
        </w:rPr>
      </w:pPr>
    </w:p>
    <w:p w14:paraId="1A595617" w14:textId="77777777" w:rsidR="00464A15" w:rsidRPr="00733CDD" w:rsidRDefault="00464A15" w:rsidP="00464A15">
      <w:pPr>
        <w:rPr>
          <w:rFonts w:ascii="Arial" w:hAnsi="Arial" w:cs="Arial"/>
        </w:rPr>
      </w:pPr>
    </w:p>
    <w:p w14:paraId="70487AAF" w14:textId="77777777" w:rsidR="00464A15" w:rsidRPr="00733CDD" w:rsidRDefault="00464A15" w:rsidP="00464A15">
      <w:pPr>
        <w:rPr>
          <w:rFonts w:ascii="Arial" w:hAnsi="Arial" w:cs="Arial"/>
        </w:rPr>
      </w:pPr>
    </w:p>
    <w:p w14:paraId="27976C9C" w14:textId="77777777" w:rsidR="00464A15" w:rsidRPr="00733CDD" w:rsidRDefault="00464A15" w:rsidP="00464A15">
      <w:pPr>
        <w:rPr>
          <w:rFonts w:ascii="Arial" w:hAnsi="Arial" w:cs="Arial"/>
        </w:rPr>
      </w:pPr>
    </w:p>
    <w:p w14:paraId="772E58D6" w14:textId="77777777" w:rsidR="00464A15" w:rsidRPr="00733CDD" w:rsidRDefault="00464A15" w:rsidP="00464A15">
      <w:pPr>
        <w:rPr>
          <w:rFonts w:ascii="Arial" w:hAnsi="Arial" w:cs="Arial"/>
        </w:rPr>
      </w:pPr>
    </w:p>
    <w:p w14:paraId="48130479" w14:textId="77777777" w:rsidR="00464A15" w:rsidRPr="00733CDD" w:rsidRDefault="00464A15" w:rsidP="00464A15">
      <w:pPr>
        <w:rPr>
          <w:rFonts w:ascii="Arial" w:hAnsi="Arial" w:cs="Arial"/>
        </w:rPr>
      </w:pPr>
    </w:p>
    <w:p w14:paraId="1C9F842E" w14:textId="77777777" w:rsidR="00464A15" w:rsidRPr="00733CDD" w:rsidRDefault="00464A15" w:rsidP="00464A15">
      <w:pPr>
        <w:rPr>
          <w:rFonts w:ascii="Arial" w:hAnsi="Arial" w:cs="Arial"/>
        </w:rPr>
      </w:pPr>
    </w:p>
    <w:p w14:paraId="0879936A" w14:textId="62AEB8C6" w:rsidR="007D444F" w:rsidRPr="00733CDD" w:rsidRDefault="007D444F" w:rsidP="007D444F">
      <w:pPr>
        <w:pStyle w:val="Heading2"/>
        <w:rPr>
          <w:rFonts w:ascii="Arial" w:hAnsi="Arial" w:cs="Arial"/>
        </w:rPr>
      </w:pPr>
      <w:bookmarkStart w:id="2" w:name="_Toc495678222"/>
      <w:bookmarkStart w:id="3" w:name="_Toc495678773"/>
      <w:bookmarkStart w:id="4" w:name="_Toc480386603"/>
      <w:bookmarkStart w:id="5" w:name="_Toc519971519"/>
      <w:bookmarkStart w:id="6" w:name="_Toc87299995"/>
      <w:bookmarkStart w:id="7" w:name="_Toc88143051"/>
      <w:bookmarkEnd w:id="2"/>
      <w:bookmarkEnd w:id="3"/>
      <w:r w:rsidRPr="00733CDD">
        <w:rPr>
          <w:rFonts w:ascii="Arial" w:hAnsi="Arial" w:cs="Arial"/>
        </w:rPr>
        <w:t>Mục đích</w:t>
      </w:r>
      <w:bookmarkEnd w:id="4"/>
      <w:bookmarkEnd w:id="5"/>
      <w:bookmarkEnd w:id="6"/>
      <w:bookmarkEnd w:id="7"/>
    </w:p>
    <w:p w14:paraId="63F37B10" w14:textId="667B1079" w:rsidR="007D444F" w:rsidRPr="00733CDD" w:rsidRDefault="007D444F" w:rsidP="007D444F">
      <w:pPr>
        <w:rPr>
          <w:rFonts w:ascii="Arial" w:hAnsi="Arial" w:cs="Arial"/>
        </w:rPr>
      </w:pPr>
      <w:r w:rsidRPr="00733CDD">
        <w:rPr>
          <w:rFonts w:ascii="Arial" w:hAnsi="Arial" w:cs="Arial"/>
        </w:rPr>
        <w:t>Tài liệu đặc tả API</w:t>
      </w:r>
      <w:r w:rsidR="00F30EED" w:rsidRPr="00733CDD">
        <w:rPr>
          <w:rFonts w:ascii="Arial" w:hAnsi="Arial" w:cs="Arial"/>
        </w:rPr>
        <w:t xml:space="preserve"> SHB cung cấp</w:t>
      </w:r>
      <w:r w:rsidR="00265484" w:rsidRPr="00733CDD">
        <w:rPr>
          <w:rFonts w:ascii="Arial" w:hAnsi="Arial" w:cs="Arial"/>
        </w:rPr>
        <w:t>.</w:t>
      </w:r>
    </w:p>
    <w:p w14:paraId="303C34DF" w14:textId="7556CF16" w:rsidR="00265484" w:rsidRPr="00733CDD" w:rsidRDefault="00265484" w:rsidP="00265484">
      <w:pPr>
        <w:pStyle w:val="Heading2"/>
        <w:rPr>
          <w:rFonts w:ascii="Arial" w:hAnsi="Arial" w:cs="Arial"/>
        </w:rPr>
      </w:pPr>
      <w:bookmarkStart w:id="8" w:name="_Các_thuật_ngữ"/>
      <w:bookmarkStart w:id="9" w:name="_Toc87299996"/>
      <w:bookmarkStart w:id="10" w:name="_Toc88143052"/>
      <w:bookmarkEnd w:id="8"/>
      <w:r w:rsidRPr="00733CDD">
        <w:rPr>
          <w:rFonts w:ascii="Arial" w:hAnsi="Arial" w:cs="Arial"/>
        </w:rPr>
        <w:t>Các thuật ngữ sử dụng trong tài liệu</w:t>
      </w:r>
      <w:bookmarkEnd w:id="9"/>
      <w:bookmarkEnd w:id="10"/>
    </w:p>
    <w:p w14:paraId="1E537887" w14:textId="77777777" w:rsidR="00265484" w:rsidRPr="00733CDD" w:rsidRDefault="00265484" w:rsidP="00265484">
      <w:pPr>
        <w:rPr>
          <w:rFonts w:ascii="Arial" w:hAnsi="Arial" w:cs="Arial"/>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250"/>
        <w:gridCol w:w="6390"/>
      </w:tblGrid>
      <w:tr w:rsidR="00265484" w:rsidRPr="00733CDD" w14:paraId="6E28B8CB" w14:textId="77777777" w:rsidTr="000519BF">
        <w:trPr>
          <w:tblHeader/>
        </w:trPr>
        <w:tc>
          <w:tcPr>
            <w:tcW w:w="918" w:type="dxa"/>
          </w:tcPr>
          <w:p w14:paraId="6B84DBF7" w14:textId="77777777" w:rsidR="00265484" w:rsidRPr="00733CDD" w:rsidRDefault="00265484" w:rsidP="000519BF">
            <w:pPr>
              <w:spacing w:line="300" w:lineRule="auto"/>
              <w:ind w:right="-90"/>
              <w:jc w:val="center"/>
              <w:rPr>
                <w:rFonts w:ascii="Arial" w:hAnsi="Arial" w:cs="Arial"/>
                <w:b/>
                <w:szCs w:val="24"/>
                <w:lang w:val="en-GB"/>
              </w:rPr>
            </w:pPr>
            <w:r w:rsidRPr="00733CDD">
              <w:rPr>
                <w:rFonts w:ascii="Arial" w:hAnsi="Arial" w:cs="Arial"/>
                <w:b/>
                <w:szCs w:val="24"/>
                <w:lang w:val="en-GB"/>
              </w:rPr>
              <w:t>STT</w:t>
            </w:r>
          </w:p>
        </w:tc>
        <w:tc>
          <w:tcPr>
            <w:tcW w:w="2250" w:type="dxa"/>
          </w:tcPr>
          <w:p w14:paraId="62F782E5" w14:textId="77777777" w:rsidR="00265484" w:rsidRPr="00733CDD" w:rsidRDefault="00265484" w:rsidP="000519BF">
            <w:pPr>
              <w:spacing w:line="300" w:lineRule="auto"/>
              <w:ind w:right="-90"/>
              <w:jc w:val="center"/>
              <w:rPr>
                <w:rFonts w:ascii="Arial" w:hAnsi="Arial" w:cs="Arial"/>
                <w:b/>
                <w:szCs w:val="24"/>
                <w:lang w:val="en-GB"/>
              </w:rPr>
            </w:pPr>
            <w:r w:rsidRPr="00733CDD">
              <w:rPr>
                <w:rFonts w:ascii="Arial" w:hAnsi="Arial" w:cs="Arial"/>
                <w:b/>
                <w:szCs w:val="24"/>
                <w:lang w:val="en-GB"/>
              </w:rPr>
              <w:t>NỘI DUNG</w:t>
            </w:r>
          </w:p>
        </w:tc>
        <w:tc>
          <w:tcPr>
            <w:tcW w:w="6390" w:type="dxa"/>
          </w:tcPr>
          <w:p w14:paraId="4C65883F" w14:textId="77777777" w:rsidR="00265484" w:rsidRPr="00733CDD" w:rsidRDefault="00265484" w:rsidP="000519BF">
            <w:pPr>
              <w:spacing w:line="300" w:lineRule="auto"/>
              <w:ind w:right="-90"/>
              <w:jc w:val="center"/>
              <w:rPr>
                <w:rFonts w:ascii="Arial" w:hAnsi="Arial" w:cs="Arial"/>
                <w:b/>
                <w:szCs w:val="24"/>
                <w:lang w:val="en-GB"/>
              </w:rPr>
            </w:pPr>
            <w:r w:rsidRPr="00733CDD">
              <w:rPr>
                <w:rFonts w:ascii="Arial" w:hAnsi="Arial" w:cs="Arial"/>
                <w:b/>
                <w:szCs w:val="24"/>
                <w:lang w:val="en-GB"/>
              </w:rPr>
              <w:t>DIỄN GIẢI</w:t>
            </w:r>
          </w:p>
        </w:tc>
      </w:tr>
      <w:tr w:rsidR="00265484" w:rsidRPr="00733CDD" w14:paraId="1AE19D55" w14:textId="77777777" w:rsidTr="000519BF">
        <w:tc>
          <w:tcPr>
            <w:tcW w:w="918" w:type="dxa"/>
          </w:tcPr>
          <w:p w14:paraId="2B4630C5" w14:textId="4DB9B4EB" w:rsidR="00265484" w:rsidRPr="00733CDD" w:rsidRDefault="00265484" w:rsidP="000519BF">
            <w:pPr>
              <w:spacing w:line="300" w:lineRule="auto"/>
              <w:ind w:right="-90"/>
              <w:jc w:val="center"/>
              <w:rPr>
                <w:rFonts w:ascii="Arial" w:hAnsi="Arial" w:cs="Arial"/>
                <w:szCs w:val="24"/>
              </w:rPr>
            </w:pPr>
          </w:p>
        </w:tc>
        <w:tc>
          <w:tcPr>
            <w:tcW w:w="2250" w:type="dxa"/>
          </w:tcPr>
          <w:p w14:paraId="3EC9B422" w14:textId="1B4D819D" w:rsidR="00265484" w:rsidRPr="00733CDD" w:rsidRDefault="001C1F26" w:rsidP="000519BF">
            <w:pPr>
              <w:spacing w:line="300" w:lineRule="auto"/>
              <w:ind w:right="-90"/>
              <w:rPr>
                <w:rFonts w:ascii="Arial" w:hAnsi="Arial" w:cs="Arial"/>
                <w:szCs w:val="24"/>
              </w:rPr>
            </w:pPr>
            <w:r w:rsidRPr="00733CDD">
              <w:rPr>
                <w:rFonts w:ascii="Arial" w:hAnsi="Arial" w:cs="Arial"/>
                <w:szCs w:val="24"/>
              </w:rPr>
              <w:t>URL_EDH</w:t>
            </w:r>
          </w:p>
        </w:tc>
        <w:tc>
          <w:tcPr>
            <w:tcW w:w="6390" w:type="dxa"/>
          </w:tcPr>
          <w:p w14:paraId="5B104987" w14:textId="65884A86" w:rsidR="00265484" w:rsidRPr="00733CDD" w:rsidRDefault="001C1F26" w:rsidP="000519BF">
            <w:pPr>
              <w:spacing w:line="300" w:lineRule="auto"/>
              <w:ind w:right="-90"/>
              <w:rPr>
                <w:rFonts w:ascii="Arial" w:hAnsi="Arial" w:cs="Arial"/>
                <w:szCs w:val="24"/>
              </w:rPr>
            </w:pPr>
            <w:r w:rsidRPr="00733CDD">
              <w:rPr>
                <w:rFonts w:ascii="Arial" w:hAnsi="Arial" w:cs="Arial"/>
              </w:rPr>
              <w:t>https://10.4.97.40:8243/edh_external/v1</w:t>
            </w:r>
          </w:p>
        </w:tc>
      </w:tr>
      <w:tr w:rsidR="00265484" w:rsidRPr="00733CDD" w14:paraId="6593912D" w14:textId="77777777" w:rsidTr="000519BF">
        <w:tc>
          <w:tcPr>
            <w:tcW w:w="918" w:type="dxa"/>
          </w:tcPr>
          <w:p w14:paraId="5C5D7ED3" w14:textId="2576D65D" w:rsidR="00265484" w:rsidRPr="00733CDD" w:rsidRDefault="00265484" w:rsidP="000519BF">
            <w:pPr>
              <w:spacing w:line="300" w:lineRule="auto"/>
              <w:ind w:right="-90"/>
              <w:jc w:val="center"/>
              <w:rPr>
                <w:rFonts w:ascii="Arial" w:hAnsi="Arial" w:cs="Arial"/>
                <w:szCs w:val="24"/>
              </w:rPr>
            </w:pPr>
          </w:p>
        </w:tc>
        <w:tc>
          <w:tcPr>
            <w:tcW w:w="2250" w:type="dxa"/>
          </w:tcPr>
          <w:p w14:paraId="09D7404B" w14:textId="28DCCD5D" w:rsidR="00265484" w:rsidRPr="00733CDD" w:rsidRDefault="00CF6298" w:rsidP="000519BF">
            <w:pPr>
              <w:spacing w:line="300" w:lineRule="auto"/>
              <w:ind w:right="-90"/>
              <w:rPr>
                <w:rFonts w:ascii="Arial" w:hAnsi="Arial" w:cs="Arial"/>
                <w:b/>
                <w:szCs w:val="24"/>
              </w:rPr>
            </w:pPr>
            <w:r w:rsidRPr="00733CDD">
              <w:rPr>
                <w:rStyle w:val="Strong"/>
                <w:rFonts w:ascii="Arial" w:hAnsi="Arial" w:cs="Arial"/>
                <w:b w:val="0"/>
                <w:color w:val="auto"/>
                <w:szCs w:val="24"/>
              </w:rPr>
              <w:t>T</w:t>
            </w:r>
            <w:r w:rsidR="00295DC1" w:rsidRPr="00733CDD">
              <w:rPr>
                <w:rStyle w:val="Strong"/>
                <w:rFonts w:ascii="Arial" w:hAnsi="Arial" w:cs="Arial"/>
                <w:b w:val="0"/>
                <w:color w:val="auto"/>
                <w:szCs w:val="24"/>
              </w:rPr>
              <w:t>oken_edh</w:t>
            </w:r>
          </w:p>
        </w:tc>
        <w:tc>
          <w:tcPr>
            <w:tcW w:w="6390" w:type="dxa"/>
          </w:tcPr>
          <w:p w14:paraId="21CA3658" w14:textId="006831FC" w:rsidR="00265484" w:rsidRPr="00733CDD" w:rsidRDefault="00295DC1" w:rsidP="000519BF">
            <w:pPr>
              <w:spacing w:line="300" w:lineRule="auto"/>
              <w:ind w:right="-90"/>
              <w:rPr>
                <w:rFonts w:ascii="Arial" w:hAnsi="Arial" w:cs="Arial"/>
                <w:szCs w:val="24"/>
              </w:rPr>
            </w:pPr>
            <w:r w:rsidRPr="00733CDD">
              <w:rPr>
                <w:rFonts w:ascii="Arial" w:hAnsi="Arial" w:cs="Arial"/>
                <w:szCs w:val="24"/>
              </w:rPr>
              <w:t>656d45c4-732d-32bf-ba84-f4c4f5b1e213</w:t>
            </w:r>
          </w:p>
        </w:tc>
      </w:tr>
      <w:tr w:rsidR="00265484" w:rsidRPr="00733CDD" w14:paraId="6E068641" w14:textId="77777777" w:rsidTr="000519BF">
        <w:tc>
          <w:tcPr>
            <w:tcW w:w="918" w:type="dxa"/>
            <w:tcBorders>
              <w:top w:val="single" w:sz="4" w:space="0" w:color="auto"/>
              <w:left w:val="single" w:sz="4" w:space="0" w:color="auto"/>
              <w:bottom w:val="single" w:sz="4" w:space="0" w:color="auto"/>
              <w:right w:val="single" w:sz="4" w:space="0" w:color="auto"/>
            </w:tcBorders>
          </w:tcPr>
          <w:p w14:paraId="693568ED" w14:textId="4E06C8EB" w:rsidR="00265484" w:rsidRPr="00733CDD" w:rsidRDefault="00265484" w:rsidP="000519BF">
            <w:pPr>
              <w:spacing w:line="300" w:lineRule="auto"/>
              <w:ind w:right="-90"/>
              <w:jc w:val="center"/>
              <w:rPr>
                <w:rFonts w:ascii="Arial" w:hAnsi="Arial" w:cs="Arial"/>
                <w:szCs w:val="24"/>
              </w:rPr>
            </w:pPr>
          </w:p>
        </w:tc>
        <w:tc>
          <w:tcPr>
            <w:tcW w:w="2250" w:type="dxa"/>
            <w:tcBorders>
              <w:top w:val="single" w:sz="4" w:space="0" w:color="auto"/>
              <w:left w:val="single" w:sz="4" w:space="0" w:color="auto"/>
              <w:bottom w:val="single" w:sz="4" w:space="0" w:color="auto"/>
              <w:right w:val="single" w:sz="4" w:space="0" w:color="auto"/>
            </w:tcBorders>
          </w:tcPr>
          <w:p w14:paraId="4107366C" w14:textId="2678EA5C" w:rsidR="00265484" w:rsidRPr="00733CDD" w:rsidRDefault="00295DC1" w:rsidP="000519BF">
            <w:pPr>
              <w:spacing w:line="300" w:lineRule="auto"/>
              <w:ind w:right="-90"/>
              <w:rPr>
                <w:rFonts w:ascii="Arial" w:hAnsi="Arial" w:cs="Arial"/>
                <w:szCs w:val="24"/>
              </w:rPr>
            </w:pPr>
            <w:r w:rsidRPr="00733CDD">
              <w:rPr>
                <w:rFonts w:ascii="Arial" w:hAnsi="Arial" w:cs="Arial"/>
                <w:szCs w:val="24"/>
              </w:rPr>
              <w:t>URL_ESB</w:t>
            </w:r>
          </w:p>
        </w:tc>
        <w:tc>
          <w:tcPr>
            <w:tcW w:w="6390" w:type="dxa"/>
            <w:tcBorders>
              <w:top w:val="single" w:sz="4" w:space="0" w:color="auto"/>
              <w:left w:val="single" w:sz="4" w:space="0" w:color="auto"/>
              <w:bottom w:val="single" w:sz="4" w:space="0" w:color="auto"/>
              <w:right w:val="single" w:sz="4" w:space="0" w:color="auto"/>
            </w:tcBorders>
          </w:tcPr>
          <w:p w14:paraId="4CBF9D68" w14:textId="5B0A86A6" w:rsidR="00265484" w:rsidRPr="00733CDD" w:rsidRDefault="00265484" w:rsidP="000519BF">
            <w:pPr>
              <w:spacing w:line="300" w:lineRule="auto"/>
              <w:ind w:right="-90"/>
              <w:rPr>
                <w:rFonts w:ascii="Arial" w:eastAsiaTheme="minorEastAsia" w:hAnsi="Arial" w:cs="Arial"/>
                <w:noProof/>
                <w:color w:val="000000"/>
                <w:szCs w:val="24"/>
              </w:rPr>
            </w:pPr>
          </w:p>
        </w:tc>
      </w:tr>
    </w:tbl>
    <w:p w14:paraId="7407D50A" w14:textId="77777777" w:rsidR="00265484" w:rsidRPr="00733CDD" w:rsidRDefault="00265484" w:rsidP="00265484">
      <w:pPr>
        <w:rPr>
          <w:rFonts w:ascii="Arial" w:hAnsi="Arial" w:cs="Arial"/>
        </w:rPr>
      </w:pPr>
    </w:p>
    <w:p w14:paraId="1D53BB11" w14:textId="77777777" w:rsidR="00265484" w:rsidRPr="00733CDD" w:rsidRDefault="00265484" w:rsidP="007D444F">
      <w:pPr>
        <w:rPr>
          <w:rFonts w:ascii="Arial" w:hAnsi="Arial" w:cs="Arial"/>
        </w:rPr>
      </w:pPr>
    </w:p>
    <w:p w14:paraId="5A81D0A9" w14:textId="61F0843B" w:rsidR="007D444F" w:rsidRPr="00733CDD" w:rsidRDefault="00265484" w:rsidP="007D444F">
      <w:pPr>
        <w:pStyle w:val="Heading1"/>
        <w:rPr>
          <w:rFonts w:ascii="Arial" w:hAnsi="Arial" w:cs="Arial"/>
          <w:lang w:val="en-GB"/>
        </w:rPr>
      </w:pPr>
      <w:bookmarkStart w:id="11" w:name="_Toc87299997"/>
      <w:bookmarkStart w:id="12" w:name="_Toc88143053"/>
      <w:r w:rsidRPr="00733CDD">
        <w:rPr>
          <w:rFonts w:ascii="Arial" w:hAnsi="Arial" w:cs="Arial"/>
          <w:lang w:val="en-GB"/>
        </w:rPr>
        <w:lastRenderedPageBreak/>
        <w:t xml:space="preserve">Đặc tả </w:t>
      </w:r>
      <w:r w:rsidR="007D444F" w:rsidRPr="00733CDD">
        <w:rPr>
          <w:rFonts w:ascii="Arial" w:hAnsi="Arial" w:cs="Arial"/>
          <w:lang w:val="en-GB"/>
        </w:rPr>
        <w:t xml:space="preserve">API </w:t>
      </w:r>
      <w:r w:rsidRPr="00733CDD">
        <w:rPr>
          <w:rFonts w:ascii="Arial" w:hAnsi="Arial" w:cs="Arial"/>
          <w:lang w:val="en-GB"/>
        </w:rPr>
        <w:t>Kết nối</w:t>
      </w:r>
      <w:bookmarkEnd w:id="11"/>
      <w:bookmarkEnd w:id="12"/>
    </w:p>
    <w:p w14:paraId="412EC7A6" w14:textId="11366CED" w:rsidR="007D444F" w:rsidRPr="00733CDD" w:rsidRDefault="00265484" w:rsidP="007D444F">
      <w:pPr>
        <w:pStyle w:val="Heading2"/>
        <w:rPr>
          <w:rFonts w:ascii="Arial" w:hAnsi="Arial" w:cs="Arial"/>
          <w:lang w:val="en-GB"/>
        </w:rPr>
      </w:pPr>
      <w:bookmarkStart w:id="13" w:name="_Toc87299998"/>
      <w:bookmarkStart w:id="14" w:name="_Toc88143054"/>
      <w:r w:rsidRPr="00733CDD">
        <w:rPr>
          <w:rFonts w:ascii="Arial" w:hAnsi="Arial" w:cs="Arial"/>
          <w:lang w:val="en-GB"/>
        </w:rPr>
        <w:t>Quy tắc chung</w:t>
      </w:r>
      <w:bookmarkEnd w:id="13"/>
      <w:bookmarkEnd w:id="14"/>
    </w:p>
    <w:p w14:paraId="3AAE067E" w14:textId="77777777" w:rsidR="007D444F" w:rsidRPr="00733CDD" w:rsidRDefault="007D444F" w:rsidP="007D444F">
      <w:pPr>
        <w:widowControl w:val="0"/>
        <w:spacing w:line="360" w:lineRule="auto"/>
        <w:rPr>
          <w:rFonts w:ascii="Arial" w:hAnsi="Arial" w:cs="Arial"/>
          <w:szCs w:val="24"/>
        </w:rPr>
      </w:pPr>
      <w:r w:rsidRPr="00733CDD">
        <w:rPr>
          <w:rFonts w:ascii="Arial" w:hAnsi="Arial" w:cs="Arial"/>
          <w:szCs w:val="24"/>
        </w:rPr>
        <w:t>Một số quy tắc chung</w:t>
      </w:r>
    </w:p>
    <w:p w14:paraId="413BEBC9" w14:textId="77777777" w:rsidR="007D444F" w:rsidRPr="00733CDD" w:rsidRDefault="007D444F" w:rsidP="007D444F">
      <w:pPr>
        <w:widowControl w:val="0"/>
        <w:numPr>
          <w:ilvl w:val="0"/>
          <w:numId w:val="28"/>
        </w:numPr>
        <w:spacing w:before="0" w:after="160" w:line="360" w:lineRule="auto"/>
        <w:jc w:val="left"/>
        <w:rPr>
          <w:rFonts w:ascii="Arial" w:hAnsi="Arial" w:cs="Arial"/>
          <w:szCs w:val="24"/>
        </w:rPr>
      </w:pPr>
      <w:r w:rsidRPr="00733CDD">
        <w:rPr>
          <w:rFonts w:ascii="Arial" w:hAnsi="Arial" w:cs="Arial"/>
          <w:szCs w:val="24"/>
        </w:rPr>
        <w:t>ApiUrl: Bổ sung thêm</w:t>
      </w:r>
      <w:r w:rsidRPr="00733CDD">
        <w:rPr>
          <w:rFonts w:ascii="Arial" w:hAnsi="Arial" w:cs="Arial"/>
          <w:szCs w:val="24"/>
          <w:lang w:val="en-GB"/>
        </w:rPr>
        <w:t xml:space="preserve"> </w:t>
      </w:r>
      <w:hyperlink r:id="rId10" w:history="1">
        <w:r w:rsidRPr="00733CDD">
          <w:rPr>
            <w:rStyle w:val="Hyperlink"/>
            <w:rFonts w:ascii="Arial" w:hAnsi="Arial" w:cs="Arial"/>
            <w:szCs w:val="24"/>
            <w:shd w:val="clear" w:color="auto" w:fill="FFFFFF"/>
          </w:rPr>
          <w:t>https://xxx.xxx.xxx.xxx</w:t>
        </w:r>
      </w:hyperlink>
      <w:r w:rsidRPr="00733CDD">
        <w:rPr>
          <w:rFonts w:ascii="Arial" w:hAnsi="Arial" w:cs="Arial"/>
          <w:color w:val="505050"/>
          <w:szCs w:val="24"/>
          <w:u w:val="single"/>
          <w:shd w:val="clear" w:color="auto" w:fill="FFFFFF"/>
        </w:rPr>
        <w:t xml:space="preserve"> (đường link đến môi trường UAT/Production)</w:t>
      </w:r>
      <w:r w:rsidRPr="00733CDD">
        <w:rPr>
          <w:rFonts w:ascii="Arial" w:hAnsi="Arial" w:cs="Arial"/>
          <w:szCs w:val="24"/>
        </w:rPr>
        <w:t xml:space="preserve"> trước các Uri của từng API</w:t>
      </w:r>
    </w:p>
    <w:p w14:paraId="24672D22" w14:textId="6E17747A" w:rsidR="007D444F" w:rsidRPr="00733CDD" w:rsidRDefault="00564F56" w:rsidP="00564F56">
      <w:pPr>
        <w:pStyle w:val="Heading2"/>
        <w:rPr>
          <w:rFonts w:ascii="Arial" w:hAnsi="Arial" w:cs="Arial"/>
          <w:lang w:val="en-GB"/>
        </w:rPr>
      </w:pPr>
      <w:bookmarkStart w:id="15" w:name="_Tích_hợp_xác"/>
      <w:bookmarkStart w:id="16" w:name="_Toc87299999"/>
      <w:bookmarkStart w:id="17" w:name="_Toc88143055"/>
      <w:bookmarkEnd w:id="15"/>
      <w:r w:rsidRPr="00733CDD">
        <w:rPr>
          <w:rFonts w:ascii="Arial" w:hAnsi="Arial" w:cs="Arial"/>
          <w:lang w:val="en-GB"/>
        </w:rPr>
        <w:t>Tích hợp xác thực AD</w:t>
      </w:r>
      <w:bookmarkEnd w:id="16"/>
      <w:bookmarkEnd w:id="17"/>
    </w:p>
    <w:p w14:paraId="253B40ED" w14:textId="77777777" w:rsidR="007D444F" w:rsidRPr="00733CDD" w:rsidRDefault="007D444F" w:rsidP="007D444F">
      <w:pPr>
        <w:pStyle w:val="ListParagraph"/>
        <w:numPr>
          <w:ilvl w:val="0"/>
          <w:numId w:val="25"/>
        </w:numPr>
        <w:spacing w:before="0" w:after="200" w:line="252" w:lineRule="auto"/>
        <w:jc w:val="left"/>
        <w:rPr>
          <w:rFonts w:ascii="Arial" w:hAnsi="Arial" w:cs="Arial"/>
          <w:b/>
          <w:szCs w:val="24"/>
        </w:rPr>
      </w:pPr>
      <w:r w:rsidRPr="00733CDD">
        <w:rPr>
          <w:rFonts w:ascii="Arial" w:hAnsi="Arial" w:cs="Arial"/>
          <w:b/>
          <w:szCs w:val="24"/>
        </w:rPr>
        <w:t>Cấu trúc:</w:t>
      </w:r>
    </w:p>
    <w:tbl>
      <w:tblPr>
        <w:tblStyle w:val="TableGrid"/>
        <w:tblW w:w="0" w:type="auto"/>
        <w:tblLook w:val="04A0" w:firstRow="1" w:lastRow="0" w:firstColumn="1" w:lastColumn="0" w:noHBand="0" w:noVBand="1"/>
      </w:tblPr>
      <w:tblGrid>
        <w:gridCol w:w="1666"/>
        <w:gridCol w:w="7745"/>
      </w:tblGrid>
      <w:tr w:rsidR="007D444F" w:rsidRPr="00733CDD" w14:paraId="64A00FC7" w14:textId="77777777" w:rsidTr="000519BF">
        <w:tc>
          <w:tcPr>
            <w:tcW w:w="1271" w:type="dxa"/>
          </w:tcPr>
          <w:p w14:paraId="6D369A30" w14:textId="77777777" w:rsidR="007D444F" w:rsidRPr="00733CDD" w:rsidRDefault="007D444F" w:rsidP="000519BF">
            <w:pPr>
              <w:rPr>
                <w:rFonts w:ascii="Arial" w:hAnsi="Arial" w:cs="Arial"/>
                <w:b/>
                <w:szCs w:val="24"/>
              </w:rPr>
            </w:pPr>
            <w:r w:rsidRPr="00733CDD">
              <w:rPr>
                <w:rFonts w:ascii="Arial" w:hAnsi="Arial" w:cs="Arial"/>
                <w:b/>
                <w:szCs w:val="24"/>
              </w:rPr>
              <w:t>URL</w:t>
            </w:r>
          </w:p>
        </w:tc>
        <w:tc>
          <w:tcPr>
            <w:tcW w:w="7745" w:type="dxa"/>
          </w:tcPr>
          <w:p w14:paraId="62C61853" w14:textId="3B56C386" w:rsidR="007D444F" w:rsidRPr="00733CDD" w:rsidRDefault="007D444F" w:rsidP="001E2B07">
            <w:pPr>
              <w:rPr>
                <w:rFonts w:ascii="Arial" w:hAnsi="Arial" w:cs="Arial"/>
                <w:szCs w:val="24"/>
              </w:rPr>
            </w:pPr>
          </w:p>
        </w:tc>
      </w:tr>
      <w:tr w:rsidR="007D444F" w:rsidRPr="00733CDD" w14:paraId="3A0F5AF2" w14:textId="77777777" w:rsidTr="000519BF">
        <w:tc>
          <w:tcPr>
            <w:tcW w:w="1271" w:type="dxa"/>
          </w:tcPr>
          <w:p w14:paraId="6B8A2726" w14:textId="77777777" w:rsidR="007D444F" w:rsidRPr="00733CDD" w:rsidRDefault="007D444F" w:rsidP="000519BF">
            <w:pPr>
              <w:rPr>
                <w:rFonts w:ascii="Arial" w:hAnsi="Arial" w:cs="Arial"/>
                <w:b/>
                <w:szCs w:val="24"/>
              </w:rPr>
            </w:pPr>
            <w:r w:rsidRPr="00733CDD">
              <w:rPr>
                <w:rFonts w:ascii="Arial" w:hAnsi="Arial" w:cs="Arial"/>
                <w:b/>
                <w:szCs w:val="24"/>
              </w:rPr>
              <w:t>Mô tả</w:t>
            </w:r>
          </w:p>
        </w:tc>
        <w:tc>
          <w:tcPr>
            <w:tcW w:w="7745" w:type="dxa"/>
          </w:tcPr>
          <w:p w14:paraId="2E0CBF30" w14:textId="72E9EC67" w:rsidR="007D444F" w:rsidRPr="00733CDD" w:rsidRDefault="007D444F" w:rsidP="00FD3A86">
            <w:pPr>
              <w:rPr>
                <w:rFonts w:ascii="Arial" w:hAnsi="Arial" w:cs="Arial"/>
                <w:szCs w:val="24"/>
              </w:rPr>
            </w:pPr>
            <w:r w:rsidRPr="00733CDD">
              <w:rPr>
                <w:rFonts w:ascii="Arial" w:hAnsi="Arial" w:cs="Arial"/>
                <w:szCs w:val="24"/>
              </w:rPr>
              <w:t xml:space="preserve">API đăng nhập </w:t>
            </w:r>
            <w:r w:rsidR="00FD3A86" w:rsidRPr="00733CDD">
              <w:rPr>
                <w:rFonts w:ascii="Arial" w:hAnsi="Arial" w:cs="Arial"/>
                <w:szCs w:val="24"/>
              </w:rPr>
              <w:t>AD</w:t>
            </w:r>
          </w:p>
        </w:tc>
      </w:tr>
      <w:tr w:rsidR="007D444F" w:rsidRPr="00733CDD" w14:paraId="6C3E06BF" w14:textId="77777777" w:rsidTr="000519BF">
        <w:tc>
          <w:tcPr>
            <w:tcW w:w="1271" w:type="dxa"/>
          </w:tcPr>
          <w:p w14:paraId="7A20CCD4" w14:textId="77777777" w:rsidR="007D444F" w:rsidRPr="00733CDD" w:rsidRDefault="007D444F" w:rsidP="000519BF">
            <w:pPr>
              <w:rPr>
                <w:rFonts w:ascii="Arial" w:hAnsi="Arial" w:cs="Arial"/>
                <w:b/>
                <w:szCs w:val="24"/>
              </w:rPr>
            </w:pPr>
            <w:r w:rsidRPr="00733CDD">
              <w:rPr>
                <w:rFonts w:ascii="Arial" w:hAnsi="Arial" w:cs="Arial"/>
                <w:b/>
                <w:szCs w:val="24"/>
              </w:rPr>
              <w:t>Method</w:t>
            </w:r>
          </w:p>
        </w:tc>
        <w:tc>
          <w:tcPr>
            <w:tcW w:w="7745" w:type="dxa"/>
          </w:tcPr>
          <w:p w14:paraId="575ED5D4" w14:textId="57A87A6F" w:rsidR="007D444F" w:rsidRPr="00733CDD" w:rsidRDefault="007D444F" w:rsidP="000519BF">
            <w:pPr>
              <w:rPr>
                <w:rFonts w:ascii="Arial" w:hAnsi="Arial" w:cs="Arial"/>
                <w:szCs w:val="24"/>
              </w:rPr>
            </w:pPr>
          </w:p>
        </w:tc>
      </w:tr>
      <w:tr w:rsidR="007D444F" w:rsidRPr="00733CDD" w14:paraId="1B92F11B" w14:textId="77777777" w:rsidTr="000519BF">
        <w:trPr>
          <w:trHeight w:val="456"/>
        </w:trPr>
        <w:tc>
          <w:tcPr>
            <w:tcW w:w="1271" w:type="dxa"/>
          </w:tcPr>
          <w:p w14:paraId="2295BA56" w14:textId="77777777" w:rsidR="007D444F" w:rsidRPr="00733CDD" w:rsidRDefault="007D444F" w:rsidP="000519BF">
            <w:pPr>
              <w:rPr>
                <w:rFonts w:ascii="Arial" w:hAnsi="Arial" w:cs="Arial"/>
                <w:b/>
                <w:szCs w:val="24"/>
              </w:rPr>
            </w:pPr>
            <w:r w:rsidRPr="00733CDD">
              <w:rPr>
                <w:rFonts w:ascii="Arial" w:hAnsi="Arial" w:cs="Arial"/>
                <w:b/>
                <w:szCs w:val="24"/>
              </w:rPr>
              <w:t>Body</w:t>
            </w:r>
          </w:p>
        </w:tc>
        <w:tc>
          <w:tcPr>
            <w:tcW w:w="7745" w:type="dxa"/>
          </w:tcPr>
          <w:p w14:paraId="651A2CE9" w14:textId="7E923068" w:rsidR="007D444F" w:rsidRPr="00733CDD" w:rsidRDefault="006C111A" w:rsidP="000519BF">
            <w:pPr>
              <w:shd w:val="clear" w:color="auto" w:fill="FFFFFE"/>
              <w:spacing w:after="0" w:line="270" w:lineRule="atLeast"/>
              <w:rPr>
                <w:rFonts w:ascii="Arial" w:hAnsi="Arial" w:cs="Arial"/>
                <w:szCs w:val="24"/>
                <w:lang w:bidi="ar-SA"/>
              </w:rPr>
            </w:pPr>
            <w:r w:rsidRPr="00733CDD">
              <w:rPr>
                <w:rFonts w:ascii="Arial" w:hAnsi="Arial" w:cs="Arial"/>
                <w:szCs w:val="24"/>
                <w:lang w:bidi="ar-SA"/>
              </w:rPr>
              <w:t xml:space="preserve">Conect: </w:t>
            </w:r>
          </w:p>
          <w:p w14:paraId="4957F859" w14:textId="0E3147A5" w:rsidR="006C111A" w:rsidRPr="00733CDD" w:rsidRDefault="006C111A" w:rsidP="006C111A">
            <w:pPr>
              <w:pStyle w:val="ListParagraph"/>
              <w:numPr>
                <w:ilvl w:val="0"/>
                <w:numId w:val="29"/>
              </w:numPr>
              <w:shd w:val="clear" w:color="auto" w:fill="FFFFFE"/>
              <w:spacing w:after="0" w:line="270" w:lineRule="atLeast"/>
              <w:rPr>
                <w:rFonts w:ascii="Arial" w:hAnsi="Arial" w:cs="Arial"/>
                <w:szCs w:val="24"/>
                <w:lang w:bidi="ar-SA"/>
              </w:rPr>
            </w:pPr>
            <w:r w:rsidRPr="00733CDD">
              <w:rPr>
                <w:rFonts w:ascii="Arial" w:hAnsi="Arial" w:cs="Arial"/>
                <w:szCs w:val="24"/>
                <w:lang w:bidi="ar-SA"/>
              </w:rPr>
              <w:t>Path: 10.4.27.14</w:t>
            </w:r>
          </w:p>
          <w:p w14:paraId="13964293" w14:textId="365384DA" w:rsidR="006C111A" w:rsidRPr="00733CDD" w:rsidRDefault="006C111A" w:rsidP="006C111A">
            <w:pPr>
              <w:pStyle w:val="ListParagraph"/>
              <w:numPr>
                <w:ilvl w:val="0"/>
                <w:numId w:val="29"/>
              </w:numPr>
              <w:shd w:val="clear" w:color="auto" w:fill="FFFFFE"/>
              <w:spacing w:after="0" w:line="270" w:lineRule="atLeast"/>
              <w:rPr>
                <w:rFonts w:ascii="Arial" w:hAnsi="Arial" w:cs="Arial"/>
                <w:szCs w:val="24"/>
                <w:lang w:bidi="ar-SA"/>
              </w:rPr>
            </w:pPr>
            <w:r w:rsidRPr="00733CDD">
              <w:rPr>
                <w:rFonts w:ascii="Arial" w:hAnsi="Arial" w:cs="Arial"/>
                <w:szCs w:val="24"/>
                <w:lang w:bidi="ar-SA"/>
              </w:rPr>
              <w:t xml:space="preserve">Port: </w:t>
            </w:r>
            <w:r w:rsidRPr="00733CDD">
              <w:rPr>
                <w:rFonts w:ascii="Arial" w:eastAsiaTheme="minorHAnsi" w:hAnsi="Arial" w:cs="Arial"/>
                <w:color w:val="000000"/>
                <w:sz w:val="19"/>
                <w:szCs w:val="19"/>
                <w:lang w:bidi="ar-SA"/>
              </w:rPr>
              <w:t>LdapConnection.DEFAULT_PORT</w:t>
            </w:r>
          </w:p>
          <w:p w14:paraId="02883433" w14:textId="0CBF64BD" w:rsidR="006C111A" w:rsidRPr="00733CDD" w:rsidRDefault="006C111A" w:rsidP="006C111A">
            <w:pPr>
              <w:shd w:val="clear" w:color="auto" w:fill="FFFFFE"/>
              <w:spacing w:after="0" w:line="270" w:lineRule="atLeast"/>
              <w:rPr>
                <w:rFonts w:ascii="Arial" w:eastAsiaTheme="minorHAnsi" w:hAnsi="Arial" w:cs="Arial"/>
                <w:color w:val="000000"/>
                <w:sz w:val="19"/>
                <w:szCs w:val="19"/>
                <w:lang w:bidi="ar-SA"/>
              </w:rPr>
            </w:pPr>
            <w:r w:rsidRPr="00733CDD">
              <w:rPr>
                <w:rFonts w:ascii="Arial" w:hAnsi="Arial" w:cs="Arial"/>
                <w:szCs w:val="24"/>
                <w:lang w:bidi="ar-SA"/>
              </w:rPr>
              <w:t xml:space="preserve">Bind: </w:t>
            </w:r>
            <w:r w:rsidRPr="00733CDD">
              <w:rPr>
                <w:rFonts w:ascii="Arial" w:eastAsiaTheme="minorHAnsi" w:hAnsi="Arial" w:cs="Arial"/>
                <w:color w:val="000000"/>
                <w:sz w:val="19"/>
                <w:szCs w:val="19"/>
                <w:lang w:bidi="ar-SA"/>
              </w:rPr>
              <w:t>LdapConnection.Ldap_V3</w:t>
            </w:r>
          </w:p>
          <w:p w14:paraId="258856EA" w14:textId="0E1736A3" w:rsidR="006C111A" w:rsidRPr="00733CDD" w:rsidRDefault="006C111A" w:rsidP="006C111A">
            <w:pPr>
              <w:pStyle w:val="ListParagraph"/>
              <w:numPr>
                <w:ilvl w:val="0"/>
                <w:numId w:val="30"/>
              </w:numPr>
              <w:shd w:val="clear" w:color="auto" w:fill="FFFFFE"/>
              <w:spacing w:after="0" w:line="270" w:lineRule="atLeast"/>
              <w:rPr>
                <w:rFonts w:ascii="Arial" w:hAnsi="Arial" w:cs="Arial"/>
                <w:szCs w:val="24"/>
                <w:lang w:bidi="ar-SA"/>
              </w:rPr>
            </w:pPr>
            <w:r w:rsidRPr="00733CDD">
              <w:rPr>
                <w:rFonts w:ascii="Arial" w:hAnsi="Arial" w:cs="Arial"/>
                <w:szCs w:val="24"/>
                <w:lang w:bidi="ar-SA"/>
              </w:rPr>
              <w:t>Username: SHBHO\{Username}</w:t>
            </w:r>
          </w:p>
          <w:p w14:paraId="2B97CF8D" w14:textId="5EF33DF7" w:rsidR="006C111A" w:rsidRPr="00733CDD" w:rsidRDefault="006C111A" w:rsidP="006C111A">
            <w:pPr>
              <w:pStyle w:val="ListParagraph"/>
              <w:numPr>
                <w:ilvl w:val="0"/>
                <w:numId w:val="30"/>
              </w:numPr>
              <w:shd w:val="clear" w:color="auto" w:fill="FFFFFE"/>
              <w:spacing w:after="0" w:line="270" w:lineRule="atLeast"/>
              <w:rPr>
                <w:rFonts w:ascii="Arial" w:hAnsi="Arial" w:cs="Arial"/>
                <w:szCs w:val="24"/>
                <w:lang w:bidi="ar-SA"/>
              </w:rPr>
            </w:pPr>
            <w:r w:rsidRPr="00733CDD">
              <w:rPr>
                <w:rFonts w:ascii="Arial" w:hAnsi="Arial" w:cs="Arial"/>
                <w:szCs w:val="24"/>
                <w:lang w:bidi="ar-SA"/>
              </w:rPr>
              <w:t>Password</w:t>
            </w:r>
          </w:p>
          <w:p w14:paraId="6B7C5342" w14:textId="77777777" w:rsidR="007D444F" w:rsidRPr="00733CDD" w:rsidRDefault="007D444F" w:rsidP="000519BF">
            <w:pPr>
              <w:shd w:val="clear" w:color="auto" w:fill="FFFFFE"/>
              <w:spacing w:after="0" w:line="270" w:lineRule="atLeast"/>
              <w:rPr>
                <w:rFonts w:ascii="Arial" w:hAnsi="Arial" w:cs="Arial"/>
                <w:szCs w:val="24"/>
                <w:lang w:bidi="ar-SA"/>
              </w:rPr>
            </w:pPr>
          </w:p>
        </w:tc>
      </w:tr>
      <w:tr w:rsidR="007D444F" w:rsidRPr="00733CDD" w14:paraId="281E45C0" w14:textId="77777777" w:rsidTr="000519BF">
        <w:trPr>
          <w:trHeight w:val="1511"/>
        </w:trPr>
        <w:tc>
          <w:tcPr>
            <w:tcW w:w="1271" w:type="dxa"/>
          </w:tcPr>
          <w:p w14:paraId="6F386276" w14:textId="4EDF3DD5" w:rsidR="007D444F" w:rsidRPr="00733CDD" w:rsidRDefault="007D444F" w:rsidP="000519BF">
            <w:pPr>
              <w:rPr>
                <w:rFonts w:ascii="Arial" w:hAnsi="Arial" w:cs="Arial"/>
                <w:b/>
                <w:szCs w:val="24"/>
              </w:rPr>
            </w:pPr>
            <w:commentRangeStart w:id="18"/>
            <w:r w:rsidRPr="00733CDD">
              <w:rPr>
                <w:rFonts w:ascii="Arial" w:hAnsi="Arial" w:cs="Arial"/>
                <w:b/>
                <w:szCs w:val="24"/>
              </w:rPr>
              <w:t>Response</w:t>
            </w:r>
            <w:commentRangeEnd w:id="18"/>
            <w:r w:rsidR="00AE05D5">
              <w:rPr>
                <w:rStyle w:val="CommentReference"/>
              </w:rPr>
              <w:commentReference w:id="18"/>
            </w:r>
          </w:p>
        </w:tc>
        <w:tc>
          <w:tcPr>
            <w:tcW w:w="7745" w:type="dxa"/>
          </w:tcPr>
          <w:p w14:paraId="612637E9" w14:textId="77777777" w:rsidR="007D444F" w:rsidRPr="00733CDD" w:rsidRDefault="007D444F" w:rsidP="000519BF">
            <w:pPr>
              <w:rPr>
                <w:rFonts w:ascii="Arial" w:hAnsi="Arial" w:cs="Arial"/>
                <w:szCs w:val="24"/>
              </w:rPr>
            </w:pPr>
          </w:p>
          <w:p w14:paraId="32815ECA" w14:textId="77777777" w:rsidR="007D444F" w:rsidRPr="00733CDD" w:rsidRDefault="007D444F" w:rsidP="000519BF">
            <w:pPr>
              <w:rPr>
                <w:rFonts w:ascii="Arial" w:hAnsi="Arial" w:cs="Arial"/>
                <w:szCs w:val="24"/>
              </w:rPr>
            </w:pPr>
          </w:p>
        </w:tc>
      </w:tr>
      <w:tr w:rsidR="007D444F" w:rsidRPr="00733CDD" w14:paraId="4B435751" w14:textId="77777777" w:rsidTr="000519BF">
        <w:tc>
          <w:tcPr>
            <w:tcW w:w="1271" w:type="dxa"/>
          </w:tcPr>
          <w:p w14:paraId="2C668C7A" w14:textId="77777777" w:rsidR="007D444F" w:rsidRPr="00733CDD" w:rsidRDefault="007D444F" w:rsidP="000519BF">
            <w:pPr>
              <w:rPr>
                <w:rFonts w:ascii="Arial" w:hAnsi="Arial" w:cs="Arial"/>
                <w:b/>
                <w:szCs w:val="24"/>
              </w:rPr>
            </w:pPr>
            <w:r w:rsidRPr="00733CDD">
              <w:rPr>
                <w:rFonts w:ascii="Arial" w:hAnsi="Arial" w:cs="Arial"/>
                <w:b/>
                <w:szCs w:val="24"/>
              </w:rPr>
              <w:t>Mã lỗi</w:t>
            </w:r>
          </w:p>
        </w:tc>
        <w:tc>
          <w:tcPr>
            <w:tcW w:w="7745" w:type="dxa"/>
          </w:tcPr>
          <w:p w14:paraId="7527E0DC" w14:textId="77777777" w:rsidR="007D444F" w:rsidRPr="00733CDD" w:rsidRDefault="007D444F" w:rsidP="000519BF">
            <w:pPr>
              <w:rPr>
                <w:rFonts w:ascii="Arial" w:hAnsi="Arial" w:cs="Arial"/>
                <w:szCs w:val="24"/>
              </w:rPr>
            </w:pPr>
          </w:p>
          <w:p w14:paraId="40F7FDA0" w14:textId="77777777" w:rsidR="007D444F" w:rsidRPr="00733CDD" w:rsidRDefault="007D444F" w:rsidP="000519BF">
            <w:pPr>
              <w:rPr>
                <w:rFonts w:ascii="Arial" w:hAnsi="Arial" w:cs="Arial"/>
                <w:szCs w:val="24"/>
              </w:rPr>
            </w:pPr>
          </w:p>
          <w:p w14:paraId="04C9C2D0" w14:textId="77777777" w:rsidR="007D444F" w:rsidRPr="00733CDD" w:rsidRDefault="007D444F" w:rsidP="000519BF">
            <w:pPr>
              <w:rPr>
                <w:rFonts w:ascii="Arial" w:hAnsi="Arial" w:cs="Arial"/>
                <w:szCs w:val="24"/>
              </w:rPr>
            </w:pPr>
          </w:p>
        </w:tc>
      </w:tr>
    </w:tbl>
    <w:p w14:paraId="3753A6A5" w14:textId="3F3A5E62" w:rsidR="002E3C5D" w:rsidRPr="00733CDD" w:rsidRDefault="002E3C5D" w:rsidP="002E3C5D">
      <w:pPr>
        <w:rPr>
          <w:rFonts w:ascii="Arial" w:hAnsi="Arial" w:cs="Arial"/>
          <w:b/>
          <w:bCs/>
          <w:szCs w:val="24"/>
        </w:rPr>
      </w:pPr>
      <w:r w:rsidRPr="00733CDD">
        <w:rPr>
          <w:rFonts w:ascii="Arial" w:hAnsi="Arial" w:cs="Arial"/>
          <w:b/>
          <w:bCs/>
          <w:szCs w:val="24"/>
        </w:rPr>
        <w:t>Ví dụ</w:t>
      </w:r>
    </w:p>
    <w:p w14:paraId="67CD9DB1" w14:textId="77777777" w:rsidR="006C111A" w:rsidRPr="00733CDD" w:rsidRDefault="006C111A" w:rsidP="006C111A">
      <w:pPr>
        <w:autoSpaceDE w:val="0"/>
        <w:autoSpaceDN w:val="0"/>
        <w:adjustRightInd w:val="0"/>
        <w:spacing w:before="0" w:after="0" w:line="240" w:lineRule="auto"/>
        <w:ind w:firstLine="720"/>
        <w:jc w:val="left"/>
        <w:rPr>
          <w:rFonts w:ascii="Arial" w:eastAsiaTheme="minorHAnsi" w:hAnsi="Arial" w:cs="Arial"/>
          <w:color w:val="000000"/>
          <w:sz w:val="19"/>
          <w:szCs w:val="19"/>
          <w:lang w:bidi="ar-SA"/>
        </w:rPr>
      </w:pPr>
      <w:proofErr w:type="gramStart"/>
      <w:r w:rsidRPr="00733CDD">
        <w:rPr>
          <w:rFonts w:ascii="Arial" w:eastAsiaTheme="minorHAnsi" w:hAnsi="Arial" w:cs="Arial"/>
          <w:color w:val="0000FF"/>
          <w:sz w:val="19"/>
          <w:szCs w:val="19"/>
          <w:lang w:bidi="ar-SA"/>
        </w:rPr>
        <w:t>using</w:t>
      </w:r>
      <w:proofErr w:type="gramEnd"/>
      <w:r w:rsidRPr="00733CDD">
        <w:rPr>
          <w:rFonts w:ascii="Arial" w:eastAsiaTheme="minorHAnsi" w:hAnsi="Arial" w:cs="Arial"/>
          <w:color w:val="000000"/>
          <w:sz w:val="19"/>
          <w:szCs w:val="19"/>
          <w:lang w:bidi="ar-SA"/>
        </w:rPr>
        <w:t xml:space="preserve"> (</w:t>
      </w:r>
      <w:r w:rsidRPr="00733CDD">
        <w:rPr>
          <w:rFonts w:ascii="Arial" w:eastAsiaTheme="minorHAnsi" w:hAnsi="Arial" w:cs="Arial"/>
          <w:color w:val="0000FF"/>
          <w:sz w:val="19"/>
          <w:szCs w:val="19"/>
          <w:lang w:bidi="ar-SA"/>
        </w:rPr>
        <w:t>var</w:t>
      </w:r>
      <w:r w:rsidRPr="00733CDD">
        <w:rPr>
          <w:rFonts w:ascii="Arial" w:eastAsiaTheme="minorHAnsi" w:hAnsi="Arial" w:cs="Arial"/>
          <w:color w:val="000000"/>
          <w:sz w:val="19"/>
          <w:szCs w:val="19"/>
          <w:lang w:bidi="ar-SA"/>
        </w:rPr>
        <w:t xml:space="preserve"> cn = </w:t>
      </w:r>
      <w:r w:rsidRPr="00733CDD">
        <w:rPr>
          <w:rFonts w:ascii="Arial" w:eastAsiaTheme="minorHAnsi" w:hAnsi="Arial" w:cs="Arial"/>
          <w:color w:val="0000FF"/>
          <w:sz w:val="19"/>
          <w:szCs w:val="19"/>
          <w:lang w:bidi="ar-SA"/>
        </w:rPr>
        <w:t>new</w:t>
      </w:r>
      <w:r w:rsidRPr="00733CDD">
        <w:rPr>
          <w:rFonts w:ascii="Arial" w:eastAsiaTheme="minorHAnsi" w:hAnsi="Arial" w:cs="Arial"/>
          <w:color w:val="000000"/>
          <w:sz w:val="19"/>
          <w:szCs w:val="19"/>
          <w:lang w:bidi="ar-SA"/>
        </w:rPr>
        <w:t xml:space="preserve"> LdapConnection())</w:t>
      </w:r>
    </w:p>
    <w:p w14:paraId="56278E91" w14:textId="77777777" w:rsidR="006C111A" w:rsidRPr="00733CDD" w:rsidRDefault="006C111A" w:rsidP="006C111A">
      <w:pPr>
        <w:autoSpaceDE w:val="0"/>
        <w:autoSpaceDN w:val="0"/>
        <w:adjustRightInd w:val="0"/>
        <w:spacing w:before="0" w:after="0" w:line="240" w:lineRule="auto"/>
        <w:jc w:val="left"/>
        <w:rPr>
          <w:rFonts w:ascii="Arial" w:eastAsiaTheme="minorHAnsi" w:hAnsi="Arial" w:cs="Arial"/>
          <w:color w:val="000000"/>
          <w:sz w:val="19"/>
          <w:szCs w:val="19"/>
          <w:lang w:bidi="ar-SA"/>
        </w:rPr>
      </w:pPr>
      <w:r w:rsidRPr="00733CDD">
        <w:rPr>
          <w:rFonts w:ascii="Arial" w:eastAsiaTheme="minorHAnsi" w:hAnsi="Arial" w:cs="Arial"/>
          <w:color w:val="000000"/>
          <w:sz w:val="19"/>
          <w:szCs w:val="19"/>
          <w:lang w:bidi="ar-SA"/>
        </w:rPr>
        <w:t xml:space="preserve">                {</w:t>
      </w:r>
    </w:p>
    <w:p w14:paraId="63A6BA76" w14:textId="2FA184DE" w:rsidR="006C111A" w:rsidRPr="00733CDD" w:rsidRDefault="006C111A" w:rsidP="006C111A">
      <w:pPr>
        <w:autoSpaceDE w:val="0"/>
        <w:autoSpaceDN w:val="0"/>
        <w:adjustRightInd w:val="0"/>
        <w:spacing w:before="0" w:after="0" w:line="240" w:lineRule="auto"/>
        <w:jc w:val="left"/>
        <w:rPr>
          <w:rFonts w:ascii="Arial" w:eastAsiaTheme="minorHAnsi" w:hAnsi="Arial" w:cs="Arial"/>
          <w:color w:val="000000"/>
          <w:sz w:val="19"/>
          <w:szCs w:val="19"/>
          <w:lang w:bidi="ar-SA"/>
        </w:rPr>
      </w:pPr>
      <w:r w:rsidRPr="00733CDD">
        <w:rPr>
          <w:rFonts w:ascii="Arial" w:eastAsiaTheme="minorHAnsi" w:hAnsi="Arial" w:cs="Arial"/>
          <w:color w:val="000000"/>
          <w:sz w:val="19"/>
          <w:szCs w:val="19"/>
          <w:lang w:bidi="ar-SA"/>
        </w:rPr>
        <w:t xml:space="preserve">                    </w:t>
      </w:r>
      <w:proofErr w:type="gramStart"/>
      <w:r w:rsidRPr="00733CDD">
        <w:rPr>
          <w:rFonts w:ascii="Arial" w:eastAsiaTheme="minorHAnsi" w:hAnsi="Arial" w:cs="Arial"/>
          <w:color w:val="0000FF"/>
          <w:sz w:val="19"/>
          <w:szCs w:val="19"/>
          <w:lang w:bidi="ar-SA"/>
        </w:rPr>
        <w:t>var</w:t>
      </w:r>
      <w:proofErr w:type="gramEnd"/>
      <w:r w:rsidRPr="00733CDD">
        <w:rPr>
          <w:rFonts w:ascii="Arial" w:eastAsiaTheme="minorHAnsi" w:hAnsi="Arial" w:cs="Arial"/>
          <w:color w:val="000000"/>
          <w:sz w:val="19"/>
          <w:szCs w:val="19"/>
          <w:lang w:bidi="ar-SA"/>
        </w:rPr>
        <w:t xml:space="preserve"> adUserName = </w:t>
      </w:r>
      <w:r w:rsidRPr="00733CDD">
        <w:rPr>
          <w:rFonts w:ascii="Arial" w:eastAsiaTheme="minorHAnsi" w:hAnsi="Arial" w:cs="Arial"/>
          <w:color w:val="A31515"/>
          <w:sz w:val="19"/>
          <w:szCs w:val="19"/>
          <w:lang w:bidi="ar-SA"/>
        </w:rPr>
        <w:t>$"</w:t>
      </w:r>
      <w:r w:rsidRPr="00733CDD">
        <w:rPr>
          <w:rFonts w:ascii="Arial" w:eastAsiaTheme="minorHAnsi" w:hAnsi="Arial" w:cs="Arial"/>
          <w:color w:val="000000"/>
          <w:sz w:val="19"/>
          <w:szCs w:val="19"/>
          <w:lang w:bidi="ar-SA"/>
        </w:rPr>
        <w:t>{_adDomain}</w:t>
      </w:r>
      <w:r w:rsidRPr="00733CDD">
        <w:rPr>
          <w:rFonts w:ascii="Arial" w:eastAsiaTheme="minorHAnsi" w:hAnsi="Arial" w:cs="Arial"/>
          <w:color w:val="A31515"/>
          <w:sz w:val="19"/>
          <w:szCs w:val="19"/>
          <w:lang w:bidi="ar-SA"/>
        </w:rPr>
        <w:t>\\</w:t>
      </w:r>
      <w:r w:rsidRPr="00733CDD">
        <w:rPr>
          <w:rFonts w:ascii="Arial" w:eastAsiaTheme="minorHAnsi" w:hAnsi="Arial" w:cs="Arial"/>
          <w:color w:val="000000"/>
          <w:sz w:val="19"/>
          <w:szCs w:val="19"/>
          <w:lang w:bidi="ar-SA"/>
        </w:rPr>
        <w:t>{userName}</w:t>
      </w:r>
      <w:r w:rsidRPr="00733CDD">
        <w:rPr>
          <w:rFonts w:ascii="Arial" w:eastAsiaTheme="minorHAnsi" w:hAnsi="Arial" w:cs="Arial"/>
          <w:color w:val="A31515"/>
          <w:sz w:val="19"/>
          <w:szCs w:val="19"/>
          <w:lang w:bidi="ar-SA"/>
        </w:rPr>
        <w:t>"</w:t>
      </w:r>
      <w:r w:rsidRPr="00733CDD">
        <w:rPr>
          <w:rFonts w:ascii="Arial" w:eastAsiaTheme="minorHAnsi" w:hAnsi="Arial" w:cs="Arial"/>
          <w:color w:val="000000"/>
          <w:sz w:val="19"/>
          <w:szCs w:val="19"/>
          <w:lang w:bidi="ar-SA"/>
        </w:rPr>
        <w:t>;</w:t>
      </w:r>
    </w:p>
    <w:p w14:paraId="725EB2C8" w14:textId="6D39B9EC" w:rsidR="006C111A" w:rsidRPr="00733CDD" w:rsidRDefault="006C111A" w:rsidP="006C111A">
      <w:pPr>
        <w:autoSpaceDE w:val="0"/>
        <w:autoSpaceDN w:val="0"/>
        <w:adjustRightInd w:val="0"/>
        <w:spacing w:before="0" w:after="0" w:line="240" w:lineRule="auto"/>
        <w:jc w:val="left"/>
        <w:rPr>
          <w:rFonts w:ascii="Arial" w:eastAsiaTheme="minorHAnsi" w:hAnsi="Arial" w:cs="Arial"/>
          <w:color w:val="000000"/>
          <w:sz w:val="19"/>
          <w:szCs w:val="19"/>
          <w:lang w:bidi="ar-SA"/>
        </w:rPr>
      </w:pPr>
      <w:r w:rsidRPr="00733CDD">
        <w:rPr>
          <w:rFonts w:ascii="Arial" w:eastAsiaTheme="minorHAnsi" w:hAnsi="Arial" w:cs="Arial"/>
          <w:color w:val="000000"/>
          <w:sz w:val="19"/>
          <w:szCs w:val="19"/>
          <w:lang w:bidi="ar-SA"/>
        </w:rPr>
        <w:t xml:space="preserve">                    </w:t>
      </w:r>
      <w:proofErr w:type="gramStart"/>
      <w:r w:rsidRPr="00733CDD">
        <w:rPr>
          <w:rFonts w:ascii="Arial" w:eastAsiaTheme="minorHAnsi" w:hAnsi="Arial" w:cs="Arial"/>
          <w:color w:val="000000"/>
          <w:sz w:val="19"/>
          <w:szCs w:val="19"/>
          <w:lang w:bidi="ar-SA"/>
        </w:rPr>
        <w:t>cn.Connect(</w:t>
      </w:r>
      <w:proofErr w:type="gramEnd"/>
      <w:r w:rsidRPr="00733CDD">
        <w:rPr>
          <w:rFonts w:ascii="Arial" w:eastAsiaTheme="minorHAnsi" w:hAnsi="Arial" w:cs="Arial"/>
          <w:color w:val="000000"/>
          <w:sz w:val="19"/>
          <w:szCs w:val="19"/>
          <w:lang w:bidi="ar-SA"/>
        </w:rPr>
        <w:t>_adPath, LdapConnection.DEFAULT_PORT);</w:t>
      </w:r>
    </w:p>
    <w:p w14:paraId="3B285F83" w14:textId="5FF5A14C" w:rsidR="006C111A" w:rsidRPr="00733CDD" w:rsidRDefault="006C111A" w:rsidP="006C111A">
      <w:pPr>
        <w:autoSpaceDE w:val="0"/>
        <w:autoSpaceDN w:val="0"/>
        <w:adjustRightInd w:val="0"/>
        <w:spacing w:before="0" w:after="0" w:line="240" w:lineRule="auto"/>
        <w:jc w:val="left"/>
        <w:rPr>
          <w:rFonts w:ascii="Arial" w:eastAsiaTheme="minorHAnsi" w:hAnsi="Arial" w:cs="Arial"/>
          <w:color w:val="000000"/>
          <w:sz w:val="19"/>
          <w:szCs w:val="19"/>
          <w:lang w:bidi="ar-SA"/>
        </w:rPr>
      </w:pPr>
      <w:r w:rsidRPr="00733CDD">
        <w:rPr>
          <w:rFonts w:ascii="Arial" w:eastAsiaTheme="minorHAnsi" w:hAnsi="Arial" w:cs="Arial"/>
          <w:color w:val="000000"/>
          <w:sz w:val="19"/>
          <w:szCs w:val="19"/>
          <w:lang w:bidi="ar-SA"/>
        </w:rPr>
        <w:t xml:space="preserve">                    </w:t>
      </w:r>
      <w:proofErr w:type="gramStart"/>
      <w:r w:rsidRPr="00733CDD">
        <w:rPr>
          <w:rFonts w:ascii="Arial" w:eastAsiaTheme="minorHAnsi" w:hAnsi="Arial" w:cs="Arial"/>
          <w:color w:val="000000"/>
          <w:sz w:val="19"/>
          <w:szCs w:val="19"/>
          <w:lang w:bidi="ar-SA"/>
        </w:rPr>
        <w:t>cn.Bind(</w:t>
      </w:r>
      <w:proofErr w:type="gramEnd"/>
      <w:r w:rsidRPr="00733CDD">
        <w:rPr>
          <w:rFonts w:ascii="Arial" w:eastAsiaTheme="minorHAnsi" w:hAnsi="Arial" w:cs="Arial"/>
          <w:color w:val="000000"/>
          <w:sz w:val="19"/>
          <w:szCs w:val="19"/>
          <w:lang w:bidi="ar-SA"/>
        </w:rPr>
        <w:t>LdapConnection.Ldap_V3, adUserName, passWord);</w:t>
      </w:r>
    </w:p>
    <w:p w14:paraId="5D8D9749" w14:textId="0B1B4137" w:rsidR="002E3C5D" w:rsidRPr="00733CDD" w:rsidRDefault="006C111A" w:rsidP="006C111A">
      <w:pPr>
        <w:autoSpaceDE w:val="0"/>
        <w:autoSpaceDN w:val="0"/>
        <w:adjustRightInd w:val="0"/>
        <w:spacing w:before="0" w:after="0" w:line="240" w:lineRule="auto"/>
        <w:jc w:val="left"/>
        <w:rPr>
          <w:rFonts w:ascii="Arial" w:hAnsi="Arial" w:cs="Arial"/>
          <w:szCs w:val="24"/>
        </w:rPr>
      </w:pPr>
      <w:r w:rsidRPr="00733CDD">
        <w:rPr>
          <w:rFonts w:ascii="Arial" w:eastAsiaTheme="minorHAnsi" w:hAnsi="Arial" w:cs="Arial"/>
          <w:color w:val="000000"/>
          <w:sz w:val="19"/>
          <w:szCs w:val="19"/>
          <w:lang w:bidi="ar-SA"/>
        </w:rPr>
        <w:t xml:space="preserve">       }</w:t>
      </w:r>
    </w:p>
    <w:p w14:paraId="5E94543D" w14:textId="2905780B" w:rsidR="007D444F" w:rsidRPr="00733CDD" w:rsidRDefault="00F653EB" w:rsidP="00F653EB">
      <w:pPr>
        <w:pStyle w:val="Heading2"/>
        <w:rPr>
          <w:rFonts w:ascii="Arial" w:hAnsi="Arial" w:cs="Arial"/>
          <w:lang w:val="en-GB"/>
        </w:rPr>
      </w:pPr>
      <w:bookmarkStart w:id="19" w:name="_Toc88143056"/>
      <w:r w:rsidRPr="00733CDD">
        <w:rPr>
          <w:rFonts w:ascii="Arial" w:hAnsi="Arial" w:cs="Arial"/>
          <w:lang w:val="en-GB"/>
        </w:rPr>
        <w:lastRenderedPageBreak/>
        <w:t>ĐỒNG BỘ DANH SÁCH MÃ TRÁI PHIẾU CỦA POS BAN ĐẦU TƯ VỚI HT TRS</w:t>
      </w:r>
      <w:bookmarkEnd w:id="19"/>
      <w:r w:rsidR="00066699">
        <w:rPr>
          <w:rFonts w:ascii="Arial" w:hAnsi="Arial" w:cs="Arial"/>
          <w:lang w:val="en-GB"/>
        </w:rPr>
        <w:t xml:space="preserve"> </w:t>
      </w:r>
    </w:p>
    <w:p w14:paraId="7B5371FA" w14:textId="77777777" w:rsidR="00066699" w:rsidRPr="00733CDD" w:rsidRDefault="00066699" w:rsidP="00066699">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4B488B97" w14:textId="77777777" w:rsidR="00066699" w:rsidRPr="00733CDD" w:rsidRDefault="00066699" w:rsidP="00066699">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391FFECA" w14:textId="77777777" w:rsidR="00066699" w:rsidRPr="00733CDD" w:rsidRDefault="00066699" w:rsidP="00066699">
      <w:pPr>
        <w:pStyle w:val="NormalIndent"/>
        <w:spacing w:after="0"/>
        <w:rPr>
          <w:rFonts w:ascii="Arial" w:hAnsi="Arial" w:cs="Arial"/>
          <w:szCs w:val="24"/>
        </w:rPr>
      </w:pPr>
      <w:r w:rsidRPr="00733CDD">
        <w:rPr>
          <w:rFonts w:ascii="Arial" w:hAnsi="Arial" w:cs="Arial"/>
          <w:szCs w:val="24"/>
        </w:rPr>
        <w:t>HTTP method: POST</w:t>
      </w:r>
    </w:p>
    <w:p w14:paraId="1B7E6A8B" w14:textId="77777777" w:rsidR="00066699" w:rsidRPr="00733CDD" w:rsidRDefault="00066699" w:rsidP="00066699">
      <w:pPr>
        <w:pStyle w:val="NormalIndent"/>
        <w:spacing w:after="0"/>
        <w:rPr>
          <w:rFonts w:ascii="Arial" w:hAnsi="Arial" w:cs="Arial"/>
        </w:rPr>
      </w:pPr>
      <w:r w:rsidRPr="00733CDD">
        <w:rPr>
          <w:rFonts w:ascii="Arial" w:hAnsi="Arial" w:cs="Arial"/>
          <w:szCs w:val="24"/>
        </w:rPr>
        <w:t xml:space="preserve">URL: </w:t>
      </w:r>
      <w:hyperlink r:id="rId12"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5BCA2432" w14:textId="77777777" w:rsidR="00066699" w:rsidRPr="00733CDD" w:rsidRDefault="00066699" w:rsidP="00066699">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74DB79DD" w14:textId="77777777" w:rsidR="00066699" w:rsidRPr="00733CDD" w:rsidRDefault="00066699" w:rsidP="00066699">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22DEFC1D" w14:textId="77777777" w:rsidR="00066699" w:rsidRPr="00733CDD" w:rsidRDefault="00066699" w:rsidP="00066699">
      <w:pPr>
        <w:pStyle w:val="NormalIndent"/>
        <w:spacing w:after="0"/>
        <w:rPr>
          <w:rFonts w:ascii="Arial" w:hAnsi="Arial" w:cs="Arial"/>
        </w:rPr>
      </w:pPr>
    </w:p>
    <w:p w14:paraId="5F7A9C81" w14:textId="77777777" w:rsidR="00066699" w:rsidRPr="00733CDD" w:rsidRDefault="00066699" w:rsidP="00066699">
      <w:pPr>
        <w:pStyle w:val="ListParagraph"/>
        <w:numPr>
          <w:ilvl w:val="0"/>
          <w:numId w:val="25"/>
        </w:numPr>
        <w:rPr>
          <w:rFonts w:ascii="Arial" w:hAnsi="Arial" w:cs="Arial"/>
          <w:b/>
          <w:i/>
          <w:u w:val="single"/>
        </w:rPr>
      </w:pPr>
      <w:r w:rsidRPr="00733CDD">
        <w:rPr>
          <w:rFonts w:ascii="Arial" w:hAnsi="Arial" w:cs="Arial"/>
          <w:b/>
          <w:i/>
          <w:u w:val="single"/>
        </w:rPr>
        <w:t>Input:</w:t>
      </w:r>
    </w:p>
    <w:p w14:paraId="7DD2F500" w14:textId="77777777" w:rsidR="00066699" w:rsidRPr="00733CDD" w:rsidRDefault="00066699" w:rsidP="00066699">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066699" w:rsidRPr="00733CDD" w14:paraId="1EB4F169" w14:textId="77777777" w:rsidTr="000D29AE">
        <w:tc>
          <w:tcPr>
            <w:tcW w:w="1079" w:type="pct"/>
            <w:shd w:val="clear" w:color="auto" w:fill="F7CAAC"/>
            <w:tcMar>
              <w:top w:w="43" w:type="dxa"/>
              <w:left w:w="115" w:type="dxa"/>
              <w:bottom w:w="43" w:type="dxa"/>
              <w:right w:w="115" w:type="dxa"/>
            </w:tcMar>
            <w:vAlign w:val="center"/>
          </w:tcPr>
          <w:p w14:paraId="210DEFAC" w14:textId="77777777" w:rsidR="00066699" w:rsidRPr="00733CDD" w:rsidRDefault="00066699" w:rsidP="000D29AE">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2EB057E7" w14:textId="77777777" w:rsidR="00066699" w:rsidRPr="00733CDD" w:rsidRDefault="00066699" w:rsidP="000D29AE">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3E28F828" w14:textId="77777777" w:rsidR="00066699" w:rsidRPr="00733CDD" w:rsidRDefault="00066699" w:rsidP="000D29AE">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44C4FC0F" w14:textId="77777777" w:rsidR="00066699" w:rsidRPr="00733CDD" w:rsidRDefault="00066699" w:rsidP="000D29AE">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5406AA02" w14:textId="77777777" w:rsidR="00066699" w:rsidRPr="00733CDD" w:rsidRDefault="00066699" w:rsidP="000D29AE">
            <w:pPr>
              <w:pStyle w:val="tablehead"/>
              <w:rPr>
                <w:rFonts w:ascii="Arial" w:hAnsi="Arial" w:cs="Arial"/>
                <w:sz w:val="20"/>
                <w:szCs w:val="20"/>
              </w:rPr>
            </w:pPr>
            <w:r w:rsidRPr="00733CDD">
              <w:rPr>
                <w:rFonts w:ascii="Arial" w:hAnsi="Arial" w:cs="Arial"/>
                <w:sz w:val="20"/>
                <w:szCs w:val="20"/>
              </w:rPr>
              <w:t>Length</w:t>
            </w:r>
          </w:p>
        </w:tc>
      </w:tr>
      <w:tr w:rsidR="00066699" w:rsidRPr="00733CDD" w14:paraId="435920A2" w14:textId="77777777" w:rsidTr="000D29AE">
        <w:trPr>
          <w:trHeight w:val="419"/>
        </w:trPr>
        <w:tc>
          <w:tcPr>
            <w:tcW w:w="1079" w:type="pct"/>
            <w:shd w:val="clear" w:color="auto" w:fill="auto"/>
            <w:tcMar>
              <w:top w:w="43" w:type="dxa"/>
              <w:left w:w="115" w:type="dxa"/>
              <w:bottom w:w="43" w:type="dxa"/>
              <w:right w:w="115" w:type="dxa"/>
            </w:tcMar>
            <w:vAlign w:val="center"/>
          </w:tcPr>
          <w:p w14:paraId="1E9E0517" w14:textId="77777777" w:rsidR="00066699" w:rsidRPr="00733CDD" w:rsidRDefault="00066699" w:rsidP="000D29AE">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2F3602D2" w14:textId="77777777" w:rsidR="00066699" w:rsidRPr="00733CDD" w:rsidRDefault="00066699" w:rsidP="000D29AE">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4617065C" w14:textId="77777777" w:rsidR="00066699" w:rsidRPr="00733CDD" w:rsidRDefault="00066699" w:rsidP="000D29AE">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7C5BC99D" w14:textId="77777777" w:rsidR="00066699" w:rsidRPr="00733CDD" w:rsidRDefault="00066699"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8529633" w14:textId="77777777" w:rsidR="00066699" w:rsidRPr="00733CDD" w:rsidRDefault="00066699" w:rsidP="000D29AE">
            <w:pPr>
              <w:pStyle w:val="NormalIndent"/>
              <w:spacing w:after="0"/>
              <w:ind w:left="0"/>
              <w:rPr>
                <w:rFonts w:ascii="Arial" w:hAnsi="Arial" w:cs="Arial"/>
                <w:sz w:val="20"/>
              </w:rPr>
            </w:pPr>
          </w:p>
        </w:tc>
      </w:tr>
      <w:tr w:rsidR="00066699" w:rsidRPr="00733CDD" w14:paraId="44A15855" w14:textId="77777777" w:rsidTr="000D29AE">
        <w:trPr>
          <w:trHeight w:val="365"/>
        </w:trPr>
        <w:tc>
          <w:tcPr>
            <w:tcW w:w="1079" w:type="pct"/>
            <w:shd w:val="clear" w:color="auto" w:fill="auto"/>
            <w:tcMar>
              <w:top w:w="43" w:type="dxa"/>
              <w:left w:w="115" w:type="dxa"/>
              <w:bottom w:w="43" w:type="dxa"/>
              <w:right w:w="115" w:type="dxa"/>
            </w:tcMar>
            <w:vAlign w:val="center"/>
          </w:tcPr>
          <w:p w14:paraId="4D45B53A" w14:textId="77777777" w:rsidR="00066699" w:rsidRPr="00733CDD" w:rsidRDefault="00066699" w:rsidP="000D29AE">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06464BC3" w14:textId="31931DFD" w:rsidR="00066699" w:rsidRPr="00733CDD" w:rsidRDefault="00066699" w:rsidP="000D29AE">
            <w:pPr>
              <w:pStyle w:val="NormalIndent"/>
              <w:spacing w:after="0"/>
              <w:ind w:left="0"/>
              <w:rPr>
                <w:rFonts w:ascii="Arial" w:hAnsi="Arial" w:cs="Arial"/>
                <w:sz w:val="20"/>
              </w:rPr>
            </w:pPr>
            <w:r>
              <w:rPr>
                <w:rFonts w:ascii="Calibri" w:hAnsi="Calibri" w:cs="Calibri"/>
                <w:color w:val="000000"/>
                <w:sz w:val="22"/>
                <w:szCs w:val="22"/>
              </w:rPr>
              <w:t>CORE_INVESTMENT_LIST_TRAI_PHIEU</w:t>
            </w:r>
          </w:p>
        </w:tc>
        <w:tc>
          <w:tcPr>
            <w:tcW w:w="591" w:type="pct"/>
            <w:shd w:val="clear" w:color="auto" w:fill="auto"/>
            <w:tcMar>
              <w:top w:w="43" w:type="dxa"/>
              <w:left w:w="115" w:type="dxa"/>
              <w:bottom w:w="43" w:type="dxa"/>
              <w:right w:w="115" w:type="dxa"/>
            </w:tcMar>
          </w:tcPr>
          <w:p w14:paraId="51D53B93" w14:textId="77777777" w:rsidR="00066699" w:rsidRPr="00733CDD" w:rsidRDefault="00066699" w:rsidP="000D29AE">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7C5B5808" w14:textId="77777777" w:rsidR="00066699" w:rsidRPr="00733CDD" w:rsidRDefault="00066699"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574D1EBF" w14:textId="77777777" w:rsidR="00066699" w:rsidRPr="00733CDD" w:rsidRDefault="00066699" w:rsidP="000D29AE">
            <w:pPr>
              <w:pStyle w:val="NormalIndent"/>
              <w:spacing w:after="0"/>
              <w:ind w:left="0"/>
              <w:rPr>
                <w:rFonts w:ascii="Arial" w:hAnsi="Arial" w:cs="Arial"/>
                <w:sz w:val="20"/>
              </w:rPr>
            </w:pPr>
          </w:p>
        </w:tc>
      </w:tr>
      <w:tr w:rsidR="00066699" w:rsidRPr="00733CDD" w14:paraId="680E457B" w14:textId="77777777" w:rsidTr="000D29AE">
        <w:trPr>
          <w:trHeight w:val="302"/>
        </w:trPr>
        <w:tc>
          <w:tcPr>
            <w:tcW w:w="1079" w:type="pct"/>
            <w:shd w:val="clear" w:color="auto" w:fill="auto"/>
            <w:tcMar>
              <w:top w:w="43" w:type="dxa"/>
              <w:left w:w="115" w:type="dxa"/>
              <w:bottom w:w="43" w:type="dxa"/>
              <w:right w:w="115" w:type="dxa"/>
            </w:tcMar>
            <w:vAlign w:val="center"/>
          </w:tcPr>
          <w:p w14:paraId="7CC691A3" w14:textId="77777777" w:rsidR="00066699" w:rsidRPr="00733CDD" w:rsidRDefault="00066699" w:rsidP="000D29AE">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68CE1578" w14:textId="77777777" w:rsidR="00066699" w:rsidRPr="00733CDD" w:rsidRDefault="00066699" w:rsidP="000D29AE">
            <w:pPr>
              <w:spacing w:after="0" w:line="270" w:lineRule="atLeast"/>
              <w:rPr>
                <w:rFonts w:ascii="Arial" w:hAnsi="Arial" w:cs="Arial"/>
              </w:rPr>
            </w:pPr>
            <w:r w:rsidRPr="00733CDD">
              <w:rPr>
                <w:rFonts w:ascii="Arial" w:hAnsi="Arial" w:cs="Arial"/>
              </w:rPr>
              <w:t>Trả về 1 dòng hoặc nhiều dòng giá trị</w:t>
            </w:r>
          </w:p>
          <w:p w14:paraId="451A9527" w14:textId="77777777" w:rsidR="00066699" w:rsidRPr="00733CDD" w:rsidRDefault="00066699" w:rsidP="000D29AE">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27D8DCF9" w14:textId="77777777" w:rsidR="00066699" w:rsidRPr="00733CDD" w:rsidRDefault="00066699" w:rsidP="000D29AE">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45A21433" w14:textId="77777777" w:rsidR="00066699" w:rsidRPr="00733CDD" w:rsidRDefault="00066699" w:rsidP="000D29AE">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75EDB6E6" w14:textId="77777777" w:rsidR="00066699" w:rsidRPr="00733CDD" w:rsidRDefault="00066699"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B8E959C" w14:textId="77777777" w:rsidR="00066699" w:rsidRPr="00733CDD" w:rsidRDefault="00066699" w:rsidP="000D29AE">
            <w:pPr>
              <w:pStyle w:val="NormalIndent"/>
              <w:spacing w:after="0"/>
              <w:ind w:left="0"/>
              <w:rPr>
                <w:rFonts w:ascii="Arial" w:hAnsi="Arial" w:cs="Arial"/>
                <w:sz w:val="20"/>
              </w:rPr>
            </w:pPr>
          </w:p>
        </w:tc>
      </w:tr>
      <w:tr w:rsidR="00066699" w:rsidRPr="00733CDD" w14:paraId="14CEBAA2" w14:textId="77777777" w:rsidTr="000D29AE">
        <w:trPr>
          <w:trHeight w:val="302"/>
        </w:trPr>
        <w:tc>
          <w:tcPr>
            <w:tcW w:w="1079" w:type="pct"/>
            <w:shd w:val="clear" w:color="auto" w:fill="auto"/>
            <w:tcMar>
              <w:top w:w="43" w:type="dxa"/>
              <w:left w:w="115" w:type="dxa"/>
              <w:bottom w:w="43" w:type="dxa"/>
              <w:right w:w="115" w:type="dxa"/>
            </w:tcMar>
            <w:vAlign w:val="center"/>
          </w:tcPr>
          <w:p w14:paraId="068C684A" w14:textId="77777777" w:rsidR="00066699" w:rsidRPr="00733CDD" w:rsidRDefault="00066699" w:rsidP="000D29AE">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538981E0" w14:textId="77777777" w:rsidR="00066699" w:rsidRPr="00733CDD" w:rsidRDefault="00066699" w:rsidP="000D29AE">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5D48418B" w14:textId="77777777" w:rsidR="00066699" w:rsidRPr="00733CDD" w:rsidRDefault="00066699" w:rsidP="000D29AE">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3807632A" w14:textId="77777777" w:rsidR="00066699" w:rsidRPr="00733CDD" w:rsidRDefault="0006669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E740ACB" w14:textId="77777777" w:rsidR="00066699" w:rsidRPr="00733CDD" w:rsidRDefault="00066699" w:rsidP="000D29AE">
            <w:pPr>
              <w:pStyle w:val="NormalIndent"/>
              <w:spacing w:after="0"/>
              <w:ind w:left="0"/>
              <w:rPr>
                <w:rFonts w:ascii="Arial" w:hAnsi="Arial" w:cs="Arial"/>
                <w:sz w:val="20"/>
              </w:rPr>
            </w:pPr>
          </w:p>
        </w:tc>
      </w:tr>
      <w:tr w:rsidR="00066699" w:rsidRPr="00733CDD" w14:paraId="7F0EC85B" w14:textId="77777777" w:rsidTr="000D29AE">
        <w:trPr>
          <w:trHeight w:val="772"/>
        </w:trPr>
        <w:tc>
          <w:tcPr>
            <w:tcW w:w="1079" w:type="pct"/>
            <w:shd w:val="clear" w:color="auto" w:fill="auto"/>
            <w:tcMar>
              <w:top w:w="43" w:type="dxa"/>
              <w:left w:w="115" w:type="dxa"/>
              <w:bottom w:w="43" w:type="dxa"/>
              <w:right w:w="115" w:type="dxa"/>
            </w:tcMar>
            <w:vAlign w:val="center"/>
          </w:tcPr>
          <w:p w14:paraId="59DA84C2" w14:textId="77777777" w:rsidR="00066699" w:rsidRPr="00733CDD" w:rsidRDefault="00066699" w:rsidP="000D29AE">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066699" w:rsidRPr="00733CDD" w14:paraId="3F2B9A84" w14:textId="77777777" w:rsidTr="00066699">
              <w:tc>
                <w:tcPr>
                  <w:tcW w:w="1485" w:type="dxa"/>
                </w:tcPr>
                <w:p w14:paraId="77A3F8C5" w14:textId="77777777" w:rsidR="00066699" w:rsidRPr="00733CDD" w:rsidRDefault="00066699" w:rsidP="000D29AE">
                  <w:pPr>
                    <w:spacing w:after="0" w:line="270" w:lineRule="atLeast"/>
                    <w:rPr>
                      <w:rFonts w:ascii="Arial" w:hAnsi="Arial" w:cs="Arial"/>
                      <w:bCs/>
                      <w:szCs w:val="24"/>
                    </w:rPr>
                  </w:pPr>
                  <w:r w:rsidRPr="00733CDD">
                    <w:rPr>
                      <w:rFonts w:ascii="Arial" w:hAnsi="Arial" w:cs="Arial"/>
                      <w:color w:val="1F497D"/>
                      <w:sz w:val="18"/>
                      <w:szCs w:val="18"/>
                    </w:rPr>
                    <w:t>OUT_CUR</w:t>
                  </w:r>
                </w:p>
              </w:tc>
              <w:tc>
                <w:tcPr>
                  <w:tcW w:w="2185" w:type="dxa"/>
                </w:tcPr>
                <w:p w14:paraId="688B9D04" w14:textId="77777777" w:rsidR="00066699" w:rsidRPr="00733CDD" w:rsidRDefault="00066699" w:rsidP="000D29AE">
                  <w:pPr>
                    <w:spacing w:after="0" w:line="270" w:lineRule="atLeast"/>
                    <w:rPr>
                      <w:rFonts w:ascii="Arial" w:hAnsi="Arial" w:cs="Arial"/>
                    </w:rPr>
                  </w:pPr>
                </w:p>
              </w:tc>
              <w:tc>
                <w:tcPr>
                  <w:tcW w:w="787" w:type="dxa"/>
                </w:tcPr>
                <w:p w14:paraId="4F13A19B" w14:textId="77777777" w:rsidR="00066699" w:rsidRPr="00733CDD" w:rsidRDefault="00066699" w:rsidP="000D29AE">
                  <w:pPr>
                    <w:spacing w:after="0" w:line="270" w:lineRule="atLeast"/>
                    <w:rPr>
                      <w:rFonts w:ascii="Arial" w:hAnsi="Arial" w:cs="Arial"/>
                    </w:rPr>
                  </w:pPr>
                </w:p>
              </w:tc>
            </w:tr>
          </w:tbl>
          <w:p w14:paraId="06D38051" w14:textId="77777777" w:rsidR="00066699" w:rsidRPr="00733CDD" w:rsidRDefault="00066699" w:rsidP="000D29AE">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7AEE460A" w14:textId="77777777" w:rsidR="00066699" w:rsidRPr="00733CDD" w:rsidRDefault="00066699" w:rsidP="000D29AE">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2201EAB1" w14:textId="77777777" w:rsidR="00066699" w:rsidRPr="00733CDD" w:rsidRDefault="0006669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E9541EC" w14:textId="77777777" w:rsidR="00066699" w:rsidRPr="00733CDD" w:rsidRDefault="00066699" w:rsidP="000D29AE">
            <w:pPr>
              <w:pStyle w:val="NormalIndent"/>
              <w:spacing w:after="0"/>
              <w:ind w:left="0"/>
              <w:rPr>
                <w:rFonts w:ascii="Arial" w:hAnsi="Arial" w:cs="Arial"/>
                <w:sz w:val="20"/>
              </w:rPr>
            </w:pPr>
          </w:p>
        </w:tc>
      </w:tr>
      <w:tr w:rsidR="00066699" w:rsidRPr="00733CDD" w14:paraId="611308FF" w14:textId="77777777" w:rsidTr="000D29AE">
        <w:trPr>
          <w:trHeight w:val="302"/>
        </w:trPr>
        <w:tc>
          <w:tcPr>
            <w:tcW w:w="1079" w:type="pct"/>
            <w:shd w:val="clear" w:color="auto" w:fill="auto"/>
            <w:tcMar>
              <w:top w:w="43" w:type="dxa"/>
              <w:left w:w="115" w:type="dxa"/>
              <w:bottom w:w="43" w:type="dxa"/>
              <w:right w:w="115" w:type="dxa"/>
            </w:tcMar>
            <w:vAlign w:val="center"/>
          </w:tcPr>
          <w:p w14:paraId="75295227" w14:textId="77777777" w:rsidR="00066699" w:rsidRPr="00733CDD" w:rsidRDefault="00066699" w:rsidP="000D29AE">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4D418F30" w14:textId="77777777" w:rsidR="00066699" w:rsidRPr="00733CDD" w:rsidRDefault="00066699" w:rsidP="000D29AE">
            <w:pPr>
              <w:spacing w:after="0" w:line="270" w:lineRule="atLeast"/>
              <w:rPr>
                <w:rFonts w:ascii="Arial" w:hAnsi="Arial" w:cs="Arial"/>
              </w:rPr>
            </w:pPr>
            <w:commentRangeStart w:id="20"/>
            <w:r w:rsidRPr="00733CDD">
              <w:rPr>
                <w:rFonts w:ascii="Arial" w:hAnsi="Arial" w:cs="Arial"/>
              </w:rPr>
              <w:t xml:space="preserve">Tên tham số truyền </w:t>
            </w:r>
            <w:commentRangeStart w:id="21"/>
            <w:r w:rsidRPr="00733CDD">
              <w:rPr>
                <w:rFonts w:ascii="Arial" w:hAnsi="Arial" w:cs="Arial"/>
              </w:rPr>
              <w:t>vào</w:t>
            </w:r>
            <w:commentRangeEnd w:id="21"/>
            <w:r w:rsidR="000D29AE">
              <w:rPr>
                <w:rStyle w:val="CommentReference"/>
              </w:rPr>
              <w:commentReference w:id="21"/>
            </w:r>
            <w:r w:rsidRPr="00733CDD">
              <w:rPr>
                <w:rFonts w:ascii="Arial" w:hAnsi="Arial" w:cs="Arial"/>
              </w:rPr>
              <w:t>, giữ nguyên theo request phía dưới</w:t>
            </w:r>
            <w:commentRangeEnd w:id="20"/>
            <w:r w:rsidR="00AE05D5">
              <w:rPr>
                <w:rStyle w:val="CommentReference"/>
              </w:rPr>
              <w:commentReference w:id="20"/>
            </w:r>
          </w:p>
        </w:tc>
        <w:tc>
          <w:tcPr>
            <w:tcW w:w="591" w:type="pct"/>
            <w:shd w:val="clear" w:color="auto" w:fill="auto"/>
            <w:tcMar>
              <w:top w:w="43" w:type="dxa"/>
              <w:left w:w="115" w:type="dxa"/>
              <w:bottom w:w="43" w:type="dxa"/>
              <w:right w:w="115" w:type="dxa"/>
            </w:tcMar>
          </w:tcPr>
          <w:p w14:paraId="671F095D" w14:textId="77777777" w:rsidR="00066699" w:rsidRPr="00733CDD" w:rsidRDefault="0006669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2CB72853" w14:textId="77777777" w:rsidR="00066699" w:rsidRPr="00733CDD" w:rsidRDefault="0006669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992D571" w14:textId="77777777" w:rsidR="00066699" w:rsidRPr="00733CDD" w:rsidRDefault="00066699" w:rsidP="000D29AE">
            <w:pPr>
              <w:pStyle w:val="NormalIndent"/>
              <w:spacing w:after="0"/>
              <w:ind w:left="0"/>
              <w:rPr>
                <w:rFonts w:ascii="Arial" w:hAnsi="Arial" w:cs="Arial"/>
                <w:sz w:val="20"/>
              </w:rPr>
            </w:pPr>
          </w:p>
        </w:tc>
      </w:tr>
      <w:tr w:rsidR="00066699" w:rsidRPr="00733CDD" w14:paraId="1B99DBB5" w14:textId="77777777" w:rsidTr="000D29AE">
        <w:trPr>
          <w:trHeight w:val="302"/>
        </w:trPr>
        <w:tc>
          <w:tcPr>
            <w:tcW w:w="1079" w:type="pct"/>
            <w:shd w:val="clear" w:color="auto" w:fill="auto"/>
            <w:tcMar>
              <w:top w:w="43" w:type="dxa"/>
              <w:left w:w="115" w:type="dxa"/>
              <w:bottom w:w="43" w:type="dxa"/>
              <w:right w:w="115" w:type="dxa"/>
            </w:tcMar>
            <w:vAlign w:val="center"/>
          </w:tcPr>
          <w:p w14:paraId="324CFA46" w14:textId="77777777" w:rsidR="00066699" w:rsidRPr="00733CDD" w:rsidRDefault="00066699" w:rsidP="000D29AE">
            <w:pPr>
              <w:spacing w:before="0"/>
              <w:rPr>
                <w:rFonts w:ascii="Arial" w:hAnsi="Arial" w:cs="Arial"/>
                <w:color w:val="1F497D"/>
                <w:sz w:val="18"/>
                <w:szCs w:val="18"/>
              </w:rPr>
            </w:pPr>
            <w:commentRangeStart w:id="22"/>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4E2A2EE3" w14:textId="77777777" w:rsidR="00066699" w:rsidRPr="00733CDD" w:rsidRDefault="00066699" w:rsidP="000D29AE">
            <w:pPr>
              <w:spacing w:after="0" w:line="270" w:lineRule="atLeast"/>
              <w:rPr>
                <w:rFonts w:ascii="Arial" w:hAnsi="Arial" w:cs="Arial"/>
              </w:rPr>
            </w:pPr>
            <w:commentRangeStart w:id="23"/>
            <w:r w:rsidRPr="00733CDD">
              <w:rPr>
                <w:rFonts w:ascii="Arial" w:hAnsi="Arial" w:cs="Arial"/>
              </w:rPr>
              <w:t>Tên tham số truyền vào, giữ nguyên theo request phía dưới</w:t>
            </w:r>
            <w:commentRangeEnd w:id="22"/>
            <w:r w:rsidR="00AE05D5">
              <w:rPr>
                <w:rStyle w:val="CommentReference"/>
              </w:rPr>
              <w:commentReference w:id="22"/>
            </w:r>
            <w:commentRangeEnd w:id="23"/>
            <w:r w:rsidR="000D29AE">
              <w:rPr>
                <w:rStyle w:val="CommentReference"/>
              </w:rPr>
              <w:commentReference w:id="23"/>
            </w:r>
          </w:p>
        </w:tc>
        <w:tc>
          <w:tcPr>
            <w:tcW w:w="591" w:type="pct"/>
            <w:shd w:val="clear" w:color="auto" w:fill="auto"/>
            <w:tcMar>
              <w:top w:w="43" w:type="dxa"/>
              <w:left w:w="115" w:type="dxa"/>
              <w:bottom w:w="43" w:type="dxa"/>
              <w:right w:w="115" w:type="dxa"/>
            </w:tcMar>
          </w:tcPr>
          <w:p w14:paraId="4355A40A" w14:textId="77777777" w:rsidR="00066699" w:rsidRPr="00733CDD" w:rsidRDefault="0006669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4782EAD9" w14:textId="77777777" w:rsidR="00066699" w:rsidRPr="00733CDD" w:rsidRDefault="0006669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4787129" w14:textId="77777777" w:rsidR="00066699" w:rsidRPr="00733CDD" w:rsidRDefault="00066699" w:rsidP="000D29AE">
            <w:pPr>
              <w:pStyle w:val="NormalIndent"/>
              <w:spacing w:after="0"/>
              <w:ind w:left="0"/>
              <w:rPr>
                <w:rFonts w:ascii="Arial" w:hAnsi="Arial" w:cs="Arial"/>
                <w:sz w:val="20"/>
              </w:rPr>
            </w:pPr>
          </w:p>
        </w:tc>
      </w:tr>
      <w:tr w:rsidR="00066699" w:rsidRPr="00733CDD" w14:paraId="41238A57" w14:textId="77777777" w:rsidTr="000D29AE">
        <w:trPr>
          <w:trHeight w:val="302"/>
        </w:trPr>
        <w:tc>
          <w:tcPr>
            <w:tcW w:w="1079" w:type="pct"/>
            <w:shd w:val="clear" w:color="auto" w:fill="auto"/>
            <w:tcMar>
              <w:top w:w="43" w:type="dxa"/>
              <w:left w:w="115" w:type="dxa"/>
              <w:bottom w:w="43" w:type="dxa"/>
              <w:right w:w="115" w:type="dxa"/>
            </w:tcMar>
            <w:vAlign w:val="center"/>
          </w:tcPr>
          <w:p w14:paraId="788E6FDD" w14:textId="77777777" w:rsidR="00066699" w:rsidRPr="00733CDD" w:rsidRDefault="00066699" w:rsidP="000D29AE">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0B666B92" w14:textId="77777777" w:rsidR="00066699" w:rsidRPr="00733CDD" w:rsidRDefault="00066699" w:rsidP="000D29AE">
            <w:pPr>
              <w:spacing w:after="0" w:line="270" w:lineRule="atLeast"/>
              <w:rPr>
                <w:rFonts w:ascii="Arial" w:hAnsi="Arial" w:cs="Arial"/>
              </w:rPr>
            </w:pPr>
            <w:commentRangeStart w:id="24"/>
            <w:commentRangeStart w:id="25"/>
            <w:r w:rsidRPr="00733CDD">
              <w:rPr>
                <w:rFonts w:ascii="Arial" w:hAnsi="Arial" w:cs="Arial"/>
                <w:szCs w:val="24"/>
                <w:lang w:bidi="ar-SA"/>
              </w:rPr>
              <w:t>Giá trị muốn truyền vào</w:t>
            </w:r>
            <w:commentRangeEnd w:id="24"/>
            <w:r w:rsidR="00AE05D5">
              <w:rPr>
                <w:rStyle w:val="CommentReference"/>
              </w:rPr>
              <w:commentReference w:id="24"/>
            </w:r>
            <w:commentRangeEnd w:id="25"/>
            <w:r w:rsidR="000D29AE">
              <w:rPr>
                <w:rStyle w:val="CommentReference"/>
              </w:rPr>
              <w:commentReference w:id="25"/>
            </w:r>
          </w:p>
        </w:tc>
        <w:tc>
          <w:tcPr>
            <w:tcW w:w="591" w:type="pct"/>
            <w:shd w:val="clear" w:color="auto" w:fill="auto"/>
            <w:tcMar>
              <w:top w:w="43" w:type="dxa"/>
              <w:left w:w="115" w:type="dxa"/>
              <w:bottom w:w="43" w:type="dxa"/>
              <w:right w:w="115" w:type="dxa"/>
            </w:tcMar>
          </w:tcPr>
          <w:p w14:paraId="7339844C" w14:textId="77777777" w:rsidR="00066699" w:rsidRPr="00733CDD" w:rsidRDefault="0006669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009543A9" w14:textId="77777777" w:rsidR="00066699" w:rsidRPr="00733CDD" w:rsidRDefault="0006669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9515B2B" w14:textId="77777777" w:rsidR="00066699" w:rsidRPr="00733CDD" w:rsidRDefault="00066699" w:rsidP="000D29AE">
            <w:pPr>
              <w:pStyle w:val="NormalIndent"/>
              <w:spacing w:after="0"/>
              <w:ind w:left="0"/>
              <w:rPr>
                <w:rFonts w:ascii="Arial" w:hAnsi="Arial" w:cs="Arial"/>
                <w:sz w:val="20"/>
              </w:rPr>
            </w:pPr>
          </w:p>
        </w:tc>
      </w:tr>
    </w:tbl>
    <w:p w14:paraId="0B7F0B71" w14:textId="77777777" w:rsidR="00066699" w:rsidRPr="00733CDD" w:rsidRDefault="00066699" w:rsidP="00066699">
      <w:pPr>
        <w:pStyle w:val="NormalIndent"/>
        <w:spacing w:after="0"/>
        <w:rPr>
          <w:rFonts w:ascii="Arial" w:hAnsi="Arial" w:cs="Arial"/>
        </w:rPr>
      </w:pPr>
    </w:p>
    <w:p w14:paraId="23E6ADBE" w14:textId="77777777" w:rsidR="00066699" w:rsidRPr="00733CDD" w:rsidRDefault="00066699" w:rsidP="00066699">
      <w:pPr>
        <w:pStyle w:val="ListParagraph"/>
        <w:numPr>
          <w:ilvl w:val="0"/>
          <w:numId w:val="25"/>
        </w:numPr>
        <w:rPr>
          <w:rFonts w:ascii="Arial" w:hAnsi="Arial" w:cs="Arial"/>
          <w:b/>
          <w:i/>
          <w:u w:val="single"/>
        </w:rPr>
      </w:pPr>
      <w:commentRangeStart w:id="26"/>
      <w:r w:rsidRPr="00733CDD">
        <w:rPr>
          <w:rFonts w:ascii="Arial" w:hAnsi="Arial" w:cs="Arial"/>
          <w:b/>
          <w:i/>
          <w:u w:val="single"/>
        </w:rPr>
        <w:t>Output:</w:t>
      </w:r>
      <w:commentRangeEnd w:id="26"/>
      <w:r w:rsidR="00A918AD">
        <w:rPr>
          <w:rStyle w:val="CommentReference"/>
        </w:rPr>
        <w:commentReference w:id="26"/>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7"/>
        <w:gridCol w:w="2211"/>
        <w:gridCol w:w="3111"/>
      </w:tblGrid>
      <w:tr w:rsidR="00066699" w:rsidRPr="00733CDD" w14:paraId="0F64A010" w14:textId="77777777" w:rsidTr="008E2403">
        <w:tc>
          <w:tcPr>
            <w:tcW w:w="2268" w:type="pct"/>
            <w:shd w:val="clear" w:color="auto" w:fill="F7CAAC"/>
          </w:tcPr>
          <w:p w14:paraId="63A414A2" w14:textId="77777777" w:rsidR="00066699" w:rsidRPr="00733CDD" w:rsidRDefault="00066699" w:rsidP="000D29AE">
            <w:pPr>
              <w:pStyle w:val="tablehead"/>
              <w:rPr>
                <w:rFonts w:ascii="Arial" w:hAnsi="Arial" w:cs="Arial"/>
                <w:sz w:val="20"/>
                <w:szCs w:val="20"/>
              </w:rPr>
            </w:pPr>
            <w:r w:rsidRPr="00733CDD">
              <w:rPr>
                <w:rFonts w:ascii="Arial" w:eastAsia="Batang" w:hAnsi="Arial" w:cs="Arial"/>
                <w:sz w:val="20"/>
                <w:szCs w:val="20"/>
              </w:rPr>
              <w:t>Field name</w:t>
            </w:r>
          </w:p>
        </w:tc>
        <w:tc>
          <w:tcPr>
            <w:tcW w:w="1135" w:type="pct"/>
            <w:shd w:val="clear" w:color="auto" w:fill="F7CAAC"/>
          </w:tcPr>
          <w:p w14:paraId="28B8770D" w14:textId="77777777" w:rsidR="00066699" w:rsidRPr="00733CDD" w:rsidRDefault="00066699" w:rsidP="000D29AE">
            <w:pPr>
              <w:pStyle w:val="tablehead"/>
              <w:rPr>
                <w:rFonts w:ascii="Arial" w:eastAsia="Batang" w:hAnsi="Arial" w:cs="Arial"/>
                <w:sz w:val="20"/>
                <w:szCs w:val="20"/>
              </w:rPr>
            </w:pPr>
            <w:r w:rsidRPr="00733CDD">
              <w:rPr>
                <w:rFonts w:ascii="Arial" w:eastAsia="Batang" w:hAnsi="Arial" w:cs="Arial"/>
                <w:sz w:val="20"/>
                <w:szCs w:val="20"/>
              </w:rPr>
              <w:t>Description</w:t>
            </w:r>
          </w:p>
        </w:tc>
        <w:tc>
          <w:tcPr>
            <w:tcW w:w="1597" w:type="pct"/>
            <w:shd w:val="clear" w:color="auto" w:fill="F7CAAC"/>
          </w:tcPr>
          <w:p w14:paraId="47BBEC4A" w14:textId="77777777" w:rsidR="00066699" w:rsidRPr="00733CDD" w:rsidRDefault="00066699" w:rsidP="000D29AE">
            <w:pPr>
              <w:pStyle w:val="tablehead"/>
              <w:rPr>
                <w:rFonts w:ascii="Arial" w:eastAsia="Batang" w:hAnsi="Arial" w:cs="Arial"/>
                <w:sz w:val="20"/>
                <w:szCs w:val="20"/>
              </w:rPr>
            </w:pPr>
            <w:r w:rsidRPr="00733CDD">
              <w:rPr>
                <w:rFonts w:ascii="Arial" w:eastAsia="Batang" w:hAnsi="Arial" w:cs="Arial"/>
                <w:sz w:val="20"/>
                <w:szCs w:val="20"/>
              </w:rPr>
              <w:t>Type</w:t>
            </w:r>
          </w:p>
        </w:tc>
      </w:tr>
      <w:tr w:rsidR="00066699" w:rsidRPr="00733CDD" w14:paraId="1E759373" w14:textId="77777777" w:rsidTr="008E2403">
        <w:tc>
          <w:tcPr>
            <w:tcW w:w="2268" w:type="pct"/>
            <w:shd w:val="clear" w:color="auto" w:fill="auto"/>
          </w:tcPr>
          <w:p w14:paraId="225D3CBD" w14:textId="30BE3519" w:rsidR="00066699" w:rsidRPr="00733CDD" w:rsidRDefault="008E2403" w:rsidP="000D29AE">
            <w:pPr>
              <w:rPr>
                <w:rFonts w:ascii="Arial" w:hAnsi="Arial" w:cs="Arial"/>
                <w:sz w:val="20"/>
              </w:rPr>
            </w:pPr>
            <w:r w:rsidRPr="008E2403">
              <w:rPr>
                <w:rFonts w:ascii="Arial" w:hAnsi="Arial" w:cs="Arial"/>
                <w:sz w:val="20"/>
              </w:rPr>
              <w:t>SECURITY_CODE</w:t>
            </w:r>
          </w:p>
        </w:tc>
        <w:tc>
          <w:tcPr>
            <w:tcW w:w="1135" w:type="pct"/>
            <w:shd w:val="clear" w:color="auto" w:fill="auto"/>
          </w:tcPr>
          <w:p w14:paraId="6DEFD79A" w14:textId="64CC45EF" w:rsidR="00066699" w:rsidRPr="00733CDD" w:rsidRDefault="008E2403" w:rsidP="000D29AE">
            <w:pPr>
              <w:rPr>
                <w:rFonts w:ascii="Arial" w:hAnsi="Arial" w:cs="Arial"/>
                <w:sz w:val="20"/>
                <w:lang w:eastAsia="x-none"/>
              </w:rPr>
            </w:pPr>
            <w:r>
              <w:rPr>
                <w:rFonts w:ascii="Arial" w:hAnsi="Arial" w:cs="Arial"/>
                <w:sz w:val="20"/>
                <w:lang w:eastAsia="x-none"/>
              </w:rPr>
              <w:t>Mã Trái phiếu</w:t>
            </w:r>
          </w:p>
        </w:tc>
        <w:tc>
          <w:tcPr>
            <w:tcW w:w="1597" w:type="pct"/>
            <w:shd w:val="clear" w:color="auto" w:fill="auto"/>
          </w:tcPr>
          <w:p w14:paraId="252F30F3" w14:textId="213E9DE0" w:rsidR="00066699" w:rsidRPr="00733CDD" w:rsidRDefault="008E2403" w:rsidP="000D29AE">
            <w:pPr>
              <w:pStyle w:val="NormalIndent"/>
              <w:spacing w:before="240" w:after="0"/>
              <w:ind w:left="0"/>
              <w:rPr>
                <w:rFonts w:ascii="Arial" w:hAnsi="Arial" w:cs="Arial"/>
                <w:sz w:val="20"/>
              </w:rPr>
            </w:pPr>
            <w:r w:rsidRPr="008E2403">
              <w:rPr>
                <w:rFonts w:ascii="Arial" w:hAnsi="Arial" w:cs="Arial"/>
                <w:sz w:val="20"/>
                <w:lang w:eastAsia="x-none"/>
              </w:rPr>
              <w:t>VARCHAR2 (15 Byte)</w:t>
            </w:r>
          </w:p>
        </w:tc>
      </w:tr>
      <w:tr w:rsidR="00066699" w:rsidRPr="00733CDD" w14:paraId="72B5A04E" w14:textId="77777777" w:rsidTr="008E2403">
        <w:tc>
          <w:tcPr>
            <w:tcW w:w="2268" w:type="pct"/>
            <w:shd w:val="clear" w:color="auto" w:fill="auto"/>
          </w:tcPr>
          <w:p w14:paraId="1FA66CF5" w14:textId="0C07C552" w:rsidR="00066699" w:rsidRPr="00733CDD" w:rsidRDefault="008E2403" w:rsidP="000D29AE">
            <w:pPr>
              <w:rPr>
                <w:rFonts w:ascii="Arial" w:hAnsi="Arial" w:cs="Arial"/>
                <w:sz w:val="20"/>
              </w:rPr>
            </w:pPr>
            <w:r w:rsidRPr="008E2403">
              <w:rPr>
                <w:rFonts w:ascii="Arial" w:hAnsi="Arial" w:cs="Arial"/>
                <w:sz w:val="20"/>
              </w:rPr>
              <w:t>SECURITY_DESC</w:t>
            </w:r>
          </w:p>
        </w:tc>
        <w:tc>
          <w:tcPr>
            <w:tcW w:w="1135" w:type="pct"/>
            <w:shd w:val="clear" w:color="auto" w:fill="auto"/>
          </w:tcPr>
          <w:p w14:paraId="4EAEC619" w14:textId="6400338A" w:rsidR="00066699" w:rsidRPr="00733CDD" w:rsidRDefault="008E2403" w:rsidP="000D29AE">
            <w:pPr>
              <w:rPr>
                <w:rFonts w:ascii="Arial" w:hAnsi="Arial" w:cs="Arial"/>
                <w:sz w:val="20"/>
                <w:lang w:eastAsia="x-none"/>
              </w:rPr>
            </w:pPr>
            <w:r>
              <w:rPr>
                <w:rFonts w:ascii="Arial" w:hAnsi="Arial" w:cs="Arial"/>
                <w:sz w:val="20"/>
                <w:lang w:eastAsia="x-none"/>
              </w:rPr>
              <w:t>Tên Trái phiếu</w:t>
            </w:r>
          </w:p>
        </w:tc>
        <w:tc>
          <w:tcPr>
            <w:tcW w:w="1597" w:type="pct"/>
            <w:shd w:val="clear" w:color="auto" w:fill="auto"/>
          </w:tcPr>
          <w:p w14:paraId="21F297C8" w14:textId="0C5F362D" w:rsidR="00066699" w:rsidRPr="00733CDD" w:rsidRDefault="008E2403" w:rsidP="000D29AE">
            <w:pPr>
              <w:pStyle w:val="NormalIndent"/>
              <w:spacing w:before="240" w:after="0"/>
              <w:ind w:left="0"/>
              <w:rPr>
                <w:rFonts w:ascii="Arial" w:hAnsi="Arial" w:cs="Arial"/>
                <w:sz w:val="20"/>
              </w:rPr>
            </w:pPr>
            <w:r w:rsidRPr="008E2403">
              <w:rPr>
                <w:rFonts w:ascii="Arial" w:hAnsi="Arial" w:cs="Arial"/>
                <w:sz w:val="20"/>
              </w:rPr>
              <w:t>VARCHAR2 (255 Byte)</w:t>
            </w:r>
          </w:p>
        </w:tc>
      </w:tr>
      <w:tr w:rsidR="00066699" w:rsidRPr="00733CDD" w14:paraId="04CDCF39" w14:textId="77777777" w:rsidTr="008E2403">
        <w:tc>
          <w:tcPr>
            <w:tcW w:w="2268" w:type="pct"/>
            <w:shd w:val="clear" w:color="auto" w:fill="auto"/>
          </w:tcPr>
          <w:p w14:paraId="3CD3C992" w14:textId="3A2554B7" w:rsidR="00066699" w:rsidRPr="00733CDD" w:rsidRDefault="00066699" w:rsidP="000D29AE">
            <w:pPr>
              <w:rPr>
                <w:rFonts w:ascii="Arial" w:hAnsi="Arial" w:cs="Arial"/>
                <w:sz w:val="20"/>
              </w:rPr>
            </w:pPr>
          </w:p>
        </w:tc>
        <w:tc>
          <w:tcPr>
            <w:tcW w:w="1135" w:type="pct"/>
            <w:shd w:val="clear" w:color="auto" w:fill="auto"/>
          </w:tcPr>
          <w:p w14:paraId="23E8BBFC" w14:textId="417B818A" w:rsidR="00066699" w:rsidRPr="00733CDD" w:rsidRDefault="00066699" w:rsidP="000D29AE">
            <w:pPr>
              <w:rPr>
                <w:rFonts w:ascii="Arial" w:hAnsi="Arial" w:cs="Arial"/>
                <w:sz w:val="20"/>
                <w:lang w:eastAsia="x-none"/>
              </w:rPr>
            </w:pPr>
          </w:p>
        </w:tc>
        <w:tc>
          <w:tcPr>
            <w:tcW w:w="1597" w:type="pct"/>
            <w:shd w:val="clear" w:color="auto" w:fill="auto"/>
          </w:tcPr>
          <w:p w14:paraId="32807323" w14:textId="664D607D" w:rsidR="00066699" w:rsidRPr="00733CDD" w:rsidRDefault="00066699" w:rsidP="000D29AE">
            <w:pPr>
              <w:pStyle w:val="NormalIndent"/>
              <w:spacing w:before="240" w:after="0"/>
              <w:ind w:left="0"/>
              <w:rPr>
                <w:rFonts w:ascii="Arial" w:hAnsi="Arial" w:cs="Arial"/>
                <w:sz w:val="20"/>
              </w:rPr>
            </w:pPr>
          </w:p>
        </w:tc>
      </w:tr>
      <w:tr w:rsidR="00066699" w:rsidRPr="00733CDD" w14:paraId="45228D30" w14:textId="77777777" w:rsidTr="008E2403">
        <w:tc>
          <w:tcPr>
            <w:tcW w:w="2268" w:type="pct"/>
            <w:shd w:val="clear" w:color="auto" w:fill="auto"/>
          </w:tcPr>
          <w:p w14:paraId="66937873" w14:textId="4955C076" w:rsidR="00066699" w:rsidRPr="00733CDD" w:rsidRDefault="00066699" w:rsidP="000D29AE">
            <w:pPr>
              <w:rPr>
                <w:rFonts w:ascii="Arial" w:hAnsi="Arial" w:cs="Arial"/>
                <w:sz w:val="20"/>
              </w:rPr>
            </w:pPr>
          </w:p>
        </w:tc>
        <w:tc>
          <w:tcPr>
            <w:tcW w:w="1135" w:type="pct"/>
            <w:shd w:val="clear" w:color="auto" w:fill="auto"/>
          </w:tcPr>
          <w:p w14:paraId="4280BD34" w14:textId="51D3E71A" w:rsidR="00066699" w:rsidRPr="00733CDD" w:rsidRDefault="00066699" w:rsidP="000D29AE">
            <w:pPr>
              <w:rPr>
                <w:rFonts w:ascii="Arial" w:hAnsi="Arial" w:cs="Arial"/>
                <w:sz w:val="20"/>
                <w:lang w:eastAsia="x-none"/>
              </w:rPr>
            </w:pPr>
          </w:p>
        </w:tc>
        <w:tc>
          <w:tcPr>
            <w:tcW w:w="1597" w:type="pct"/>
            <w:shd w:val="clear" w:color="auto" w:fill="auto"/>
          </w:tcPr>
          <w:p w14:paraId="5FE73D2B" w14:textId="452FB231" w:rsidR="00066699" w:rsidRPr="00733CDD" w:rsidRDefault="00066699" w:rsidP="000D29AE">
            <w:pPr>
              <w:pStyle w:val="NormalIndent"/>
              <w:spacing w:before="240" w:after="0"/>
              <w:ind w:left="0"/>
              <w:rPr>
                <w:rFonts w:ascii="Arial" w:hAnsi="Arial" w:cs="Arial"/>
                <w:sz w:val="20"/>
              </w:rPr>
            </w:pPr>
          </w:p>
        </w:tc>
      </w:tr>
    </w:tbl>
    <w:p w14:paraId="598F39DC" w14:textId="77777777" w:rsidR="00066699" w:rsidRPr="00733CDD" w:rsidRDefault="00066699" w:rsidP="00066699">
      <w:pPr>
        <w:pStyle w:val="ListParagraph"/>
        <w:rPr>
          <w:rFonts w:ascii="Arial" w:hAnsi="Arial" w:cs="Arial"/>
          <w:b/>
          <w:szCs w:val="24"/>
        </w:rPr>
      </w:pPr>
    </w:p>
    <w:p w14:paraId="66AB9B70" w14:textId="77777777" w:rsidR="00066699" w:rsidRPr="00733CDD" w:rsidRDefault="00066699" w:rsidP="00066699">
      <w:pPr>
        <w:pStyle w:val="ListParagraph"/>
        <w:rPr>
          <w:rFonts w:ascii="Arial" w:hAnsi="Arial" w:cs="Arial"/>
          <w:b/>
          <w:szCs w:val="24"/>
        </w:rPr>
      </w:pPr>
    </w:p>
    <w:p w14:paraId="607714D1" w14:textId="77777777" w:rsidR="00066699" w:rsidRPr="00733CDD" w:rsidRDefault="00066699" w:rsidP="00066699">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4590"/>
      </w:tblGrid>
      <w:tr w:rsidR="00066699" w:rsidRPr="002A403B" w14:paraId="1CDDFABE" w14:textId="77777777" w:rsidTr="000D29AE">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53667CCD" w14:textId="77777777" w:rsidR="00066699" w:rsidRPr="002A403B" w:rsidRDefault="00066699" w:rsidP="000D29AE">
            <w:pPr>
              <w:pStyle w:val="tablehead"/>
              <w:rPr>
                <w:rFonts w:ascii="Arial" w:eastAsia="Batang" w:hAnsi="Arial" w:cs="Arial"/>
                <w:sz w:val="20"/>
                <w:szCs w:val="20"/>
              </w:rPr>
            </w:pPr>
            <w:r>
              <w:rPr>
                <w:rFonts w:ascii="Arial" w:eastAsia="Batang" w:hAnsi="Arial" w:cs="Arial"/>
                <w:sz w:val="20"/>
                <w:szCs w:val="20"/>
              </w:rPr>
              <w:t>Request</w:t>
            </w:r>
          </w:p>
        </w:tc>
        <w:tc>
          <w:tcPr>
            <w:tcW w:w="45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1DCEAD60" w14:textId="77777777" w:rsidR="00066699" w:rsidRPr="002A403B" w:rsidRDefault="00066699" w:rsidP="000D29AE">
            <w:pPr>
              <w:pStyle w:val="tablehead"/>
              <w:rPr>
                <w:rFonts w:ascii="Arial" w:eastAsia="Batang" w:hAnsi="Arial" w:cs="Arial"/>
                <w:sz w:val="20"/>
                <w:szCs w:val="20"/>
              </w:rPr>
            </w:pPr>
            <w:r>
              <w:rPr>
                <w:rFonts w:ascii="Arial" w:eastAsia="Batang" w:hAnsi="Arial" w:cs="Arial"/>
                <w:sz w:val="20"/>
                <w:szCs w:val="20"/>
              </w:rPr>
              <w:t>Response</w:t>
            </w:r>
          </w:p>
        </w:tc>
      </w:tr>
      <w:tr w:rsidR="00066699" w:rsidRPr="002A403B" w14:paraId="54FA4867" w14:textId="77777777" w:rsidTr="000D29AE">
        <w:trPr>
          <w:trHeight w:hRule="exact" w:val="8732"/>
        </w:trPr>
        <w:tc>
          <w:tcPr>
            <w:tcW w:w="49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5E99CC" w14:textId="77777777" w:rsidR="00066699" w:rsidRDefault="00066699" w:rsidP="00066699">
            <w:pPr>
              <w:jc w:val="left"/>
              <w:rPr>
                <w:rFonts w:ascii="Calibri" w:hAnsi="Calibri" w:cs="Calibri"/>
                <w:color w:val="000000"/>
                <w:sz w:val="22"/>
              </w:rPr>
            </w:pPr>
            <w:r>
              <w:rPr>
                <w:rFonts w:ascii="Calibri" w:hAnsi="Calibri" w:cs="Calibri"/>
                <w:color w:val="000000"/>
                <w:sz w:val="22"/>
              </w:rPr>
              <w:t>{</w:t>
            </w:r>
            <w:r>
              <w:rPr>
                <w:rFonts w:ascii="Calibri" w:hAnsi="Calibri" w:cs="Calibri"/>
                <w:color w:val="000000"/>
                <w:sz w:val="22"/>
              </w:rPr>
              <w:br/>
              <w:t xml:space="preserve">    "SystemCode": "ODS_SRV",</w:t>
            </w:r>
            <w:r>
              <w:rPr>
                <w:rFonts w:ascii="Calibri" w:hAnsi="Calibri" w:cs="Calibri"/>
                <w:color w:val="000000"/>
                <w:sz w:val="22"/>
              </w:rPr>
              <w:br/>
              <w:t xml:space="preserve">    "FunctionCode": "CORE_INVESTMENT_LIST_TRAI_PHIEU",</w:t>
            </w:r>
            <w:r>
              <w:rPr>
                <w:rFonts w:ascii="Calibri" w:hAnsi="Calibri" w:cs="Calibri"/>
                <w:color w:val="000000"/>
                <w:sz w:val="22"/>
              </w:rPr>
              <w:br/>
              <w:t xml:space="preserve">    "MultiRow": true,</w:t>
            </w:r>
            <w:r>
              <w:rPr>
                <w:rFonts w:ascii="Calibri" w:hAnsi="Calibri" w:cs="Calibri"/>
                <w:color w:val="000000"/>
                <w:sz w:val="22"/>
              </w:rPr>
              <w:br/>
              <w:t xml:space="preserve">    "parameters": [           </w:t>
            </w:r>
            <w:r>
              <w:rPr>
                <w:rFonts w:ascii="Calibri" w:hAnsi="Calibri" w:cs="Calibri"/>
                <w:color w:val="000000"/>
                <w:sz w:val="22"/>
              </w:rPr>
              <w:br/>
              <w:t xml:space="preserve">      {</w:t>
            </w:r>
            <w:r>
              <w:rPr>
                <w:rFonts w:ascii="Calibri" w:hAnsi="Calibri" w:cs="Calibri"/>
                <w:color w:val="000000"/>
                <w:sz w:val="22"/>
              </w:rPr>
              <w:br/>
              <w:t xml:space="preserve">        "ParamName": "POS_FLG",</w:t>
            </w:r>
            <w:r>
              <w:rPr>
                <w:rFonts w:ascii="Calibri" w:hAnsi="Calibri" w:cs="Calibri"/>
                <w:color w:val="000000"/>
                <w:sz w:val="22"/>
              </w:rPr>
              <w:br/>
              <w:t xml:space="preserve">        "ParamInOut": "IN",</w:t>
            </w:r>
            <w:r>
              <w:rPr>
                <w:rFonts w:ascii="Calibri" w:hAnsi="Calibri" w:cs="Calibri"/>
                <w:color w:val="000000"/>
                <w:sz w:val="22"/>
              </w:rPr>
              <w:br/>
              <w:t xml:space="preserve">        "ParamType": "VARCHAR2",</w:t>
            </w:r>
            <w:r>
              <w:rPr>
                <w:rFonts w:ascii="Calibri" w:hAnsi="Calibri" w:cs="Calibri"/>
                <w:color w:val="000000"/>
                <w:sz w:val="22"/>
              </w:rPr>
              <w:br/>
              <w:t xml:space="preserve">        "ParamValue": null</w:t>
            </w:r>
            <w:r>
              <w:rPr>
                <w:rFonts w:ascii="Calibri" w:hAnsi="Calibri" w:cs="Calibri"/>
                <w:color w:val="000000"/>
                <w:sz w:val="22"/>
              </w:rPr>
              <w:br/>
              <w:t xml:space="preserve">      },</w:t>
            </w:r>
            <w:r>
              <w:rPr>
                <w:rFonts w:ascii="Calibri" w:hAnsi="Calibri" w:cs="Calibri"/>
                <w:color w:val="000000"/>
                <w:sz w:val="22"/>
              </w:rPr>
              <w:br/>
              <w:t xml:space="preserve">      {</w:t>
            </w:r>
            <w:r>
              <w:rPr>
                <w:rFonts w:ascii="Calibri" w:hAnsi="Calibri" w:cs="Calibri"/>
                <w:color w:val="000000"/>
                <w:sz w:val="22"/>
              </w:rPr>
              <w:br/>
              <w:t xml:space="preserve">        "ParamName": "P_POS_CD",</w:t>
            </w:r>
            <w:r>
              <w:rPr>
                <w:rFonts w:ascii="Calibri" w:hAnsi="Calibri" w:cs="Calibri"/>
                <w:color w:val="000000"/>
                <w:sz w:val="22"/>
              </w:rPr>
              <w:br/>
              <w:t xml:space="preserve">        "ParamInOut": "IN",</w:t>
            </w:r>
            <w:r>
              <w:rPr>
                <w:rFonts w:ascii="Calibri" w:hAnsi="Calibri" w:cs="Calibri"/>
                <w:color w:val="000000"/>
                <w:sz w:val="22"/>
              </w:rPr>
              <w:br/>
              <w:t xml:space="preserve">        "ParamType": "VARCHAR2",</w:t>
            </w:r>
            <w:r>
              <w:rPr>
                <w:rFonts w:ascii="Calibri" w:hAnsi="Calibri" w:cs="Calibri"/>
                <w:color w:val="000000"/>
                <w:sz w:val="22"/>
              </w:rPr>
              <w:br/>
              <w:t xml:space="preserve">        "ParamValue": null</w:t>
            </w:r>
            <w:r>
              <w:rPr>
                <w:rFonts w:ascii="Calibri" w:hAnsi="Calibri" w:cs="Calibri"/>
                <w:color w:val="000000"/>
                <w:sz w:val="22"/>
              </w:rPr>
              <w:br/>
              <w:t xml:space="preserve">      },</w:t>
            </w:r>
            <w:r>
              <w:rPr>
                <w:rFonts w:ascii="Calibri" w:hAnsi="Calibri" w:cs="Calibri"/>
                <w:color w:val="000000"/>
                <w:sz w:val="22"/>
              </w:rPr>
              <w:br/>
              <w:t xml:space="preserve">      {</w:t>
            </w:r>
            <w:r>
              <w:rPr>
                <w:rFonts w:ascii="Calibri" w:hAnsi="Calibri" w:cs="Calibri"/>
                <w:color w:val="000000"/>
                <w:sz w:val="22"/>
              </w:rPr>
              <w:br/>
              <w:t xml:space="preserve">        "ParamName": "OUT_CUR",</w:t>
            </w:r>
            <w:r>
              <w:rPr>
                <w:rFonts w:ascii="Calibri" w:hAnsi="Calibri" w:cs="Calibri"/>
                <w:color w:val="000000"/>
                <w:sz w:val="22"/>
              </w:rPr>
              <w:br/>
              <w:t xml:space="preserve">        "ParamInOut": "OUT",</w:t>
            </w:r>
            <w:r>
              <w:rPr>
                <w:rFonts w:ascii="Calibri" w:hAnsi="Calibri" w:cs="Calibri"/>
                <w:color w:val="000000"/>
                <w:sz w:val="22"/>
              </w:rPr>
              <w:br/>
              <w:t xml:space="preserve">        "ParamType": "REF CURSOR",</w:t>
            </w:r>
            <w:r>
              <w:rPr>
                <w:rFonts w:ascii="Calibri" w:hAnsi="Calibri" w:cs="Calibri"/>
                <w:color w:val="000000"/>
                <w:sz w:val="22"/>
              </w:rPr>
              <w:br/>
              <w:t xml:space="preserve">        "ParamValue": null</w:t>
            </w:r>
            <w:r>
              <w:rPr>
                <w:rFonts w:ascii="Calibri" w:hAnsi="Calibri" w:cs="Calibri"/>
                <w:color w:val="000000"/>
                <w:sz w:val="22"/>
              </w:rPr>
              <w:br/>
              <w:t xml:space="preserve">      }</w:t>
            </w:r>
            <w:r>
              <w:rPr>
                <w:rFonts w:ascii="Calibri" w:hAnsi="Calibri" w:cs="Calibri"/>
                <w:color w:val="000000"/>
                <w:sz w:val="22"/>
              </w:rPr>
              <w:br/>
              <w:t xml:space="preserve">    ]</w:t>
            </w:r>
            <w:r>
              <w:rPr>
                <w:rFonts w:ascii="Calibri" w:hAnsi="Calibri" w:cs="Calibri"/>
                <w:color w:val="000000"/>
                <w:sz w:val="22"/>
              </w:rPr>
              <w:br/>
              <w:t xml:space="preserve">  }</w:t>
            </w:r>
          </w:p>
          <w:p w14:paraId="548E356F" w14:textId="6937672F" w:rsidR="00066699" w:rsidRPr="00733CDD" w:rsidRDefault="00066699" w:rsidP="000D29AE">
            <w:pPr>
              <w:pStyle w:val="tablecontent"/>
              <w:spacing w:before="120"/>
              <w:rPr>
                <w:rFonts w:eastAsia="Batang"/>
                <w:b w:val="0"/>
                <w:sz w:val="18"/>
                <w:szCs w:val="18"/>
              </w:rPr>
            </w:pPr>
          </w:p>
        </w:tc>
        <w:tc>
          <w:tcPr>
            <w:tcW w:w="4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9107F3" w14:textId="657EC00A" w:rsidR="00066699" w:rsidRDefault="00066699" w:rsidP="00066699">
            <w:pPr>
              <w:spacing w:after="240"/>
              <w:jc w:val="left"/>
              <w:rPr>
                <w:rFonts w:ascii="Calibri" w:hAnsi="Calibri" w:cs="Calibri"/>
                <w:color w:val="000000"/>
                <w:sz w:val="22"/>
              </w:rPr>
            </w:pPr>
            <w:r>
              <w:rPr>
                <w:rFonts w:ascii="Calibri" w:hAnsi="Calibri" w:cs="Calibri"/>
                <w:color w:val="000000"/>
                <w:sz w:val="22"/>
              </w:rPr>
              <w:t>{</w:t>
            </w:r>
            <w:r>
              <w:rPr>
                <w:rFonts w:ascii="Calibri" w:hAnsi="Calibri" w:cs="Calibri"/>
                <w:color w:val="000000"/>
                <w:sz w:val="22"/>
              </w:rPr>
              <w:br/>
              <w:t xml:space="preserve">  "Data": [</w:t>
            </w:r>
            <w:r>
              <w:rPr>
                <w:rFonts w:ascii="Calibri" w:hAnsi="Calibri" w:cs="Calibri"/>
                <w:color w:val="000000"/>
                <w:sz w:val="22"/>
              </w:rPr>
              <w:br/>
              <w:t xml:space="preserve">      {</w:t>
            </w:r>
            <w:r>
              <w:rPr>
                <w:rFonts w:ascii="Calibri" w:hAnsi="Calibri" w:cs="Calibri"/>
                <w:color w:val="000000"/>
                <w:sz w:val="22"/>
              </w:rPr>
              <w:br/>
              <w:t xml:space="preserve">      "SECURITY_CODE": "",</w:t>
            </w:r>
            <w:r>
              <w:rPr>
                <w:rFonts w:ascii="Calibri" w:hAnsi="Calibri" w:cs="Calibri"/>
                <w:color w:val="000000"/>
                <w:sz w:val="22"/>
              </w:rPr>
              <w:br/>
              <w:t xml:space="preserve">      "SECURITY_DESC": "",</w:t>
            </w:r>
            <w:r>
              <w:rPr>
                <w:rFonts w:ascii="Calibri" w:hAnsi="Calibri" w:cs="Calibri"/>
                <w:color w:val="000000"/>
                <w:sz w:val="22"/>
              </w:rPr>
              <w:br/>
              <w:t xml:space="preserve">       }</w:t>
            </w:r>
            <w:r>
              <w:rPr>
                <w:rFonts w:ascii="Calibri" w:hAnsi="Calibri" w:cs="Calibri"/>
                <w:color w:val="000000"/>
                <w:sz w:val="22"/>
              </w:rPr>
              <w:br/>
              <w:t xml:space="preserve">  ],</w:t>
            </w:r>
            <w:r>
              <w:rPr>
                <w:rFonts w:ascii="Calibri" w:hAnsi="Calibri" w:cs="Calibri"/>
                <w:color w:val="000000"/>
                <w:sz w:val="22"/>
              </w:rPr>
              <w:br/>
              <w:t xml:space="preserve">  "StatusCode": 0,</w:t>
            </w:r>
            <w:r>
              <w:rPr>
                <w:rFonts w:ascii="Calibri" w:hAnsi="Calibri" w:cs="Calibri"/>
                <w:color w:val="000000"/>
                <w:sz w:val="22"/>
              </w:rPr>
              <w:br/>
              <w:t xml:space="preserve">  "Message": "Success",</w:t>
            </w:r>
            <w:r>
              <w:rPr>
                <w:rFonts w:ascii="Calibri" w:hAnsi="Calibri" w:cs="Calibri"/>
                <w:color w:val="000000"/>
                <w:sz w:val="22"/>
              </w:rPr>
              <w:br/>
              <w:t>}</w:t>
            </w:r>
          </w:p>
          <w:p w14:paraId="25F5779B" w14:textId="5D4D8018" w:rsidR="00066699" w:rsidRPr="00483075" w:rsidRDefault="00066699" w:rsidP="000D29AE">
            <w:pPr>
              <w:pStyle w:val="ListParagraph"/>
              <w:spacing w:before="0" w:after="0"/>
              <w:ind w:left="0"/>
              <w:rPr>
                <w:rFonts w:ascii="Arial" w:hAnsi="Arial" w:cs="Arial"/>
                <w:b/>
                <w:szCs w:val="24"/>
              </w:rPr>
            </w:pPr>
          </w:p>
        </w:tc>
      </w:tr>
    </w:tbl>
    <w:p w14:paraId="20B8821E" w14:textId="77777777" w:rsidR="00066699" w:rsidRDefault="00066699" w:rsidP="00066699">
      <w:pPr>
        <w:spacing w:before="0" w:after="0"/>
        <w:rPr>
          <w:rStyle w:val="Strong"/>
          <w:rFonts w:ascii="Arial" w:hAnsi="Arial" w:cs="Arial"/>
          <w:sz w:val="20"/>
        </w:rPr>
      </w:pPr>
    </w:p>
    <w:p w14:paraId="40FC1105" w14:textId="66154523" w:rsidR="0025189D" w:rsidRDefault="00F653EB" w:rsidP="00F653EB">
      <w:pPr>
        <w:pStyle w:val="Heading2"/>
        <w:rPr>
          <w:rFonts w:ascii="Arial" w:hAnsi="Arial" w:cs="Arial"/>
          <w:lang w:val="en-GB"/>
        </w:rPr>
      </w:pPr>
      <w:bookmarkStart w:id="27" w:name="_Toc88143057"/>
      <w:commentRangeStart w:id="28"/>
      <w:r w:rsidRPr="00733CDD">
        <w:rPr>
          <w:rFonts w:ascii="Arial" w:hAnsi="Arial" w:cs="Arial"/>
          <w:lang w:val="en-GB"/>
        </w:rPr>
        <w:t>ĐỒNG BỘ GIÁ GHI SỔ VỚI TỪNG MÃ TRÁI PHIẾU CỦA BAN ĐẦU TƯ TRÊN TRS</w:t>
      </w:r>
      <w:r w:rsidR="001C1F26" w:rsidRPr="00733CDD">
        <w:rPr>
          <w:rFonts w:ascii="Arial" w:hAnsi="Arial" w:cs="Arial"/>
          <w:lang w:val="en-GB"/>
        </w:rPr>
        <w:t xml:space="preserve"> (</w:t>
      </w:r>
      <w:r w:rsidR="00295DC1" w:rsidRPr="00733CDD">
        <w:rPr>
          <w:rFonts w:ascii="Arial" w:hAnsi="Arial" w:cs="Arial"/>
          <w:lang w:val="en-GB"/>
        </w:rPr>
        <w:t>NAMTM</w:t>
      </w:r>
      <w:r w:rsidR="001C1F26" w:rsidRPr="00733CDD">
        <w:rPr>
          <w:rFonts w:ascii="Arial" w:hAnsi="Arial" w:cs="Arial"/>
          <w:lang w:val="en-GB"/>
        </w:rPr>
        <w:t>)</w:t>
      </w:r>
      <w:bookmarkEnd w:id="27"/>
      <w:commentRangeEnd w:id="28"/>
      <w:r w:rsidR="00AE05D5">
        <w:rPr>
          <w:rStyle w:val="CommentReference"/>
          <w:caps w:val="0"/>
          <w:color w:val="auto"/>
          <w:spacing w:val="0"/>
        </w:rPr>
        <w:commentReference w:id="28"/>
      </w:r>
    </w:p>
    <w:p w14:paraId="0EA8997C" w14:textId="77777777" w:rsidR="00F95FD2" w:rsidRPr="00733CDD" w:rsidRDefault="00F95FD2" w:rsidP="00F95FD2">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7514E490" w14:textId="77777777" w:rsidR="00F95FD2" w:rsidRPr="00733CDD" w:rsidRDefault="00F95FD2" w:rsidP="00F95FD2">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3D916332" w14:textId="77777777" w:rsidR="00F95FD2" w:rsidRPr="00733CDD" w:rsidRDefault="00F95FD2" w:rsidP="00F95FD2">
      <w:pPr>
        <w:pStyle w:val="NormalIndent"/>
        <w:spacing w:after="0"/>
        <w:rPr>
          <w:rFonts w:ascii="Arial" w:hAnsi="Arial" w:cs="Arial"/>
          <w:szCs w:val="24"/>
        </w:rPr>
      </w:pPr>
      <w:r w:rsidRPr="00733CDD">
        <w:rPr>
          <w:rFonts w:ascii="Arial" w:hAnsi="Arial" w:cs="Arial"/>
          <w:szCs w:val="24"/>
        </w:rPr>
        <w:t>HTTP method: POST</w:t>
      </w:r>
    </w:p>
    <w:p w14:paraId="0D974ACF" w14:textId="77777777" w:rsidR="00F95FD2" w:rsidRPr="00733CDD" w:rsidRDefault="00F95FD2" w:rsidP="00F95FD2">
      <w:pPr>
        <w:pStyle w:val="NormalIndent"/>
        <w:spacing w:after="0"/>
        <w:rPr>
          <w:rFonts w:ascii="Arial" w:hAnsi="Arial" w:cs="Arial"/>
        </w:rPr>
      </w:pPr>
      <w:r w:rsidRPr="00733CDD">
        <w:rPr>
          <w:rFonts w:ascii="Arial" w:hAnsi="Arial" w:cs="Arial"/>
          <w:szCs w:val="24"/>
        </w:rPr>
        <w:t xml:space="preserve">URL: </w:t>
      </w:r>
      <w:hyperlink r:id="rId13"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001DB248" w14:textId="77777777" w:rsidR="00F95FD2" w:rsidRPr="00733CDD" w:rsidRDefault="00F95FD2" w:rsidP="00F95FD2">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0E4D27C9" w14:textId="77777777" w:rsidR="00F95FD2" w:rsidRPr="00733CDD" w:rsidRDefault="00F95FD2" w:rsidP="00F95FD2">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40FC0344" w14:textId="77777777" w:rsidR="00F95FD2" w:rsidRPr="00733CDD" w:rsidRDefault="00F95FD2" w:rsidP="00F95FD2">
      <w:pPr>
        <w:pStyle w:val="NormalIndent"/>
        <w:spacing w:after="0"/>
        <w:rPr>
          <w:rFonts w:ascii="Arial" w:hAnsi="Arial" w:cs="Arial"/>
        </w:rPr>
      </w:pPr>
    </w:p>
    <w:p w14:paraId="1F162738" w14:textId="77777777" w:rsidR="00F95FD2" w:rsidRPr="00733CDD" w:rsidRDefault="00F95FD2" w:rsidP="00F95FD2">
      <w:pPr>
        <w:pStyle w:val="ListParagraph"/>
        <w:numPr>
          <w:ilvl w:val="0"/>
          <w:numId w:val="25"/>
        </w:numPr>
        <w:rPr>
          <w:rFonts w:ascii="Arial" w:hAnsi="Arial" w:cs="Arial"/>
          <w:b/>
          <w:i/>
          <w:u w:val="single"/>
        </w:rPr>
      </w:pPr>
      <w:r w:rsidRPr="00733CDD">
        <w:rPr>
          <w:rFonts w:ascii="Arial" w:hAnsi="Arial" w:cs="Arial"/>
          <w:b/>
          <w:i/>
          <w:u w:val="single"/>
        </w:rPr>
        <w:t>Input:</w:t>
      </w:r>
    </w:p>
    <w:p w14:paraId="2FEB6164" w14:textId="77777777" w:rsidR="00F95FD2" w:rsidRPr="00733CDD" w:rsidRDefault="00F95FD2" w:rsidP="00F95FD2">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F95FD2" w:rsidRPr="00733CDD" w14:paraId="3B8FBE0D" w14:textId="77777777" w:rsidTr="00070ED9">
        <w:tc>
          <w:tcPr>
            <w:tcW w:w="1079" w:type="pct"/>
            <w:shd w:val="clear" w:color="auto" w:fill="F7CAAC"/>
            <w:tcMar>
              <w:top w:w="43" w:type="dxa"/>
              <w:left w:w="115" w:type="dxa"/>
              <w:bottom w:w="43" w:type="dxa"/>
              <w:right w:w="115" w:type="dxa"/>
            </w:tcMar>
            <w:vAlign w:val="center"/>
          </w:tcPr>
          <w:p w14:paraId="74040F31" w14:textId="77777777" w:rsidR="00F95FD2" w:rsidRPr="00733CDD" w:rsidRDefault="00F95FD2" w:rsidP="00070ED9">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5AC7D125" w14:textId="77777777" w:rsidR="00F95FD2" w:rsidRPr="00733CDD" w:rsidRDefault="00F95FD2" w:rsidP="00070ED9">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3EAF6C81" w14:textId="77777777" w:rsidR="00F95FD2" w:rsidRPr="00733CDD" w:rsidRDefault="00F95FD2" w:rsidP="00070ED9">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6AE27890" w14:textId="77777777" w:rsidR="00F95FD2" w:rsidRPr="00733CDD" w:rsidRDefault="00F95FD2" w:rsidP="00070ED9">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0D381524" w14:textId="77777777" w:rsidR="00F95FD2" w:rsidRPr="00733CDD" w:rsidRDefault="00F95FD2" w:rsidP="00070ED9">
            <w:pPr>
              <w:pStyle w:val="tablehead"/>
              <w:rPr>
                <w:rFonts w:ascii="Arial" w:hAnsi="Arial" w:cs="Arial"/>
                <w:sz w:val="20"/>
                <w:szCs w:val="20"/>
              </w:rPr>
            </w:pPr>
            <w:r w:rsidRPr="00733CDD">
              <w:rPr>
                <w:rFonts w:ascii="Arial" w:hAnsi="Arial" w:cs="Arial"/>
                <w:sz w:val="20"/>
                <w:szCs w:val="20"/>
              </w:rPr>
              <w:t>Length</w:t>
            </w:r>
          </w:p>
        </w:tc>
      </w:tr>
      <w:tr w:rsidR="00F95FD2" w:rsidRPr="00733CDD" w14:paraId="2B429088" w14:textId="77777777" w:rsidTr="00070ED9">
        <w:trPr>
          <w:trHeight w:val="419"/>
        </w:trPr>
        <w:tc>
          <w:tcPr>
            <w:tcW w:w="1079" w:type="pct"/>
            <w:shd w:val="clear" w:color="auto" w:fill="auto"/>
            <w:tcMar>
              <w:top w:w="43" w:type="dxa"/>
              <w:left w:w="115" w:type="dxa"/>
              <w:bottom w:w="43" w:type="dxa"/>
              <w:right w:w="115" w:type="dxa"/>
            </w:tcMar>
            <w:vAlign w:val="center"/>
          </w:tcPr>
          <w:p w14:paraId="147AC680" w14:textId="77777777" w:rsidR="00F95FD2" w:rsidRPr="00733CDD" w:rsidRDefault="00F95FD2" w:rsidP="00070ED9">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451DE4CE" w14:textId="77777777" w:rsidR="00F95FD2" w:rsidRPr="00733CDD" w:rsidRDefault="00F95FD2" w:rsidP="00070ED9">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26DF978B" w14:textId="77777777" w:rsidR="00F95FD2" w:rsidRPr="00733CDD" w:rsidRDefault="00F95FD2" w:rsidP="00070ED9">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6AC567C4" w14:textId="77777777" w:rsidR="00F95FD2" w:rsidRPr="00733CDD" w:rsidRDefault="00F95FD2" w:rsidP="00070ED9">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22AB3DA" w14:textId="77777777" w:rsidR="00F95FD2" w:rsidRPr="00733CDD" w:rsidRDefault="00F95FD2" w:rsidP="00070ED9">
            <w:pPr>
              <w:pStyle w:val="NormalIndent"/>
              <w:spacing w:after="0"/>
              <w:ind w:left="0"/>
              <w:rPr>
                <w:rFonts w:ascii="Arial" w:hAnsi="Arial" w:cs="Arial"/>
                <w:sz w:val="20"/>
              </w:rPr>
            </w:pPr>
          </w:p>
        </w:tc>
      </w:tr>
      <w:tr w:rsidR="00F95FD2" w:rsidRPr="00733CDD" w14:paraId="3CA40E64" w14:textId="77777777" w:rsidTr="00070ED9">
        <w:trPr>
          <w:trHeight w:val="365"/>
        </w:trPr>
        <w:tc>
          <w:tcPr>
            <w:tcW w:w="1079" w:type="pct"/>
            <w:shd w:val="clear" w:color="auto" w:fill="auto"/>
            <w:tcMar>
              <w:top w:w="43" w:type="dxa"/>
              <w:left w:w="115" w:type="dxa"/>
              <w:bottom w:w="43" w:type="dxa"/>
              <w:right w:w="115" w:type="dxa"/>
            </w:tcMar>
            <w:vAlign w:val="center"/>
          </w:tcPr>
          <w:p w14:paraId="33AF7F2F" w14:textId="77777777" w:rsidR="00F95FD2" w:rsidRPr="00733CDD" w:rsidRDefault="00F95FD2" w:rsidP="00070ED9">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6EAEF661" w14:textId="77777777" w:rsidR="00F95FD2" w:rsidRPr="00733CDD" w:rsidRDefault="00F95FD2" w:rsidP="00070ED9">
            <w:pPr>
              <w:pStyle w:val="NormalIndent"/>
              <w:spacing w:after="0"/>
              <w:ind w:left="0"/>
              <w:rPr>
                <w:rFonts w:ascii="Arial" w:hAnsi="Arial" w:cs="Arial"/>
                <w:sz w:val="20"/>
              </w:rPr>
            </w:pPr>
            <w:r w:rsidRPr="00733CDD">
              <w:rPr>
                <w:rFonts w:ascii="Arial" w:hAnsi="Arial" w:cs="Arial"/>
                <w:bCs/>
                <w:szCs w:val="24"/>
              </w:rPr>
              <w:t>CORE_INVESTMENT_LAI_XUAT_HUY_DONG</w:t>
            </w:r>
          </w:p>
        </w:tc>
        <w:tc>
          <w:tcPr>
            <w:tcW w:w="591" w:type="pct"/>
            <w:shd w:val="clear" w:color="auto" w:fill="auto"/>
            <w:tcMar>
              <w:top w:w="43" w:type="dxa"/>
              <w:left w:w="115" w:type="dxa"/>
              <w:bottom w:w="43" w:type="dxa"/>
              <w:right w:w="115" w:type="dxa"/>
            </w:tcMar>
          </w:tcPr>
          <w:p w14:paraId="492ECBF1" w14:textId="77777777" w:rsidR="00F95FD2" w:rsidRPr="00733CDD" w:rsidRDefault="00F95FD2" w:rsidP="00070ED9">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2352BB30" w14:textId="77777777" w:rsidR="00F95FD2" w:rsidRPr="00733CDD" w:rsidRDefault="00F95FD2" w:rsidP="00070ED9">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7E3E3B9" w14:textId="77777777" w:rsidR="00F95FD2" w:rsidRPr="00733CDD" w:rsidRDefault="00F95FD2" w:rsidP="00070ED9">
            <w:pPr>
              <w:pStyle w:val="NormalIndent"/>
              <w:spacing w:after="0"/>
              <w:ind w:left="0"/>
              <w:rPr>
                <w:rFonts w:ascii="Arial" w:hAnsi="Arial" w:cs="Arial"/>
                <w:sz w:val="20"/>
              </w:rPr>
            </w:pPr>
          </w:p>
        </w:tc>
      </w:tr>
      <w:tr w:rsidR="00F95FD2" w:rsidRPr="00733CDD" w14:paraId="394D8927" w14:textId="77777777" w:rsidTr="00070ED9">
        <w:trPr>
          <w:trHeight w:val="302"/>
        </w:trPr>
        <w:tc>
          <w:tcPr>
            <w:tcW w:w="1079" w:type="pct"/>
            <w:shd w:val="clear" w:color="auto" w:fill="auto"/>
            <w:tcMar>
              <w:top w:w="43" w:type="dxa"/>
              <w:left w:w="115" w:type="dxa"/>
              <w:bottom w:w="43" w:type="dxa"/>
              <w:right w:w="115" w:type="dxa"/>
            </w:tcMar>
            <w:vAlign w:val="center"/>
          </w:tcPr>
          <w:p w14:paraId="7CC8F887" w14:textId="77777777" w:rsidR="00F95FD2" w:rsidRPr="00733CDD" w:rsidRDefault="00F95FD2" w:rsidP="00070ED9">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44F349F4" w14:textId="77777777" w:rsidR="00F95FD2" w:rsidRPr="00733CDD" w:rsidRDefault="00F95FD2" w:rsidP="00070ED9">
            <w:pPr>
              <w:spacing w:after="0" w:line="270" w:lineRule="atLeast"/>
              <w:rPr>
                <w:rFonts w:ascii="Arial" w:hAnsi="Arial" w:cs="Arial"/>
              </w:rPr>
            </w:pPr>
            <w:r w:rsidRPr="00733CDD">
              <w:rPr>
                <w:rFonts w:ascii="Arial" w:hAnsi="Arial" w:cs="Arial"/>
              </w:rPr>
              <w:t>Trả về 1 dòng hoặc nhiều dòng giá trị</w:t>
            </w:r>
          </w:p>
          <w:p w14:paraId="4468F9AC" w14:textId="77777777" w:rsidR="00F95FD2" w:rsidRPr="00733CDD" w:rsidRDefault="00F95FD2" w:rsidP="00070ED9">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0A3F01C5" w14:textId="77777777" w:rsidR="00F95FD2" w:rsidRPr="00733CDD" w:rsidRDefault="00F95FD2" w:rsidP="00070ED9">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2E33A494" w14:textId="77777777" w:rsidR="00F95FD2" w:rsidRPr="00733CDD" w:rsidRDefault="00F95FD2" w:rsidP="00070ED9">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0E3D9C95" w14:textId="77777777" w:rsidR="00F95FD2" w:rsidRPr="00733CDD" w:rsidRDefault="00F95FD2" w:rsidP="00070ED9">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CACB94C" w14:textId="77777777" w:rsidR="00F95FD2" w:rsidRPr="00733CDD" w:rsidRDefault="00F95FD2" w:rsidP="00070ED9">
            <w:pPr>
              <w:pStyle w:val="NormalIndent"/>
              <w:spacing w:after="0"/>
              <w:ind w:left="0"/>
              <w:rPr>
                <w:rFonts w:ascii="Arial" w:hAnsi="Arial" w:cs="Arial"/>
                <w:sz w:val="20"/>
              </w:rPr>
            </w:pPr>
          </w:p>
        </w:tc>
      </w:tr>
      <w:tr w:rsidR="00F95FD2" w:rsidRPr="00733CDD" w14:paraId="1019FA3D" w14:textId="77777777" w:rsidTr="00070ED9">
        <w:trPr>
          <w:trHeight w:val="302"/>
        </w:trPr>
        <w:tc>
          <w:tcPr>
            <w:tcW w:w="1079" w:type="pct"/>
            <w:shd w:val="clear" w:color="auto" w:fill="auto"/>
            <w:tcMar>
              <w:top w:w="43" w:type="dxa"/>
              <w:left w:w="115" w:type="dxa"/>
              <w:bottom w:w="43" w:type="dxa"/>
              <w:right w:w="115" w:type="dxa"/>
            </w:tcMar>
            <w:vAlign w:val="center"/>
          </w:tcPr>
          <w:p w14:paraId="6E937069" w14:textId="77777777" w:rsidR="00F95FD2" w:rsidRPr="00733CDD" w:rsidRDefault="00F95FD2" w:rsidP="00070ED9">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294C64C8" w14:textId="77777777" w:rsidR="00F95FD2" w:rsidRPr="00733CDD" w:rsidRDefault="00F95FD2" w:rsidP="00070ED9">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72C31136" w14:textId="77777777" w:rsidR="00F95FD2" w:rsidRPr="00733CDD" w:rsidRDefault="00F95FD2" w:rsidP="00070ED9">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40784C8A" w14:textId="77777777" w:rsidR="00F95FD2" w:rsidRPr="00733CDD" w:rsidRDefault="00F95FD2" w:rsidP="00070ED9">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21D10CA" w14:textId="77777777" w:rsidR="00F95FD2" w:rsidRPr="00733CDD" w:rsidRDefault="00F95FD2" w:rsidP="00070ED9">
            <w:pPr>
              <w:pStyle w:val="NormalIndent"/>
              <w:spacing w:after="0"/>
              <w:ind w:left="0"/>
              <w:rPr>
                <w:rFonts w:ascii="Arial" w:hAnsi="Arial" w:cs="Arial"/>
                <w:sz w:val="20"/>
              </w:rPr>
            </w:pPr>
          </w:p>
        </w:tc>
      </w:tr>
      <w:tr w:rsidR="00F95FD2" w:rsidRPr="00733CDD" w14:paraId="06FBED16" w14:textId="77777777" w:rsidTr="00070ED9">
        <w:trPr>
          <w:trHeight w:val="2743"/>
        </w:trPr>
        <w:tc>
          <w:tcPr>
            <w:tcW w:w="1079" w:type="pct"/>
            <w:shd w:val="clear" w:color="auto" w:fill="auto"/>
            <w:tcMar>
              <w:top w:w="43" w:type="dxa"/>
              <w:left w:w="115" w:type="dxa"/>
              <w:bottom w:w="43" w:type="dxa"/>
              <w:right w:w="115" w:type="dxa"/>
            </w:tcMar>
            <w:vAlign w:val="center"/>
          </w:tcPr>
          <w:p w14:paraId="4FA1BC5E" w14:textId="77777777" w:rsidR="00F95FD2" w:rsidRPr="00733CDD" w:rsidRDefault="00F95FD2" w:rsidP="00070ED9">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370"/>
              <w:gridCol w:w="2300"/>
              <w:gridCol w:w="787"/>
            </w:tblGrid>
            <w:tr w:rsidR="00F95FD2" w:rsidRPr="00733CDD" w14:paraId="7582B405" w14:textId="77777777" w:rsidTr="008202BC">
              <w:tc>
                <w:tcPr>
                  <w:tcW w:w="1370" w:type="dxa"/>
                </w:tcPr>
                <w:p w14:paraId="0AC4438F" w14:textId="77777777" w:rsidR="00F95FD2" w:rsidRPr="00733CDD" w:rsidRDefault="00F95FD2" w:rsidP="00070ED9">
                  <w:pPr>
                    <w:spacing w:after="0" w:line="270" w:lineRule="atLeast"/>
                    <w:rPr>
                      <w:rFonts w:ascii="Arial" w:hAnsi="Arial" w:cs="Arial"/>
                    </w:rPr>
                  </w:pPr>
                  <w:r w:rsidRPr="00733CDD">
                    <w:rPr>
                      <w:rFonts w:ascii="Arial" w:hAnsi="Arial" w:cs="Arial"/>
                    </w:rPr>
                    <w:t>Tên param</w:t>
                  </w:r>
                </w:p>
              </w:tc>
              <w:tc>
                <w:tcPr>
                  <w:tcW w:w="2300" w:type="dxa"/>
                </w:tcPr>
                <w:p w14:paraId="26607D86" w14:textId="77777777" w:rsidR="00F95FD2" w:rsidRPr="00733CDD" w:rsidRDefault="00F95FD2" w:rsidP="00070ED9">
                  <w:pPr>
                    <w:spacing w:after="0" w:line="270" w:lineRule="atLeast"/>
                    <w:rPr>
                      <w:rFonts w:ascii="Arial" w:hAnsi="Arial" w:cs="Arial"/>
                    </w:rPr>
                  </w:pPr>
                  <w:r w:rsidRPr="00733CDD">
                    <w:rPr>
                      <w:rFonts w:ascii="Arial" w:hAnsi="Arial" w:cs="Arial"/>
                    </w:rPr>
                    <w:t>Mô tả</w:t>
                  </w:r>
                </w:p>
              </w:tc>
              <w:tc>
                <w:tcPr>
                  <w:tcW w:w="787" w:type="dxa"/>
                </w:tcPr>
                <w:p w14:paraId="5EBC3679" w14:textId="77777777" w:rsidR="00F95FD2" w:rsidRPr="00733CDD" w:rsidRDefault="00F95FD2" w:rsidP="00070ED9">
                  <w:pPr>
                    <w:spacing w:after="0" w:line="270" w:lineRule="atLeast"/>
                    <w:rPr>
                      <w:rFonts w:ascii="Arial" w:hAnsi="Arial" w:cs="Arial"/>
                    </w:rPr>
                  </w:pPr>
                  <w:r w:rsidRPr="00733CDD">
                    <w:rPr>
                      <w:rFonts w:ascii="Arial" w:hAnsi="Arial" w:cs="Arial"/>
                    </w:rPr>
                    <w:t>Bắt buộc</w:t>
                  </w:r>
                </w:p>
              </w:tc>
            </w:tr>
            <w:tr w:rsidR="00F95FD2" w:rsidRPr="00733CDD" w14:paraId="6B3B6564" w14:textId="77777777" w:rsidTr="008202BC">
              <w:tc>
                <w:tcPr>
                  <w:tcW w:w="1370" w:type="dxa"/>
                </w:tcPr>
                <w:p w14:paraId="32410B85" w14:textId="2BDF1AA4" w:rsidR="00F95FD2" w:rsidRPr="00733CDD" w:rsidRDefault="00F95FD2" w:rsidP="00070ED9">
                  <w:pPr>
                    <w:spacing w:after="0" w:line="270" w:lineRule="atLeast"/>
                    <w:rPr>
                      <w:rFonts w:ascii="Arial" w:hAnsi="Arial" w:cs="Arial"/>
                    </w:rPr>
                  </w:pPr>
                  <w:r w:rsidRPr="00F95FD2">
                    <w:rPr>
                      <w:rFonts w:ascii="Arial" w:hAnsi="Arial" w:cs="Arial"/>
                    </w:rPr>
                    <w:t>v_ma_tp</w:t>
                  </w:r>
                </w:p>
              </w:tc>
              <w:tc>
                <w:tcPr>
                  <w:tcW w:w="2300" w:type="dxa"/>
                </w:tcPr>
                <w:p w14:paraId="0463AFC8" w14:textId="404FCA13" w:rsidR="00F95FD2" w:rsidRPr="00733CDD" w:rsidRDefault="00F95FD2" w:rsidP="00F95FD2">
                  <w:pPr>
                    <w:spacing w:after="0" w:line="270" w:lineRule="atLeast"/>
                    <w:rPr>
                      <w:rFonts w:ascii="Arial" w:hAnsi="Arial" w:cs="Arial"/>
                    </w:rPr>
                  </w:pPr>
                  <w:r>
                    <w:rPr>
                      <w:rFonts w:ascii="Arial" w:hAnsi="Arial" w:cs="Arial"/>
                    </w:rPr>
                    <w:t>Mã trái phiếu</w:t>
                  </w:r>
                </w:p>
              </w:tc>
              <w:tc>
                <w:tcPr>
                  <w:tcW w:w="787" w:type="dxa"/>
                </w:tcPr>
                <w:p w14:paraId="7F5B438D" w14:textId="77777777" w:rsidR="00F95FD2" w:rsidRPr="00733CDD" w:rsidRDefault="00F95FD2" w:rsidP="00070ED9">
                  <w:pPr>
                    <w:spacing w:after="0" w:line="270" w:lineRule="atLeast"/>
                    <w:rPr>
                      <w:rFonts w:ascii="Arial" w:hAnsi="Arial" w:cs="Arial"/>
                    </w:rPr>
                  </w:pPr>
                  <w:r w:rsidRPr="00733CDD">
                    <w:rPr>
                      <w:rFonts w:ascii="Arial" w:hAnsi="Arial" w:cs="Arial"/>
                    </w:rPr>
                    <w:t>M</w:t>
                  </w:r>
                </w:p>
              </w:tc>
            </w:tr>
            <w:tr w:rsidR="00F95FD2" w:rsidRPr="00733CDD" w14:paraId="7372850D" w14:textId="77777777" w:rsidTr="008202BC">
              <w:tc>
                <w:tcPr>
                  <w:tcW w:w="1370" w:type="dxa"/>
                </w:tcPr>
                <w:p w14:paraId="60ADA031" w14:textId="0DA80F50" w:rsidR="00F95FD2" w:rsidRPr="00733CDD" w:rsidRDefault="00F95FD2" w:rsidP="00070ED9">
                  <w:pPr>
                    <w:spacing w:after="0" w:line="270" w:lineRule="atLeast"/>
                    <w:rPr>
                      <w:rFonts w:ascii="Arial" w:hAnsi="Arial" w:cs="Arial"/>
                    </w:rPr>
                  </w:pPr>
                  <w:r w:rsidRPr="00F95FD2">
                    <w:rPr>
                      <w:rFonts w:ascii="Arial" w:hAnsi="Arial" w:cs="Arial"/>
                    </w:rPr>
                    <w:t>v_portfolio</w:t>
                  </w:r>
                </w:p>
              </w:tc>
              <w:tc>
                <w:tcPr>
                  <w:tcW w:w="2300" w:type="dxa"/>
                </w:tcPr>
                <w:p w14:paraId="7FE7632B" w14:textId="6CD74843" w:rsidR="00F95FD2" w:rsidRPr="00733CDD" w:rsidRDefault="00F95FD2" w:rsidP="00070ED9">
                  <w:pPr>
                    <w:spacing w:after="0" w:line="270" w:lineRule="atLeast"/>
                    <w:rPr>
                      <w:rFonts w:ascii="Arial" w:hAnsi="Arial" w:cs="Arial"/>
                    </w:rPr>
                  </w:pPr>
                  <w:r w:rsidRPr="00F95FD2">
                    <w:rPr>
                      <w:rFonts w:ascii="Arial" w:hAnsi="Arial" w:cs="Arial"/>
                    </w:rPr>
                    <w:t>1 cái bảng map của POS</w:t>
                  </w:r>
                </w:p>
              </w:tc>
              <w:tc>
                <w:tcPr>
                  <w:tcW w:w="787" w:type="dxa"/>
                </w:tcPr>
                <w:p w14:paraId="6AD473FC" w14:textId="793F7FBB" w:rsidR="00F95FD2" w:rsidRPr="00733CDD" w:rsidRDefault="00F95FD2" w:rsidP="00070ED9">
                  <w:pPr>
                    <w:spacing w:after="0" w:line="270" w:lineRule="atLeast"/>
                    <w:rPr>
                      <w:rFonts w:ascii="Arial" w:hAnsi="Arial" w:cs="Arial"/>
                    </w:rPr>
                  </w:pPr>
                  <w:r>
                    <w:rPr>
                      <w:rFonts w:ascii="Arial" w:hAnsi="Arial" w:cs="Arial"/>
                    </w:rPr>
                    <w:t>M</w:t>
                  </w:r>
                </w:p>
              </w:tc>
            </w:tr>
            <w:tr w:rsidR="00F95FD2" w:rsidRPr="00733CDD" w14:paraId="287D9F80" w14:textId="77777777" w:rsidTr="008202BC">
              <w:trPr>
                <w:trHeight w:val="2368"/>
              </w:trPr>
              <w:tc>
                <w:tcPr>
                  <w:tcW w:w="1370" w:type="dxa"/>
                </w:tcPr>
                <w:p w14:paraId="0B674354" w14:textId="211D1267" w:rsidR="00F95FD2" w:rsidRPr="00F95FD2" w:rsidRDefault="00F95FD2" w:rsidP="00070ED9">
                  <w:pPr>
                    <w:spacing w:after="0" w:line="270" w:lineRule="atLeast"/>
                    <w:rPr>
                      <w:rFonts w:ascii="Arial" w:hAnsi="Arial" w:cs="Arial"/>
                    </w:rPr>
                  </w:pPr>
                  <w:r w:rsidRPr="00F95FD2">
                    <w:rPr>
                      <w:rFonts w:ascii="Arial" w:hAnsi="Arial" w:cs="Arial"/>
                    </w:rPr>
                    <w:t>v_strategy</w:t>
                  </w:r>
                </w:p>
              </w:tc>
              <w:tc>
                <w:tcPr>
                  <w:tcW w:w="2300" w:type="dxa"/>
                </w:tcPr>
                <w:p w14:paraId="1C604561" w14:textId="4075A46B" w:rsidR="008202BC" w:rsidRDefault="00F95FD2" w:rsidP="008202BC">
                  <w:pPr>
                    <w:jc w:val="left"/>
                    <w:rPr>
                      <w:rFonts w:ascii="Arial" w:hAnsi="Arial" w:cs="Arial"/>
                    </w:rPr>
                  </w:pPr>
                  <w:r w:rsidRPr="00F95FD2">
                    <w:rPr>
                      <w:rFonts w:ascii="Arial" w:hAnsi="Arial" w:cs="Arial"/>
                    </w:rPr>
                    <w:t>Chiến lược kinh doanh gổm 3 giá trị</w:t>
                  </w:r>
                  <w:r w:rsidR="008202BC">
                    <w:rPr>
                      <w:rFonts w:ascii="Arial" w:hAnsi="Arial" w:cs="Arial"/>
                    </w:rPr>
                    <w:t xml:space="preserve"> </w:t>
                  </w:r>
                </w:p>
                <w:p w14:paraId="01CCB9BA" w14:textId="376E2710" w:rsidR="008202BC" w:rsidRDefault="008202BC" w:rsidP="008202BC">
                  <w:pPr>
                    <w:jc w:val="left"/>
                    <w:rPr>
                      <w:rFonts w:ascii="Arial" w:hAnsi="Arial" w:cs="Arial"/>
                    </w:rPr>
                  </w:pPr>
                  <w:r>
                    <w:rPr>
                      <w:rFonts w:ascii="Arial" w:hAnsi="Arial" w:cs="Arial"/>
                    </w:rPr>
                    <w:t xml:space="preserve">- </w:t>
                  </w:r>
                  <w:r w:rsidR="00F95FD2" w:rsidRPr="00F95FD2">
                    <w:rPr>
                      <w:rFonts w:ascii="Arial" w:hAnsi="Arial" w:cs="Arial"/>
                    </w:rPr>
                    <w:t xml:space="preserve">HTM, </w:t>
                  </w:r>
                </w:p>
                <w:p w14:paraId="3B84E84D" w14:textId="50145783" w:rsidR="008202BC" w:rsidRDefault="008202BC" w:rsidP="008202BC">
                  <w:pPr>
                    <w:jc w:val="left"/>
                    <w:rPr>
                      <w:rFonts w:ascii="Arial" w:hAnsi="Arial" w:cs="Arial"/>
                    </w:rPr>
                  </w:pPr>
                  <w:r>
                    <w:rPr>
                      <w:rFonts w:ascii="Arial" w:hAnsi="Arial" w:cs="Arial"/>
                    </w:rPr>
                    <w:t xml:space="preserve">- </w:t>
                  </w:r>
                  <w:r w:rsidR="00F95FD2" w:rsidRPr="00F95FD2">
                    <w:rPr>
                      <w:rFonts w:ascii="Arial" w:hAnsi="Arial" w:cs="Arial"/>
                    </w:rPr>
                    <w:t>TRADE</w:t>
                  </w:r>
                </w:p>
                <w:p w14:paraId="138EADE2" w14:textId="7C318624" w:rsidR="00F95FD2" w:rsidRPr="00733CDD" w:rsidRDefault="008202BC" w:rsidP="008202BC">
                  <w:pPr>
                    <w:jc w:val="left"/>
                    <w:rPr>
                      <w:rFonts w:ascii="Arial" w:hAnsi="Arial" w:cs="Arial"/>
                    </w:rPr>
                  </w:pPr>
                  <w:r>
                    <w:rPr>
                      <w:rFonts w:ascii="Arial" w:hAnsi="Arial" w:cs="Arial"/>
                    </w:rPr>
                    <w:t xml:space="preserve">- </w:t>
                  </w:r>
                  <w:r w:rsidR="00F95FD2" w:rsidRPr="00F95FD2">
                    <w:rPr>
                      <w:rFonts w:ascii="Arial" w:hAnsi="Arial" w:cs="Arial"/>
                    </w:rPr>
                    <w:t>AFS</w:t>
                  </w:r>
                </w:p>
              </w:tc>
              <w:tc>
                <w:tcPr>
                  <w:tcW w:w="787" w:type="dxa"/>
                </w:tcPr>
                <w:p w14:paraId="63B16BB3" w14:textId="427FD3FB" w:rsidR="00F95FD2" w:rsidRPr="00733CDD" w:rsidRDefault="00F95FD2" w:rsidP="00070ED9">
                  <w:pPr>
                    <w:spacing w:after="0" w:line="270" w:lineRule="atLeast"/>
                    <w:rPr>
                      <w:rFonts w:ascii="Arial" w:hAnsi="Arial" w:cs="Arial"/>
                    </w:rPr>
                  </w:pPr>
                  <w:r>
                    <w:rPr>
                      <w:rFonts w:ascii="Arial" w:hAnsi="Arial" w:cs="Arial"/>
                    </w:rPr>
                    <w:t>M</w:t>
                  </w:r>
                </w:p>
              </w:tc>
            </w:tr>
            <w:tr w:rsidR="00F95FD2" w:rsidRPr="00733CDD" w14:paraId="6971A43F" w14:textId="77777777" w:rsidTr="008202BC">
              <w:tc>
                <w:tcPr>
                  <w:tcW w:w="1370" w:type="dxa"/>
                </w:tcPr>
                <w:p w14:paraId="321A6594" w14:textId="47B6EC36" w:rsidR="00F95FD2" w:rsidRPr="00F95FD2" w:rsidRDefault="00F95FD2" w:rsidP="00070ED9">
                  <w:pPr>
                    <w:spacing w:after="0" w:line="270" w:lineRule="atLeast"/>
                    <w:rPr>
                      <w:rFonts w:ascii="Arial" w:hAnsi="Arial" w:cs="Arial"/>
                    </w:rPr>
                  </w:pPr>
                  <w:r w:rsidRPr="00F95FD2">
                    <w:rPr>
                      <w:rFonts w:ascii="Arial" w:hAnsi="Arial" w:cs="Arial"/>
                    </w:rPr>
                    <w:t>v_date</w:t>
                  </w:r>
                </w:p>
              </w:tc>
              <w:tc>
                <w:tcPr>
                  <w:tcW w:w="2300" w:type="dxa"/>
                </w:tcPr>
                <w:p w14:paraId="39B7BDA0" w14:textId="7B471F0C" w:rsidR="00F95FD2" w:rsidRDefault="00F95FD2" w:rsidP="00070ED9">
                  <w:pPr>
                    <w:spacing w:after="0" w:line="270" w:lineRule="atLeast"/>
                    <w:rPr>
                      <w:rFonts w:ascii="Arial" w:hAnsi="Arial" w:cs="Arial"/>
                    </w:rPr>
                  </w:pPr>
                  <w:r>
                    <w:rPr>
                      <w:rFonts w:ascii="Arial" w:hAnsi="Arial" w:cs="Arial"/>
                    </w:rPr>
                    <w:t>Ngày</w:t>
                  </w:r>
                </w:p>
              </w:tc>
              <w:tc>
                <w:tcPr>
                  <w:tcW w:w="787" w:type="dxa"/>
                </w:tcPr>
                <w:p w14:paraId="58F27B50" w14:textId="77777777" w:rsidR="00F95FD2" w:rsidRPr="00733CDD" w:rsidRDefault="00F95FD2" w:rsidP="00070ED9">
                  <w:pPr>
                    <w:spacing w:after="0" w:line="270" w:lineRule="atLeast"/>
                    <w:rPr>
                      <w:rFonts w:ascii="Arial" w:hAnsi="Arial" w:cs="Arial"/>
                    </w:rPr>
                  </w:pPr>
                </w:p>
              </w:tc>
            </w:tr>
            <w:tr w:rsidR="00F95FD2" w:rsidRPr="00733CDD" w14:paraId="35791B7D" w14:textId="77777777" w:rsidTr="008202BC">
              <w:tc>
                <w:tcPr>
                  <w:tcW w:w="1370" w:type="dxa"/>
                </w:tcPr>
                <w:p w14:paraId="765CB36F" w14:textId="77777777" w:rsidR="00F95FD2" w:rsidRPr="00733CDD" w:rsidRDefault="00F95FD2" w:rsidP="00070ED9">
                  <w:pPr>
                    <w:spacing w:after="0" w:line="270" w:lineRule="atLeast"/>
                    <w:rPr>
                      <w:rFonts w:ascii="Arial" w:hAnsi="Arial" w:cs="Arial"/>
                      <w:bCs/>
                      <w:szCs w:val="24"/>
                    </w:rPr>
                  </w:pPr>
                  <w:r w:rsidRPr="00733CDD">
                    <w:rPr>
                      <w:rFonts w:ascii="Arial" w:hAnsi="Arial" w:cs="Arial"/>
                      <w:color w:val="1F497D"/>
                      <w:sz w:val="18"/>
                      <w:szCs w:val="18"/>
                    </w:rPr>
                    <w:t>OUT_CUR</w:t>
                  </w:r>
                </w:p>
              </w:tc>
              <w:tc>
                <w:tcPr>
                  <w:tcW w:w="2300" w:type="dxa"/>
                </w:tcPr>
                <w:p w14:paraId="5D5CA388" w14:textId="77777777" w:rsidR="00F95FD2" w:rsidRPr="00733CDD" w:rsidRDefault="00F95FD2" w:rsidP="00070ED9">
                  <w:pPr>
                    <w:spacing w:after="0" w:line="270" w:lineRule="atLeast"/>
                    <w:rPr>
                      <w:rFonts w:ascii="Arial" w:hAnsi="Arial" w:cs="Arial"/>
                    </w:rPr>
                  </w:pPr>
                  <w:r>
                    <w:rPr>
                      <w:rFonts w:ascii="Arial" w:hAnsi="Arial" w:cs="Arial"/>
                    </w:rPr>
                    <w:t>Biến dữ liệu trả về</w:t>
                  </w:r>
                </w:p>
              </w:tc>
              <w:tc>
                <w:tcPr>
                  <w:tcW w:w="787" w:type="dxa"/>
                </w:tcPr>
                <w:p w14:paraId="45FA7C23" w14:textId="77777777" w:rsidR="00F95FD2" w:rsidRPr="00733CDD" w:rsidRDefault="00F95FD2" w:rsidP="00070ED9">
                  <w:pPr>
                    <w:spacing w:after="0" w:line="270" w:lineRule="atLeast"/>
                    <w:rPr>
                      <w:rFonts w:ascii="Arial" w:hAnsi="Arial" w:cs="Arial"/>
                    </w:rPr>
                  </w:pPr>
                  <w:r>
                    <w:rPr>
                      <w:rFonts w:ascii="Arial" w:hAnsi="Arial" w:cs="Arial"/>
                    </w:rPr>
                    <w:t>M</w:t>
                  </w:r>
                </w:p>
              </w:tc>
            </w:tr>
          </w:tbl>
          <w:p w14:paraId="02205CE9" w14:textId="77777777" w:rsidR="00F95FD2" w:rsidRPr="00733CDD" w:rsidRDefault="00F95FD2" w:rsidP="00070ED9">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2E990999" w14:textId="77777777" w:rsidR="00F95FD2" w:rsidRPr="00733CDD" w:rsidRDefault="00F95FD2" w:rsidP="00070ED9">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4011F9D7" w14:textId="77777777" w:rsidR="00F95FD2" w:rsidRPr="00733CDD" w:rsidRDefault="00F95FD2" w:rsidP="00070ED9">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CAA93FC" w14:textId="77777777" w:rsidR="00F95FD2" w:rsidRPr="00733CDD" w:rsidRDefault="00F95FD2" w:rsidP="00070ED9">
            <w:pPr>
              <w:pStyle w:val="NormalIndent"/>
              <w:spacing w:after="0"/>
              <w:ind w:left="0"/>
              <w:rPr>
                <w:rFonts w:ascii="Arial" w:hAnsi="Arial" w:cs="Arial"/>
                <w:sz w:val="20"/>
              </w:rPr>
            </w:pPr>
          </w:p>
        </w:tc>
      </w:tr>
      <w:tr w:rsidR="00F95FD2" w:rsidRPr="00733CDD" w14:paraId="433975E1" w14:textId="77777777" w:rsidTr="00070ED9">
        <w:trPr>
          <w:trHeight w:val="302"/>
        </w:trPr>
        <w:tc>
          <w:tcPr>
            <w:tcW w:w="1079" w:type="pct"/>
            <w:shd w:val="clear" w:color="auto" w:fill="auto"/>
            <w:tcMar>
              <w:top w:w="43" w:type="dxa"/>
              <w:left w:w="115" w:type="dxa"/>
              <w:bottom w:w="43" w:type="dxa"/>
              <w:right w:w="115" w:type="dxa"/>
            </w:tcMar>
            <w:vAlign w:val="center"/>
          </w:tcPr>
          <w:p w14:paraId="09C323DC" w14:textId="77777777" w:rsidR="00F95FD2" w:rsidRPr="00733CDD" w:rsidRDefault="00F95FD2" w:rsidP="00070ED9">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1E43719C" w14:textId="77777777" w:rsidR="00F95FD2" w:rsidRPr="00733CDD" w:rsidRDefault="00F95FD2" w:rsidP="00070ED9">
            <w:pPr>
              <w:spacing w:after="0" w:line="270" w:lineRule="atLeast"/>
              <w:rPr>
                <w:rFonts w:ascii="Arial" w:hAnsi="Arial" w:cs="Arial"/>
              </w:rPr>
            </w:pPr>
            <w:r w:rsidRPr="00733CDD">
              <w:rPr>
                <w:rFonts w:ascii="Arial" w:hAnsi="Arial" w:cs="Arial"/>
              </w:rPr>
              <w:t>Tên tham số truyền vào, giữ nguyên theo request phía dưới</w:t>
            </w:r>
          </w:p>
        </w:tc>
        <w:tc>
          <w:tcPr>
            <w:tcW w:w="591" w:type="pct"/>
            <w:shd w:val="clear" w:color="auto" w:fill="auto"/>
            <w:tcMar>
              <w:top w:w="43" w:type="dxa"/>
              <w:left w:w="115" w:type="dxa"/>
              <w:bottom w:w="43" w:type="dxa"/>
              <w:right w:w="115" w:type="dxa"/>
            </w:tcMar>
          </w:tcPr>
          <w:p w14:paraId="1C6A3A7A" w14:textId="77777777" w:rsidR="00F95FD2" w:rsidRPr="00733CDD" w:rsidRDefault="00F95FD2" w:rsidP="00070ED9">
            <w:pPr>
              <w:rPr>
                <w:rFonts w:ascii="Arial" w:hAnsi="Arial" w:cs="Arial"/>
                <w:sz w:val="20"/>
                <w:szCs w:val="20"/>
              </w:rPr>
            </w:pPr>
          </w:p>
        </w:tc>
        <w:tc>
          <w:tcPr>
            <w:tcW w:w="387" w:type="pct"/>
            <w:shd w:val="clear" w:color="auto" w:fill="auto"/>
            <w:tcMar>
              <w:top w:w="43" w:type="dxa"/>
              <w:left w:w="115" w:type="dxa"/>
              <w:bottom w:w="43" w:type="dxa"/>
              <w:right w:w="115" w:type="dxa"/>
            </w:tcMar>
          </w:tcPr>
          <w:p w14:paraId="325214C4" w14:textId="77777777" w:rsidR="00F95FD2" w:rsidRPr="00733CDD" w:rsidRDefault="00F95FD2" w:rsidP="00070ED9">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1F370C2" w14:textId="77777777" w:rsidR="00F95FD2" w:rsidRPr="00733CDD" w:rsidRDefault="00F95FD2" w:rsidP="00070ED9">
            <w:pPr>
              <w:pStyle w:val="NormalIndent"/>
              <w:spacing w:after="0"/>
              <w:ind w:left="0"/>
              <w:rPr>
                <w:rFonts w:ascii="Arial" w:hAnsi="Arial" w:cs="Arial"/>
                <w:sz w:val="20"/>
              </w:rPr>
            </w:pPr>
          </w:p>
        </w:tc>
      </w:tr>
      <w:tr w:rsidR="00F95FD2" w:rsidRPr="00733CDD" w14:paraId="28F50CEC" w14:textId="77777777" w:rsidTr="00070ED9">
        <w:trPr>
          <w:trHeight w:val="302"/>
        </w:trPr>
        <w:tc>
          <w:tcPr>
            <w:tcW w:w="1079" w:type="pct"/>
            <w:shd w:val="clear" w:color="auto" w:fill="auto"/>
            <w:tcMar>
              <w:top w:w="43" w:type="dxa"/>
              <w:left w:w="115" w:type="dxa"/>
              <w:bottom w:w="43" w:type="dxa"/>
              <w:right w:w="115" w:type="dxa"/>
            </w:tcMar>
            <w:vAlign w:val="center"/>
          </w:tcPr>
          <w:p w14:paraId="0E6C0372" w14:textId="77777777" w:rsidR="00F95FD2" w:rsidRPr="00733CDD" w:rsidRDefault="00F95FD2" w:rsidP="00070ED9">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60CCE38F" w14:textId="77777777" w:rsidR="00F95FD2" w:rsidRPr="00733CDD" w:rsidRDefault="00F95FD2" w:rsidP="00070ED9">
            <w:pPr>
              <w:spacing w:after="0" w:line="270" w:lineRule="atLeast"/>
              <w:rPr>
                <w:rFonts w:ascii="Arial" w:hAnsi="Arial" w:cs="Arial"/>
              </w:rPr>
            </w:pPr>
            <w:r w:rsidRPr="00733CDD">
              <w:rPr>
                <w:rFonts w:ascii="Arial" w:hAnsi="Arial" w:cs="Arial"/>
              </w:rPr>
              <w:t>Tên tham số truyền vào, giữ nguyên theo request phía dưới</w:t>
            </w:r>
          </w:p>
        </w:tc>
        <w:tc>
          <w:tcPr>
            <w:tcW w:w="591" w:type="pct"/>
            <w:shd w:val="clear" w:color="auto" w:fill="auto"/>
            <w:tcMar>
              <w:top w:w="43" w:type="dxa"/>
              <w:left w:w="115" w:type="dxa"/>
              <w:bottom w:w="43" w:type="dxa"/>
              <w:right w:w="115" w:type="dxa"/>
            </w:tcMar>
          </w:tcPr>
          <w:p w14:paraId="2F42D92A" w14:textId="77777777" w:rsidR="00F95FD2" w:rsidRPr="00733CDD" w:rsidRDefault="00F95FD2" w:rsidP="00070ED9">
            <w:pPr>
              <w:rPr>
                <w:rFonts w:ascii="Arial" w:hAnsi="Arial" w:cs="Arial"/>
                <w:sz w:val="20"/>
                <w:szCs w:val="20"/>
              </w:rPr>
            </w:pPr>
          </w:p>
        </w:tc>
        <w:tc>
          <w:tcPr>
            <w:tcW w:w="387" w:type="pct"/>
            <w:shd w:val="clear" w:color="auto" w:fill="auto"/>
            <w:tcMar>
              <w:top w:w="43" w:type="dxa"/>
              <w:left w:w="115" w:type="dxa"/>
              <w:bottom w:w="43" w:type="dxa"/>
              <w:right w:w="115" w:type="dxa"/>
            </w:tcMar>
          </w:tcPr>
          <w:p w14:paraId="3291EF88" w14:textId="77777777" w:rsidR="00F95FD2" w:rsidRPr="00733CDD" w:rsidRDefault="00F95FD2" w:rsidP="00070ED9">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39F14FE" w14:textId="77777777" w:rsidR="00F95FD2" w:rsidRPr="00733CDD" w:rsidRDefault="00F95FD2" w:rsidP="00070ED9">
            <w:pPr>
              <w:pStyle w:val="NormalIndent"/>
              <w:spacing w:after="0"/>
              <w:ind w:left="0"/>
              <w:rPr>
                <w:rFonts w:ascii="Arial" w:hAnsi="Arial" w:cs="Arial"/>
                <w:sz w:val="20"/>
              </w:rPr>
            </w:pPr>
          </w:p>
        </w:tc>
      </w:tr>
      <w:tr w:rsidR="00F95FD2" w:rsidRPr="00733CDD" w14:paraId="756494A6" w14:textId="77777777" w:rsidTr="00070ED9">
        <w:trPr>
          <w:trHeight w:val="302"/>
        </w:trPr>
        <w:tc>
          <w:tcPr>
            <w:tcW w:w="1079" w:type="pct"/>
            <w:shd w:val="clear" w:color="auto" w:fill="auto"/>
            <w:tcMar>
              <w:top w:w="43" w:type="dxa"/>
              <w:left w:w="115" w:type="dxa"/>
              <w:bottom w:w="43" w:type="dxa"/>
              <w:right w:w="115" w:type="dxa"/>
            </w:tcMar>
            <w:vAlign w:val="center"/>
          </w:tcPr>
          <w:p w14:paraId="5BFD797F" w14:textId="77777777" w:rsidR="00F95FD2" w:rsidRPr="00733CDD" w:rsidRDefault="00F95FD2" w:rsidP="00070ED9">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262AED15" w14:textId="77777777" w:rsidR="00F95FD2" w:rsidRPr="00733CDD" w:rsidRDefault="00F95FD2" w:rsidP="00070ED9">
            <w:pPr>
              <w:spacing w:after="0" w:line="270" w:lineRule="atLeast"/>
              <w:rPr>
                <w:rFonts w:ascii="Arial" w:hAnsi="Arial" w:cs="Arial"/>
              </w:rPr>
            </w:pPr>
            <w:r w:rsidRPr="00733CDD">
              <w:rPr>
                <w:rFonts w:ascii="Arial" w:hAnsi="Arial" w:cs="Arial"/>
                <w:szCs w:val="24"/>
                <w:lang w:bidi="ar-SA"/>
              </w:rPr>
              <w:t>Giá trị muốn truyền vào</w:t>
            </w:r>
          </w:p>
        </w:tc>
        <w:tc>
          <w:tcPr>
            <w:tcW w:w="591" w:type="pct"/>
            <w:shd w:val="clear" w:color="auto" w:fill="auto"/>
            <w:tcMar>
              <w:top w:w="43" w:type="dxa"/>
              <w:left w:w="115" w:type="dxa"/>
              <w:bottom w:w="43" w:type="dxa"/>
              <w:right w:w="115" w:type="dxa"/>
            </w:tcMar>
          </w:tcPr>
          <w:p w14:paraId="57D60057" w14:textId="77777777" w:rsidR="00F95FD2" w:rsidRPr="00733CDD" w:rsidRDefault="00F95FD2" w:rsidP="00070ED9">
            <w:pPr>
              <w:rPr>
                <w:rFonts w:ascii="Arial" w:hAnsi="Arial" w:cs="Arial"/>
                <w:sz w:val="20"/>
                <w:szCs w:val="20"/>
              </w:rPr>
            </w:pPr>
          </w:p>
        </w:tc>
        <w:tc>
          <w:tcPr>
            <w:tcW w:w="387" w:type="pct"/>
            <w:shd w:val="clear" w:color="auto" w:fill="auto"/>
            <w:tcMar>
              <w:top w:w="43" w:type="dxa"/>
              <w:left w:w="115" w:type="dxa"/>
              <w:bottom w:w="43" w:type="dxa"/>
              <w:right w:w="115" w:type="dxa"/>
            </w:tcMar>
          </w:tcPr>
          <w:p w14:paraId="47D7EEE9" w14:textId="77777777" w:rsidR="00F95FD2" w:rsidRPr="00733CDD" w:rsidRDefault="00F95FD2" w:rsidP="00070ED9">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1F52A4D" w14:textId="77777777" w:rsidR="00F95FD2" w:rsidRPr="00733CDD" w:rsidRDefault="00F95FD2" w:rsidP="00070ED9">
            <w:pPr>
              <w:pStyle w:val="NormalIndent"/>
              <w:spacing w:after="0"/>
              <w:ind w:left="0"/>
              <w:rPr>
                <w:rFonts w:ascii="Arial" w:hAnsi="Arial" w:cs="Arial"/>
                <w:sz w:val="20"/>
              </w:rPr>
            </w:pPr>
          </w:p>
        </w:tc>
      </w:tr>
    </w:tbl>
    <w:p w14:paraId="2EA7ABDA" w14:textId="77777777" w:rsidR="00F95FD2" w:rsidRPr="00733CDD" w:rsidRDefault="00F95FD2" w:rsidP="00F95FD2">
      <w:pPr>
        <w:pStyle w:val="NormalIndent"/>
        <w:spacing w:after="0"/>
        <w:rPr>
          <w:rFonts w:ascii="Arial" w:hAnsi="Arial" w:cs="Arial"/>
        </w:rPr>
      </w:pPr>
    </w:p>
    <w:p w14:paraId="7178944C" w14:textId="77777777" w:rsidR="00F95FD2" w:rsidRPr="00733CDD" w:rsidRDefault="00F95FD2" w:rsidP="00F95FD2">
      <w:pPr>
        <w:pStyle w:val="ListParagraph"/>
        <w:numPr>
          <w:ilvl w:val="0"/>
          <w:numId w:val="25"/>
        </w:numPr>
        <w:rPr>
          <w:rFonts w:ascii="Arial" w:hAnsi="Arial" w:cs="Arial"/>
          <w:b/>
          <w:i/>
          <w:u w:val="single"/>
        </w:rPr>
      </w:pPr>
      <w:r w:rsidRPr="00733CDD">
        <w:rPr>
          <w:rFonts w:ascii="Arial" w:hAnsi="Arial" w:cs="Arial"/>
          <w:b/>
          <w:i/>
          <w:u w:val="single"/>
        </w:rPr>
        <w:t>Output:</w:t>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7"/>
        <w:gridCol w:w="4062"/>
        <w:gridCol w:w="1260"/>
      </w:tblGrid>
      <w:tr w:rsidR="00F95FD2" w:rsidRPr="00733CDD" w14:paraId="3B812D8F" w14:textId="77777777" w:rsidTr="00070ED9">
        <w:tc>
          <w:tcPr>
            <w:tcW w:w="2267" w:type="pct"/>
            <w:shd w:val="clear" w:color="auto" w:fill="F7CAAC"/>
          </w:tcPr>
          <w:p w14:paraId="39DE1A1A" w14:textId="77777777" w:rsidR="00F95FD2" w:rsidRPr="00733CDD" w:rsidRDefault="00F95FD2" w:rsidP="00070ED9">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189C1FE7" w14:textId="77777777" w:rsidR="00F95FD2" w:rsidRPr="00733CDD" w:rsidRDefault="00F95FD2" w:rsidP="00070ED9">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3880AD32" w14:textId="77777777" w:rsidR="00F95FD2" w:rsidRPr="00733CDD" w:rsidRDefault="00F95FD2" w:rsidP="00070ED9">
            <w:pPr>
              <w:pStyle w:val="tablehead"/>
              <w:rPr>
                <w:rFonts w:ascii="Arial" w:eastAsia="Batang" w:hAnsi="Arial" w:cs="Arial"/>
                <w:sz w:val="20"/>
                <w:szCs w:val="20"/>
              </w:rPr>
            </w:pPr>
            <w:r w:rsidRPr="00733CDD">
              <w:rPr>
                <w:rFonts w:ascii="Arial" w:eastAsia="Batang" w:hAnsi="Arial" w:cs="Arial"/>
                <w:sz w:val="20"/>
                <w:szCs w:val="20"/>
              </w:rPr>
              <w:t>Type</w:t>
            </w:r>
          </w:p>
        </w:tc>
      </w:tr>
      <w:tr w:rsidR="00F95FD2" w:rsidRPr="00733CDD" w14:paraId="373E048B" w14:textId="77777777" w:rsidTr="00070ED9">
        <w:tc>
          <w:tcPr>
            <w:tcW w:w="2267" w:type="pct"/>
            <w:shd w:val="clear" w:color="auto" w:fill="auto"/>
          </w:tcPr>
          <w:p w14:paraId="65BD8AFB" w14:textId="6132390F" w:rsidR="00F95FD2" w:rsidRPr="00733CDD" w:rsidRDefault="00F95FD2" w:rsidP="00070ED9">
            <w:pPr>
              <w:rPr>
                <w:rFonts w:ascii="Arial" w:hAnsi="Arial" w:cs="Arial"/>
                <w:sz w:val="20"/>
              </w:rPr>
            </w:pPr>
            <w:r>
              <w:t>p_ma_tp</w:t>
            </w:r>
          </w:p>
        </w:tc>
        <w:tc>
          <w:tcPr>
            <w:tcW w:w="2085" w:type="pct"/>
            <w:shd w:val="clear" w:color="auto" w:fill="auto"/>
          </w:tcPr>
          <w:p w14:paraId="3389BCB1" w14:textId="47F01FB6" w:rsidR="00F95FD2" w:rsidRPr="00733CDD" w:rsidRDefault="00F95FD2" w:rsidP="00070ED9">
            <w:pPr>
              <w:rPr>
                <w:rFonts w:ascii="Arial" w:hAnsi="Arial" w:cs="Arial"/>
                <w:sz w:val="20"/>
                <w:lang w:eastAsia="x-none"/>
              </w:rPr>
            </w:pPr>
            <w:r>
              <w:rPr>
                <w:rFonts w:ascii="Arial" w:hAnsi="Arial" w:cs="Arial"/>
                <w:sz w:val="20"/>
                <w:lang w:eastAsia="x-none"/>
              </w:rPr>
              <w:t>Mã trái phiếu</w:t>
            </w:r>
          </w:p>
        </w:tc>
        <w:tc>
          <w:tcPr>
            <w:tcW w:w="647" w:type="pct"/>
            <w:shd w:val="clear" w:color="auto" w:fill="auto"/>
          </w:tcPr>
          <w:p w14:paraId="46188F4B" w14:textId="77777777" w:rsidR="00F95FD2" w:rsidRPr="00733CDD" w:rsidRDefault="00F95FD2" w:rsidP="00070ED9">
            <w:pPr>
              <w:pStyle w:val="NormalIndent"/>
              <w:spacing w:before="240" w:after="0"/>
              <w:ind w:left="0"/>
              <w:rPr>
                <w:rFonts w:ascii="Arial" w:hAnsi="Arial" w:cs="Arial"/>
                <w:sz w:val="20"/>
              </w:rPr>
            </w:pPr>
            <w:r w:rsidRPr="00733CDD">
              <w:rPr>
                <w:rFonts w:ascii="Arial" w:hAnsi="Arial" w:cs="Arial"/>
                <w:sz w:val="20"/>
              </w:rPr>
              <w:t>String</w:t>
            </w:r>
          </w:p>
        </w:tc>
      </w:tr>
      <w:tr w:rsidR="00F95FD2" w:rsidRPr="00733CDD" w14:paraId="234B235B" w14:textId="77777777" w:rsidTr="00070ED9">
        <w:tc>
          <w:tcPr>
            <w:tcW w:w="2267" w:type="pct"/>
            <w:shd w:val="clear" w:color="auto" w:fill="auto"/>
          </w:tcPr>
          <w:p w14:paraId="6141093C" w14:textId="0B8E7860" w:rsidR="00F95FD2" w:rsidRPr="00733CDD" w:rsidRDefault="00F95FD2" w:rsidP="00070ED9">
            <w:pPr>
              <w:rPr>
                <w:rFonts w:ascii="Arial" w:hAnsi="Arial" w:cs="Arial"/>
                <w:sz w:val="20"/>
              </w:rPr>
            </w:pPr>
            <w:r>
              <w:t>p_amount</w:t>
            </w:r>
          </w:p>
        </w:tc>
        <w:tc>
          <w:tcPr>
            <w:tcW w:w="2085" w:type="pct"/>
            <w:shd w:val="clear" w:color="auto" w:fill="auto"/>
          </w:tcPr>
          <w:p w14:paraId="170C1A3E" w14:textId="4D64E426" w:rsidR="00F95FD2" w:rsidRPr="00733CDD" w:rsidRDefault="003A18D0" w:rsidP="00070ED9">
            <w:pPr>
              <w:rPr>
                <w:rFonts w:ascii="Arial" w:hAnsi="Arial" w:cs="Arial"/>
                <w:sz w:val="20"/>
                <w:lang w:eastAsia="x-none"/>
              </w:rPr>
            </w:pPr>
            <w:r w:rsidRPr="003A18D0">
              <w:rPr>
                <w:rFonts w:ascii="Arial" w:hAnsi="Arial" w:cs="Arial"/>
                <w:sz w:val="20"/>
                <w:lang w:eastAsia="x-none"/>
              </w:rPr>
              <w:t>số tiền</w:t>
            </w:r>
          </w:p>
        </w:tc>
        <w:tc>
          <w:tcPr>
            <w:tcW w:w="647" w:type="pct"/>
            <w:shd w:val="clear" w:color="auto" w:fill="auto"/>
          </w:tcPr>
          <w:p w14:paraId="46576F06" w14:textId="77777777" w:rsidR="00F95FD2" w:rsidRPr="00733CDD" w:rsidRDefault="00F95FD2" w:rsidP="00070ED9">
            <w:pPr>
              <w:pStyle w:val="NormalIndent"/>
              <w:spacing w:before="240" w:after="0"/>
              <w:ind w:left="0"/>
              <w:rPr>
                <w:rFonts w:ascii="Arial" w:hAnsi="Arial" w:cs="Arial"/>
                <w:sz w:val="20"/>
              </w:rPr>
            </w:pPr>
            <w:r w:rsidRPr="00733CDD">
              <w:rPr>
                <w:rFonts w:ascii="Arial" w:hAnsi="Arial" w:cs="Arial"/>
                <w:sz w:val="20"/>
              </w:rPr>
              <w:t>String</w:t>
            </w:r>
          </w:p>
        </w:tc>
      </w:tr>
      <w:tr w:rsidR="00F95FD2" w:rsidRPr="00733CDD" w14:paraId="255D3F39" w14:textId="77777777" w:rsidTr="00070ED9">
        <w:tc>
          <w:tcPr>
            <w:tcW w:w="2267" w:type="pct"/>
            <w:shd w:val="clear" w:color="auto" w:fill="auto"/>
          </w:tcPr>
          <w:p w14:paraId="14981C4C" w14:textId="2C15A633" w:rsidR="00F95FD2" w:rsidRPr="00733CDD" w:rsidRDefault="00F95FD2" w:rsidP="00070ED9">
            <w:pPr>
              <w:rPr>
                <w:rFonts w:ascii="Arial" w:hAnsi="Arial" w:cs="Arial"/>
                <w:sz w:val="20"/>
              </w:rPr>
            </w:pPr>
            <w:r>
              <w:t>p_err_cd</w:t>
            </w:r>
          </w:p>
        </w:tc>
        <w:tc>
          <w:tcPr>
            <w:tcW w:w="2085" w:type="pct"/>
            <w:shd w:val="clear" w:color="auto" w:fill="auto"/>
          </w:tcPr>
          <w:p w14:paraId="2A8258F7" w14:textId="3A62E2C5" w:rsidR="00F95FD2" w:rsidRPr="00733CDD" w:rsidRDefault="00F95FD2" w:rsidP="00070ED9">
            <w:pPr>
              <w:rPr>
                <w:rFonts w:ascii="Arial" w:hAnsi="Arial" w:cs="Arial"/>
                <w:sz w:val="20"/>
                <w:lang w:eastAsia="x-none"/>
              </w:rPr>
            </w:pPr>
            <w:r>
              <w:rPr>
                <w:rFonts w:ascii="Arial" w:hAnsi="Arial" w:cs="Arial"/>
                <w:sz w:val="20"/>
                <w:lang w:eastAsia="x-none"/>
              </w:rPr>
              <w:t>Mã lỗi</w:t>
            </w:r>
          </w:p>
        </w:tc>
        <w:tc>
          <w:tcPr>
            <w:tcW w:w="647" w:type="pct"/>
            <w:shd w:val="clear" w:color="auto" w:fill="auto"/>
          </w:tcPr>
          <w:p w14:paraId="659BCEE6" w14:textId="77777777" w:rsidR="00F95FD2" w:rsidRPr="00733CDD" w:rsidRDefault="00F95FD2" w:rsidP="00070ED9">
            <w:pPr>
              <w:pStyle w:val="NormalIndent"/>
              <w:spacing w:before="240" w:after="0"/>
              <w:ind w:left="0"/>
              <w:rPr>
                <w:rFonts w:ascii="Arial" w:hAnsi="Arial" w:cs="Arial"/>
                <w:sz w:val="20"/>
              </w:rPr>
            </w:pPr>
            <w:r w:rsidRPr="00733CDD">
              <w:rPr>
                <w:rFonts w:ascii="Arial" w:hAnsi="Arial" w:cs="Arial"/>
                <w:sz w:val="20"/>
              </w:rPr>
              <w:t>String</w:t>
            </w:r>
          </w:p>
        </w:tc>
      </w:tr>
      <w:tr w:rsidR="00F95FD2" w:rsidRPr="00733CDD" w14:paraId="6F26A27E" w14:textId="77777777" w:rsidTr="00070ED9">
        <w:tc>
          <w:tcPr>
            <w:tcW w:w="2267" w:type="pct"/>
            <w:shd w:val="clear" w:color="auto" w:fill="auto"/>
          </w:tcPr>
          <w:p w14:paraId="054F363E" w14:textId="2C22FF3A" w:rsidR="00F95FD2" w:rsidRPr="00733CDD" w:rsidRDefault="00F95FD2" w:rsidP="00070ED9">
            <w:pPr>
              <w:rPr>
                <w:rFonts w:ascii="Arial" w:hAnsi="Arial" w:cs="Arial"/>
                <w:sz w:val="20"/>
              </w:rPr>
            </w:pPr>
            <w:r>
              <w:lastRenderedPageBreak/>
              <w:t>p_err_text</w:t>
            </w:r>
          </w:p>
        </w:tc>
        <w:tc>
          <w:tcPr>
            <w:tcW w:w="2085" w:type="pct"/>
            <w:shd w:val="clear" w:color="auto" w:fill="auto"/>
          </w:tcPr>
          <w:p w14:paraId="4AE09568" w14:textId="6585FC44" w:rsidR="00F95FD2" w:rsidRPr="00733CDD" w:rsidRDefault="00F95FD2" w:rsidP="00070ED9">
            <w:pPr>
              <w:rPr>
                <w:rFonts w:ascii="Arial" w:hAnsi="Arial" w:cs="Arial"/>
                <w:sz w:val="20"/>
                <w:lang w:eastAsia="x-none"/>
              </w:rPr>
            </w:pPr>
            <w:r>
              <w:rPr>
                <w:rFonts w:ascii="Arial" w:hAnsi="Arial" w:cs="Arial"/>
                <w:sz w:val="20"/>
                <w:lang w:eastAsia="x-none"/>
              </w:rPr>
              <w:t>Diễn giải lỗi</w:t>
            </w:r>
          </w:p>
        </w:tc>
        <w:tc>
          <w:tcPr>
            <w:tcW w:w="647" w:type="pct"/>
            <w:shd w:val="clear" w:color="auto" w:fill="auto"/>
          </w:tcPr>
          <w:p w14:paraId="24D0890E" w14:textId="77777777" w:rsidR="00F95FD2" w:rsidRPr="00733CDD" w:rsidRDefault="00F95FD2" w:rsidP="00070ED9">
            <w:pPr>
              <w:pStyle w:val="NormalIndent"/>
              <w:spacing w:before="240" w:after="0"/>
              <w:ind w:left="0"/>
              <w:rPr>
                <w:rFonts w:ascii="Arial" w:hAnsi="Arial" w:cs="Arial"/>
                <w:sz w:val="20"/>
              </w:rPr>
            </w:pPr>
            <w:r w:rsidRPr="00733CDD">
              <w:rPr>
                <w:rFonts w:ascii="Arial" w:hAnsi="Arial" w:cs="Arial"/>
                <w:sz w:val="20"/>
              </w:rPr>
              <w:t>String</w:t>
            </w:r>
          </w:p>
        </w:tc>
      </w:tr>
    </w:tbl>
    <w:p w14:paraId="46B5613D" w14:textId="77777777" w:rsidR="00F95FD2" w:rsidRPr="00733CDD" w:rsidRDefault="00F95FD2" w:rsidP="00F95FD2">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4590"/>
      </w:tblGrid>
      <w:tr w:rsidR="00F95FD2" w:rsidRPr="002A403B" w14:paraId="64FDE237" w14:textId="77777777" w:rsidTr="00070ED9">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376036A7" w14:textId="77777777" w:rsidR="00F95FD2" w:rsidRPr="002A403B" w:rsidRDefault="00F95FD2" w:rsidP="00070ED9">
            <w:pPr>
              <w:pStyle w:val="tablehead"/>
              <w:rPr>
                <w:rFonts w:ascii="Arial" w:eastAsia="Batang" w:hAnsi="Arial" w:cs="Arial"/>
                <w:sz w:val="20"/>
                <w:szCs w:val="20"/>
              </w:rPr>
            </w:pPr>
            <w:r>
              <w:rPr>
                <w:rFonts w:ascii="Arial" w:eastAsia="Batang" w:hAnsi="Arial" w:cs="Arial"/>
                <w:sz w:val="20"/>
                <w:szCs w:val="20"/>
              </w:rPr>
              <w:t>Request</w:t>
            </w:r>
          </w:p>
        </w:tc>
        <w:tc>
          <w:tcPr>
            <w:tcW w:w="45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011D882D" w14:textId="77777777" w:rsidR="00F95FD2" w:rsidRPr="002A403B" w:rsidRDefault="00F95FD2" w:rsidP="00070ED9">
            <w:pPr>
              <w:pStyle w:val="tablehead"/>
              <w:rPr>
                <w:rFonts w:ascii="Arial" w:eastAsia="Batang" w:hAnsi="Arial" w:cs="Arial"/>
                <w:sz w:val="20"/>
                <w:szCs w:val="20"/>
              </w:rPr>
            </w:pPr>
            <w:r>
              <w:rPr>
                <w:rFonts w:ascii="Arial" w:eastAsia="Batang" w:hAnsi="Arial" w:cs="Arial"/>
                <w:sz w:val="20"/>
                <w:szCs w:val="20"/>
              </w:rPr>
              <w:t>Response</w:t>
            </w:r>
          </w:p>
        </w:tc>
      </w:tr>
      <w:tr w:rsidR="00F95FD2" w:rsidRPr="002A403B" w14:paraId="7CC66B17" w14:textId="77777777" w:rsidTr="00C00BC5">
        <w:trPr>
          <w:trHeight w:hRule="exact" w:val="12068"/>
        </w:trPr>
        <w:tc>
          <w:tcPr>
            <w:tcW w:w="49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148DAB" w14:textId="77777777" w:rsidR="00A32067" w:rsidRPr="00C00BC5" w:rsidRDefault="00A32067" w:rsidP="00A32067">
            <w:pPr>
              <w:spacing w:before="0" w:after="0"/>
              <w:rPr>
                <w:sz w:val="20"/>
                <w:szCs w:val="20"/>
              </w:rPr>
            </w:pPr>
            <w:r w:rsidRPr="00C00BC5">
              <w:rPr>
                <w:sz w:val="20"/>
                <w:szCs w:val="20"/>
              </w:rPr>
              <w:t>{</w:t>
            </w:r>
          </w:p>
          <w:p w14:paraId="04C40491" w14:textId="268BCCF7" w:rsidR="00A32067" w:rsidRPr="00C00BC5" w:rsidRDefault="00A32067" w:rsidP="00A32067">
            <w:pPr>
              <w:spacing w:before="0" w:after="0"/>
              <w:rPr>
                <w:sz w:val="20"/>
                <w:szCs w:val="20"/>
              </w:rPr>
            </w:pPr>
            <w:r w:rsidRPr="00C00BC5">
              <w:rPr>
                <w:sz w:val="20"/>
                <w:szCs w:val="20"/>
              </w:rPr>
              <w:t>"SystemCode": "ODS_SRV",</w:t>
            </w:r>
          </w:p>
          <w:p w14:paraId="6EEFE24D" w14:textId="77777777" w:rsidR="00A32067" w:rsidRPr="00C00BC5" w:rsidRDefault="00A32067" w:rsidP="00A32067">
            <w:pPr>
              <w:spacing w:before="0" w:after="0"/>
              <w:rPr>
                <w:sz w:val="20"/>
                <w:szCs w:val="20"/>
              </w:rPr>
            </w:pPr>
            <w:r w:rsidRPr="00C00BC5">
              <w:rPr>
                <w:sz w:val="20"/>
                <w:szCs w:val="20"/>
              </w:rPr>
              <w:t>    "FunctionCode": "FCBOND_GTGS_TP",</w:t>
            </w:r>
          </w:p>
          <w:p w14:paraId="03C98396" w14:textId="77777777" w:rsidR="00A32067" w:rsidRPr="00C00BC5" w:rsidRDefault="00A32067" w:rsidP="00A32067">
            <w:pPr>
              <w:spacing w:before="0" w:after="0"/>
              <w:rPr>
                <w:sz w:val="20"/>
                <w:szCs w:val="20"/>
              </w:rPr>
            </w:pPr>
            <w:r w:rsidRPr="00C00BC5">
              <w:rPr>
                <w:sz w:val="20"/>
                <w:szCs w:val="20"/>
              </w:rPr>
              <w:t>    "MultiRow": true,</w:t>
            </w:r>
          </w:p>
          <w:p w14:paraId="64C9BC46" w14:textId="77777777" w:rsidR="00A32067" w:rsidRPr="00C00BC5" w:rsidRDefault="00A32067" w:rsidP="00A32067">
            <w:pPr>
              <w:spacing w:before="0" w:after="0"/>
              <w:rPr>
                <w:sz w:val="20"/>
                <w:szCs w:val="20"/>
              </w:rPr>
            </w:pPr>
            <w:r w:rsidRPr="00C00BC5">
              <w:rPr>
                <w:sz w:val="20"/>
                <w:szCs w:val="20"/>
              </w:rPr>
              <w:t>    "parameters": [</w:t>
            </w:r>
          </w:p>
          <w:p w14:paraId="2A48BEC5" w14:textId="77777777" w:rsidR="00A32067" w:rsidRPr="00C00BC5" w:rsidRDefault="00A32067" w:rsidP="00A32067">
            <w:pPr>
              <w:spacing w:before="0" w:after="0"/>
              <w:rPr>
                <w:sz w:val="20"/>
                <w:szCs w:val="20"/>
              </w:rPr>
            </w:pPr>
            <w:r w:rsidRPr="00C00BC5">
              <w:rPr>
                <w:sz w:val="20"/>
                <w:szCs w:val="20"/>
              </w:rPr>
              <w:t>      {</w:t>
            </w:r>
          </w:p>
          <w:p w14:paraId="43CB5047" w14:textId="77777777" w:rsidR="00A32067" w:rsidRPr="00C00BC5" w:rsidRDefault="00A32067" w:rsidP="00A32067">
            <w:pPr>
              <w:spacing w:before="0" w:after="0"/>
              <w:rPr>
                <w:sz w:val="20"/>
                <w:szCs w:val="20"/>
              </w:rPr>
            </w:pPr>
            <w:r w:rsidRPr="00C00BC5">
              <w:rPr>
                <w:sz w:val="20"/>
                <w:szCs w:val="20"/>
              </w:rPr>
              <w:t>        "ParamName": "v_ma_tp",</w:t>
            </w:r>
          </w:p>
          <w:p w14:paraId="69D37CEC" w14:textId="77777777" w:rsidR="00A32067" w:rsidRPr="00C00BC5" w:rsidRDefault="00A32067" w:rsidP="00A32067">
            <w:pPr>
              <w:spacing w:before="0" w:after="0"/>
              <w:rPr>
                <w:sz w:val="20"/>
                <w:szCs w:val="20"/>
              </w:rPr>
            </w:pPr>
            <w:r w:rsidRPr="00C00BC5">
              <w:rPr>
                <w:sz w:val="20"/>
                <w:szCs w:val="20"/>
              </w:rPr>
              <w:t>        "ParamInOut": "IN",</w:t>
            </w:r>
          </w:p>
          <w:p w14:paraId="716C4E5C" w14:textId="77777777" w:rsidR="00A32067" w:rsidRPr="00C00BC5" w:rsidRDefault="00A32067" w:rsidP="00A32067">
            <w:pPr>
              <w:spacing w:before="0" w:after="0"/>
              <w:rPr>
                <w:sz w:val="20"/>
                <w:szCs w:val="20"/>
              </w:rPr>
            </w:pPr>
            <w:r w:rsidRPr="00C00BC5">
              <w:rPr>
                <w:sz w:val="20"/>
                <w:szCs w:val="20"/>
              </w:rPr>
              <w:t>        "ParamType": "VARCHAR2",</w:t>
            </w:r>
          </w:p>
          <w:p w14:paraId="63071D73" w14:textId="77777777" w:rsidR="00A32067" w:rsidRPr="00C00BC5" w:rsidRDefault="00A32067" w:rsidP="00A32067">
            <w:pPr>
              <w:spacing w:before="0" w:after="0"/>
              <w:rPr>
                <w:sz w:val="20"/>
                <w:szCs w:val="20"/>
              </w:rPr>
            </w:pPr>
            <w:r w:rsidRPr="00C00BC5">
              <w:rPr>
                <w:sz w:val="20"/>
                <w:szCs w:val="20"/>
              </w:rPr>
              <w:t>        "ParamValue": null</w:t>
            </w:r>
          </w:p>
          <w:p w14:paraId="2301B2B3" w14:textId="77777777" w:rsidR="00A32067" w:rsidRPr="00C00BC5" w:rsidRDefault="00A32067" w:rsidP="00A32067">
            <w:pPr>
              <w:spacing w:before="0" w:after="0"/>
              <w:rPr>
                <w:sz w:val="20"/>
                <w:szCs w:val="20"/>
              </w:rPr>
            </w:pPr>
            <w:r w:rsidRPr="00C00BC5">
              <w:rPr>
                <w:sz w:val="20"/>
                <w:szCs w:val="20"/>
              </w:rPr>
              <w:t>      },</w:t>
            </w:r>
          </w:p>
          <w:p w14:paraId="1331426A" w14:textId="77777777" w:rsidR="00A32067" w:rsidRPr="00C00BC5" w:rsidRDefault="00A32067" w:rsidP="00A32067">
            <w:pPr>
              <w:spacing w:before="0" w:after="0"/>
              <w:rPr>
                <w:sz w:val="20"/>
                <w:szCs w:val="20"/>
              </w:rPr>
            </w:pPr>
            <w:r w:rsidRPr="00C00BC5">
              <w:rPr>
                <w:sz w:val="20"/>
                <w:szCs w:val="20"/>
              </w:rPr>
              <w:t>      {</w:t>
            </w:r>
          </w:p>
          <w:p w14:paraId="63CD97A0" w14:textId="77777777" w:rsidR="00A32067" w:rsidRPr="00C00BC5" w:rsidRDefault="00A32067" w:rsidP="00A32067">
            <w:pPr>
              <w:spacing w:before="0" w:after="0"/>
              <w:rPr>
                <w:sz w:val="20"/>
                <w:szCs w:val="20"/>
              </w:rPr>
            </w:pPr>
            <w:r w:rsidRPr="00C00BC5">
              <w:rPr>
                <w:sz w:val="20"/>
                <w:szCs w:val="20"/>
              </w:rPr>
              <w:t>        "ParamName": "v_portfolio",</w:t>
            </w:r>
          </w:p>
          <w:p w14:paraId="613EBB07" w14:textId="77777777" w:rsidR="00A32067" w:rsidRPr="00C00BC5" w:rsidRDefault="00A32067" w:rsidP="00A32067">
            <w:pPr>
              <w:spacing w:before="0" w:after="0"/>
              <w:rPr>
                <w:sz w:val="20"/>
                <w:szCs w:val="20"/>
              </w:rPr>
            </w:pPr>
            <w:r w:rsidRPr="00C00BC5">
              <w:rPr>
                <w:sz w:val="20"/>
                <w:szCs w:val="20"/>
              </w:rPr>
              <w:t>        "ParamInOut": "IN",</w:t>
            </w:r>
          </w:p>
          <w:p w14:paraId="3E99D695" w14:textId="77777777" w:rsidR="00A32067" w:rsidRPr="00C00BC5" w:rsidRDefault="00A32067" w:rsidP="00A32067">
            <w:pPr>
              <w:spacing w:before="0" w:after="0"/>
              <w:rPr>
                <w:sz w:val="20"/>
                <w:szCs w:val="20"/>
              </w:rPr>
            </w:pPr>
            <w:r w:rsidRPr="00C00BC5">
              <w:rPr>
                <w:sz w:val="20"/>
                <w:szCs w:val="20"/>
              </w:rPr>
              <w:t>        "ParamType": "VARCHAR2",</w:t>
            </w:r>
          </w:p>
          <w:p w14:paraId="2EC9E035" w14:textId="77777777" w:rsidR="00A32067" w:rsidRPr="00C00BC5" w:rsidRDefault="00A32067" w:rsidP="00A32067">
            <w:pPr>
              <w:spacing w:before="0" w:after="0"/>
              <w:rPr>
                <w:sz w:val="20"/>
                <w:szCs w:val="20"/>
              </w:rPr>
            </w:pPr>
            <w:r w:rsidRPr="00C00BC5">
              <w:rPr>
                <w:sz w:val="20"/>
                <w:szCs w:val="20"/>
              </w:rPr>
              <w:t>        "ParamValue": null</w:t>
            </w:r>
          </w:p>
          <w:p w14:paraId="11AB0F13" w14:textId="77777777" w:rsidR="00A32067" w:rsidRPr="00C00BC5" w:rsidRDefault="00A32067" w:rsidP="00A32067">
            <w:pPr>
              <w:spacing w:before="0" w:after="0"/>
              <w:rPr>
                <w:sz w:val="20"/>
                <w:szCs w:val="20"/>
              </w:rPr>
            </w:pPr>
            <w:r w:rsidRPr="00C00BC5">
              <w:rPr>
                <w:sz w:val="20"/>
                <w:szCs w:val="20"/>
              </w:rPr>
              <w:t>      },</w:t>
            </w:r>
          </w:p>
          <w:p w14:paraId="6A6DF9C2" w14:textId="77777777" w:rsidR="00A32067" w:rsidRPr="00C00BC5" w:rsidRDefault="00A32067" w:rsidP="00A32067">
            <w:pPr>
              <w:spacing w:before="0" w:after="0"/>
              <w:rPr>
                <w:sz w:val="20"/>
                <w:szCs w:val="20"/>
              </w:rPr>
            </w:pPr>
            <w:r w:rsidRPr="00C00BC5">
              <w:rPr>
                <w:sz w:val="20"/>
                <w:szCs w:val="20"/>
              </w:rPr>
              <w:t>      {</w:t>
            </w:r>
          </w:p>
          <w:p w14:paraId="1813679D" w14:textId="77777777" w:rsidR="00A32067" w:rsidRPr="00C00BC5" w:rsidRDefault="00A32067" w:rsidP="00A32067">
            <w:pPr>
              <w:spacing w:before="0" w:after="0"/>
              <w:rPr>
                <w:sz w:val="20"/>
                <w:szCs w:val="20"/>
              </w:rPr>
            </w:pPr>
            <w:r w:rsidRPr="00C00BC5">
              <w:rPr>
                <w:sz w:val="20"/>
                <w:szCs w:val="20"/>
              </w:rPr>
              <w:t>        "ParamName": "v_strategy",</w:t>
            </w:r>
          </w:p>
          <w:p w14:paraId="3B7AA73C" w14:textId="77777777" w:rsidR="00A32067" w:rsidRPr="00C00BC5" w:rsidRDefault="00A32067" w:rsidP="00A32067">
            <w:pPr>
              <w:spacing w:before="0" w:after="0"/>
              <w:rPr>
                <w:sz w:val="20"/>
                <w:szCs w:val="20"/>
              </w:rPr>
            </w:pPr>
            <w:r w:rsidRPr="00C00BC5">
              <w:rPr>
                <w:sz w:val="20"/>
                <w:szCs w:val="20"/>
              </w:rPr>
              <w:t>        "ParamInOut": "IN",</w:t>
            </w:r>
          </w:p>
          <w:p w14:paraId="6B6E8149" w14:textId="77777777" w:rsidR="00A32067" w:rsidRPr="00C00BC5" w:rsidRDefault="00A32067" w:rsidP="00A32067">
            <w:pPr>
              <w:spacing w:before="0" w:after="0"/>
              <w:rPr>
                <w:sz w:val="20"/>
                <w:szCs w:val="20"/>
              </w:rPr>
            </w:pPr>
            <w:r w:rsidRPr="00C00BC5">
              <w:rPr>
                <w:sz w:val="20"/>
                <w:szCs w:val="20"/>
              </w:rPr>
              <w:t>        "ParamType": "VARCHAR2",</w:t>
            </w:r>
          </w:p>
          <w:p w14:paraId="0962BB38" w14:textId="77777777" w:rsidR="00A32067" w:rsidRPr="00C00BC5" w:rsidRDefault="00A32067" w:rsidP="00A32067">
            <w:pPr>
              <w:spacing w:before="0" w:after="0"/>
              <w:rPr>
                <w:sz w:val="20"/>
                <w:szCs w:val="20"/>
              </w:rPr>
            </w:pPr>
            <w:r w:rsidRPr="00C00BC5">
              <w:rPr>
                <w:sz w:val="20"/>
                <w:szCs w:val="20"/>
              </w:rPr>
              <w:t>        "ParamValue": null</w:t>
            </w:r>
          </w:p>
          <w:p w14:paraId="2BB503D3" w14:textId="77777777" w:rsidR="00A32067" w:rsidRPr="00C00BC5" w:rsidRDefault="00A32067" w:rsidP="00A32067">
            <w:pPr>
              <w:spacing w:before="0" w:after="0"/>
              <w:rPr>
                <w:sz w:val="20"/>
                <w:szCs w:val="20"/>
              </w:rPr>
            </w:pPr>
            <w:r w:rsidRPr="00C00BC5">
              <w:rPr>
                <w:sz w:val="20"/>
                <w:szCs w:val="20"/>
              </w:rPr>
              <w:t>      },</w:t>
            </w:r>
          </w:p>
          <w:p w14:paraId="5A607D22" w14:textId="77777777" w:rsidR="00A32067" w:rsidRPr="00C00BC5" w:rsidRDefault="00A32067" w:rsidP="00A32067">
            <w:pPr>
              <w:spacing w:before="0" w:after="0"/>
              <w:rPr>
                <w:sz w:val="20"/>
                <w:szCs w:val="20"/>
              </w:rPr>
            </w:pPr>
            <w:r w:rsidRPr="00C00BC5">
              <w:rPr>
                <w:sz w:val="20"/>
                <w:szCs w:val="20"/>
              </w:rPr>
              <w:t>                  {</w:t>
            </w:r>
          </w:p>
          <w:p w14:paraId="42AD6621" w14:textId="77777777" w:rsidR="00A32067" w:rsidRPr="00C00BC5" w:rsidRDefault="00A32067" w:rsidP="00A32067">
            <w:pPr>
              <w:spacing w:before="0" w:after="0"/>
              <w:rPr>
                <w:sz w:val="20"/>
                <w:szCs w:val="20"/>
              </w:rPr>
            </w:pPr>
            <w:r w:rsidRPr="00C00BC5">
              <w:rPr>
                <w:sz w:val="20"/>
                <w:szCs w:val="20"/>
              </w:rPr>
              <w:t>        "ParamName": "v_date",</w:t>
            </w:r>
          </w:p>
          <w:p w14:paraId="1133E598" w14:textId="77777777" w:rsidR="00A32067" w:rsidRPr="00C00BC5" w:rsidRDefault="00A32067" w:rsidP="00A32067">
            <w:pPr>
              <w:spacing w:before="0" w:after="0"/>
              <w:rPr>
                <w:sz w:val="20"/>
                <w:szCs w:val="20"/>
              </w:rPr>
            </w:pPr>
            <w:r w:rsidRPr="00C00BC5">
              <w:rPr>
                <w:sz w:val="20"/>
                <w:szCs w:val="20"/>
              </w:rPr>
              <w:t>        "ParamInOut": "IN",</w:t>
            </w:r>
          </w:p>
          <w:p w14:paraId="0EFBB763" w14:textId="77777777" w:rsidR="00A32067" w:rsidRPr="00C00BC5" w:rsidRDefault="00A32067" w:rsidP="00A32067">
            <w:pPr>
              <w:spacing w:before="0" w:after="0"/>
              <w:rPr>
                <w:sz w:val="20"/>
                <w:szCs w:val="20"/>
              </w:rPr>
            </w:pPr>
            <w:r w:rsidRPr="00C00BC5">
              <w:rPr>
                <w:sz w:val="20"/>
                <w:szCs w:val="20"/>
              </w:rPr>
              <w:t>        "ParamType": "DATE",</w:t>
            </w:r>
          </w:p>
          <w:p w14:paraId="69B70929" w14:textId="77777777" w:rsidR="00A32067" w:rsidRPr="00C00BC5" w:rsidRDefault="00A32067" w:rsidP="00A32067">
            <w:pPr>
              <w:spacing w:before="0" w:after="0"/>
              <w:rPr>
                <w:sz w:val="20"/>
                <w:szCs w:val="20"/>
              </w:rPr>
            </w:pPr>
            <w:r w:rsidRPr="00C00BC5">
              <w:rPr>
                <w:sz w:val="20"/>
                <w:szCs w:val="20"/>
              </w:rPr>
              <w:t>        "ParamValue": null</w:t>
            </w:r>
          </w:p>
          <w:p w14:paraId="2DE74C94" w14:textId="77777777" w:rsidR="00A32067" w:rsidRPr="00C00BC5" w:rsidRDefault="00A32067" w:rsidP="00A32067">
            <w:pPr>
              <w:spacing w:before="0" w:after="0"/>
              <w:rPr>
                <w:sz w:val="20"/>
                <w:szCs w:val="20"/>
              </w:rPr>
            </w:pPr>
            <w:r w:rsidRPr="00C00BC5">
              <w:rPr>
                <w:sz w:val="20"/>
                <w:szCs w:val="20"/>
              </w:rPr>
              <w:t>      },</w:t>
            </w:r>
          </w:p>
          <w:p w14:paraId="1D7185B6" w14:textId="77777777" w:rsidR="00A32067" w:rsidRPr="00C00BC5" w:rsidRDefault="00A32067" w:rsidP="00A32067">
            <w:pPr>
              <w:spacing w:before="0" w:after="0"/>
              <w:rPr>
                <w:sz w:val="20"/>
                <w:szCs w:val="20"/>
              </w:rPr>
            </w:pPr>
            <w:r w:rsidRPr="00C00BC5">
              <w:rPr>
                <w:sz w:val="20"/>
                <w:szCs w:val="20"/>
              </w:rPr>
              <w:t>      {</w:t>
            </w:r>
          </w:p>
          <w:p w14:paraId="27235695" w14:textId="77777777" w:rsidR="00A32067" w:rsidRPr="00C00BC5" w:rsidRDefault="00A32067" w:rsidP="00A32067">
            <w:pPr>
              <w:spacing w:before="0" w:after="0"/>
              <w:rPr>
                <w:sz w:val="20"/>
                <w:szCs w:val="20"/>
              </w:rPr>
            </w:pPr>
            <w:r w:rsidRPr="00C00BC5">
              <w:rPr>
                <w:sz w:val="20"/>
                <w:szCs w:val="20"/>
              </w:rPr>
              <w:t>        "ParamName": "OUT_CUR",</w:t>
            </w:r>
          </w:p>
          <w:p w14:paraId="11BD6634" w14:textId="77777777" w:rsidR="00A32067" w:rsidRPr="00C00BC5" w:rsidRDefault="00A32067" w:rsidP="00A32067">
            <w:pPr>
              <w:spacing w:before="0" w:after="0"/>
              <w:rPr>
                <w:sz w:val="20"/>
                <w:szCs w:val="20"/>
              </w:rPr>
            </w:pPr>
            <w:r w:rsidRPr="00C00BC5">
              <w:rPr>
                <w:sz w:val="20"/>
                <w:szCs w:val="20"/>
              </w:rPr>
              <w:t>        "ParamInOut": "OUT",</w:t>
            </w:r>
          </w:p>
          <w:p w14:paraId="2A0684BA" w14:textId="77777777" w:rsidR="00A32067" w:rsidRPr="00C00BC5" w:rsidRDefault="00A32067" w:rsidP="00A32067">
            <w:pPr>
              <w:spacing w:before="0" w:after="0"/>
              <w:rPr>
                <w:sz w:val="20"/>
                <w:szCs w:val="20"/>
              </w:rPr>
            </w:pPr>
            <w:r w:rsidRPr="00C00BC5">
              <w:rPr>
                <w:sz w:val="20"/>
                <w:szCs w:val="20"/>
              </w:rPr>
              <w:t>        "ParamType": "REF CURSOR",</w:t>
            </w:r>
          </w:p>
          <w:p w14:paraId="571E9103" w14:textId="77777777" w:rsidR="00A32067" w:rsidRPr="00C00BC5" w:rsidRDefault="00A32067" w:rsidP="00A32067">
            <w:pPr>
              <w:spacing w:before="0" w:after="0"/>
              <w:rPr>
                <w:sz w:val="20"/>
                <w:szCs w:val="20"/>
              </w:rPr>
            </w:pPr>
            <w:r w:rsidRPr="00C00BC5">
              <w:rPr>
                <w:sz w:val="20"/>
                <w:szCs w:val="20"/>
              </w:rPr>
              <w:t>        "ParamValue": null</w:t>
            </w:r>
          </w:p>
          <w:p w14:paraId="4AADF7D5" w14:textId="77777777" w:rsidR="00A32067" w:rsidRPr="00C00BC5" w:rsidRDefault="00A32067" w:rsidP="00A32067">
            <w:pPr>
              <w:spacing w:before="0" w:after="0"/>
              <w:rPr>
                <w:sz w:val="20"/>
                <w:szCs w:val="20"/>
              </w:rPr>
            </w:pPr>
            <w:r w:rsidRPr="00C00BC5">
              <w:rPr>
                <w:sz w:val="20"/>
                <w:szCs w:val="20"/>
              </w:rPr>
              <w:t>      }</w:t>
            </w:r>
          </w:p>
          <w:p w14:paraId="0F0974C2" w14:textId="77777777" w:rsidR="00A32067" w:rsidRPr="00C00BC5" w:rsidRDefault="00A32067" w:rsidP="00A32067">
            <w:pPr>
              <w:spacing w:before="0" w:after="0"/>
              <w:rPr>
                <w:sz w:val="20"/>
                <w:szCs w:val="20"/>
              </w:rPr>
            </w:pPr>
            <w:r w:rsidRPr="00C00BC5">
              <w:rPr>
                <w:sz w:val="20"/>
                <w:szCs w:val="20"/>
              </w:rPr>
              <w:t>    ]</w:t>
            </w:r>
          </w:p>
          <w:p w14:paraId="78D0E9CD" w14:textId="77777777" w:rsidR="00A32067" w:rsidRPr="00C00BC5" w:rsidRDefault="00A32067" w:rsidP="00A32067">
            <w:pPr>
              <w:spacing w:before="0" w:after="0"/>
              <w:rPr>
                <w:sz w:val="20"/>
                <w:szCs w:val="20"/>
              </w:rPr>
            </w:pPr>
            <w:r w:rsidRPr="00C00BC5">
              <w:rPr>
                <w:sz w:val="20"/>
                <w:szCs w:val="20"/>
              </w:rPr>
              <w:t>  }</w:t>
            </w:r>
          </w:p>
          <w:p w14:paraId="130AC764" w14:textId="7E0A9FC4" w:rsidR="00F95FD2" w:rsidRPr="00733CDD" w:rsidRDefault="00F95FD2" w:rsidP="00070ED9">
            <w:pPr>
              <w:pStyle w:val="tablecontent"/>
              <w:spacing w:before="120"/>
              <w:rPr>
                <w:rFonts w:eastAsia="Batang"/>
                <w:b w:val="0"/>
                <w:sz w:val="18"/>
                <w:szCs w:val="18"/>
              </w:rPr>
            </w:pPr>
          </w:p>
        </w:tc>
        <w:tc>
          <w:tcPr>
            <w:tcW w:w="4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900DD7" w14:textId="77777777" w:rsidR="00F95FD2" w:rsidRPr="00733CDD" w:rsidRDefault="00F95FD2" w:rsidP="00070ED9">
            <w:pPr>
              <w:pStyle w:val="ListParagraph"/>
              <w:spacing w:before="0" w:after="0"/>
              <w:ind w:left="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w:t>
            </w:r>
          </w:p>
          <w:p w14:paraId="075A7FA3" w14:textId="77777777" w:rsidR="00F95FD2" w:rsidRDefault="00F95FD2" w:rsidP="00F95FD2">
            <w:r>
              <w:t>"Data": [</w:t>
            </w:r>
          </w:p>
          <w:p w14:paraId="35DF5261" w14:textId="77777777" w:rsidR="00F95FD2" w:rsidRDefault="00F95FD2" w:rsidP="00F95FD2">
            <w:r>
              <w:t>      {</w:t>
            </w:r>
          </w:p>
          <w:p w14:paraId="536815A0" w14:textId="77777777" w:rsidR="00F95FD2" w:rsidRDefault="00F95FD2" w:rsidP="00F95FD2">
            <w:r>
              <w:t>  "p_ma_tp":"",</w:t>
            </w:r>
          </w:p>
          <w:p w14:paraId="5B12726A" w14:textId="77777777" w:rsidR="00F95FD2" w:rsidRDefault="00F95FD2" w:rsidP="00F95FD2">
            <w:r>
              <w:t>  "p_amount":"",</w:t>
            </w:r>
          </w:p>
          <w:p w14:paraId="6DBC3DCC" w14:textId="77777777" w:rsidR="00F95FD2" w:rsidRDefault="00F95FD2" w:rsidP="00F95FD2">
            <w:r>
              <w:t>  "p_err_cd":"",</w:t>
            </w:r>
          </w:p>
          <w:p w14:paraId="699BAD86" w14:textId="77777777" w:rsidR="00F95FD2" w:rsidRDefault="00F95FD2" w:rsidP="00F95FD2">
            <w:r>
              <w:t>  "p_err_text":""</w:t>
            </w:r>
          </w:p>
          <w:p w14:paraId="145CD59C" w14:textId="77777777" w:rsidR="00F95FD2" w:rsidRDefault="00F95FD2" w:rsidP="00F95FD2">
            <w:r>
              <w:t>   }</w:t>
            </w:r>
          </w:p>
          <w:p w14:paraId="487B72AD" w14:textId="77777777" w:rsidR="00F95FD2" w:rsidRDefault="00F95FD2" w:rsidP="00F95FD2">
            <w:r>
              <w:t>  ],</w:t>
            </w:r>
          </w:p>
          <w:p w14:paraId="42EB28BF" w14:textId="77777777" w:rsidR="00F95FD2" w:rsidRDefault="00F95FD2" w:rsidP="00F95FD2">
            <w:r>
              <w:t>  "StatusCode": 0,</w:t>
            </w:r>
          </w:p>
          <w:p w14:paraId="5286EF51" w14:textId="77777777" w:rsidR="00F95FD2" w:rsidRDefault="00F95FD2" w:rsidP="00F95FD2">
            <w:r>
              <w:t>  "Message": "Success",</w:t>
            </w:r>
          </w:p>
          <w:p w14:paraId="4E85C43E" w14:textId="6645798B" w:rsidR="00F95FD2" w:rsidRPr="008202BC" w:rsidRDefault="00F95FD2" w:rsidP="008202BC">
            <w:r>
              <w:t>}</w:t>
            </w:r>
          </w:p>
        </w:tc>
      </w:tr>
    </w:tbl>
    <w:p w14:paraId="63075920" w14:textId="77777777" w:rsidR="00F95FD2" w:rsidRDefault="00F95FD2" w:rsidP="00F95FD2">
      <w:pPr>
        <w:spacing w:before="0" w:after="0"/>
        <w:rPr>
          <w:rStyle w:val="Strong"/>
          <w:rFonts w:ascii="Arial" w:hAnsi="Arial" w:cs="Arial"/>
          <w:sz w:val="20"/>
        </w:rPr>
      </w:pPr>
    </w:p>
    <w:p w14:paraId="23A6FE77" w14:textId="6B429DD6" w:rsidR="00650E1A" w:rsidRPr="00733CDD" w:rsidRDefault="00F653EB" w:rsidP="00F653EB">
      <w:pPr>
        <w:pStyle w:val="Heading2"/>
        <w:rPr>
          <w:rFonts w:ascii="Arial" w:hAnsi="Arial" w:cs="Arial"/>
          <w:lang w:val="en-GB"/>
        </w:rPr>
      </w:pPr>
      <w:bookmarkStart w:id="29" w:name="_Đồng_bộ_lãi"/>
      <w:bookmarkStart w:id="30" w:name="_Toc88143058"/>
      <w:bookmarkEnd w:id="29"/>
      <w:r w:rsidRPr="00733CDD">
        <w:rPr>
          <w:rFonts w:ascii="Arial" w:hAnsi="Arial" w:cs="Arial"/>
          <w:lang w:val="en-GB"/>
        </w:rPr>
        <w:lastRenderedPageBreak/>
        <w:t>Đồng bộ lãi suất huy động trên Core để tính lãi suất tái đầu tư</w:t>
      </w:r>
      <w:bookmarkEnd w:id="30"/>
    </w:p>
    <w:p w14:paraId="4C3D0BEF" w14:textId="77777777" w:rsidR="00650E1A" w:rsidRPr="00733CDD" w:rsidRDefault="00650E1A" w:rsidP="00650E1A">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78150C95" w14:textId="77777777" w:rsidR="00924505" w:rsidRPr="00733CDD" w:rsidRDefault="00924505" w:rsidP="00733CDD">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5A90A790" w14:textId="77777777" w:rsidR="00924505" w:rsidRPr="00733CDD" w:rsidRDefault="00924505" w:rsidP="00733CDD">
      <w:pPr>
        <w:pStyle w:val="NormalIndent"/>
        <w:spacing w:after="0"/>
        <w:rPr>
          <w:rFonts w:ascii="Arial" w:hAnsi="Arial" w:cs="Arial"/>
          <w:szCs w:val="24"/>
        </w:rPr>
      </w:pPr>
      <w:r w:rsidRPr="00733CDD">
        <w:rPr>
          <w:rFonts w:ascii="Arial" w:hAnsi="Arial" w:cs="Arial"/>
          <w:szCs w:val="24"/>
        </w:rPr>
        <w:t>HTTP method: POST</w:t>
      </w:r>
    </w:p>
    <w:p w14:paraId="13228BD3" w14:textId="5EE66A6D" w:rsidR="00924505" w:rsidRPr="00733CDD" w:rsidRDefault="00924505" w:rsidP="00733CDD">
      <w:pPr>
        <w:pStyle w:val="NormalIndent"/>
        <w:spacing w:after="0"/>
        <w:rPr>
          <w:rFonts w:ascii="Arial" w:hAnsi="Arial" w:cs="Arial"/>
        </w:rPr>
      </w:pPr>
      <w:r w:rsidRPr="00733CDD">
        <w:rPr>
          <w:rFonts w:ascii="Arial" w:hAnsi="Arial" w:cs="Arial"/>
          <w:szCs w:val="24"/>
        </w:rPr>
        <w:t xml:space="preserve">URL: </w:t>
      </w:r>
      <w:hyperlink r:id="rId14"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353AAC5C" w14:textId="77777777" w:rsidR="00733CDD" w:rsidRPr="00733CDD" w:rsidRDefault="00733CDD" w:rsidP="00733CDD">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26F31C91" w14:textId="77777777" w:rsidR="00733CDD" w:rsidRPr="00733CDD" w:rsidRDefault="00733CDD" w:rsidP="00733CDD">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3BAE3AD3" w14:textId="77777777" w:rsidR="00924505" w:rsidRPr="00733CDD" w:rsidRDefault="00924505" w:rsidP="00733CDD">
      <w:pPr>
        <w:pStyle w:val="NormalIndent"/>
        <w:spacing w:after="0"/>
        <w:rPr>
          <w:rFonts w:ascii="Arial" w:hAnsi="Arial" w:cs="Arial"/>
        </w:rPr>
      </w:pPr>
    </w:p>
    <w:p w14:paraId="19A4DF4A" w14:textId="6807144A" w:rsidR="00733CDD" w:rsidRPr="00733CDD" w:rsidRDefault="00733CDD" w:rsidP="00733CDD">
      <w:pPr>
        <w:pStyle w:val="ListParagraph"/>
        <w:numPr>
          <w:ilvl w:val="0"/>
          <w:numId w:val="25"/>
        </w:numPr>
        <w:rPr>
          <w:rFonts w:ascii="Arial" w:hAnsi="Arial" w:cs="Arial"/>
          <w:b/>
          <w:i/>
          <w:u w:val="single"/>
        </w:rPr>
      </w:pPr>
      <w:r w:rsidRPr="00733CDD">
        <w:rPr>
          <w:rFonts w:ascii="Arial" w:hAnsi="Arial" w:cs="Arial"/>
          <w:b/>
          <w:i/>
          <w:u w:val="single"/>
        </w:rPr>
        <w:t>Input:</w:t>
      </w:r>
    </w:p>
    <w:p w14:paraId="649AC023" w14:textId="77777777" w:rsidR="00924505" w:rsidRPr="00733CDD" w:rsidRDefault="00924505" w:rsidP="00924505">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924505" w:rsidRPr="00733CDD" w14:paraId="0C44EC3A" w14:textId="77777777" w:rsidTr="00924505">
        <w:tc>
          <w:tcPr>
            <w:tcW w:w="1079" w:type="pct"/>
            <w:shd w:val="clear" w:color="auto" w:fill="F7CAAC"/>
            <w:tcMar>
              <w:top w:w="43" w:type="dxa"/>
              <w:left w:w="115" w:type="dxa"/>
              <w:bottom w:w="43" w:type="dxa"/>
              <w:right w:w="115" w:type="dxa"/>
            </w:tcMar>
            <w:vAlign w:val="center"/>
          </w:tcPr>
          <w:p w14:paraId="3C1C92D6" w14:textId="77777777" w:rsidR="00924505" w:rsidRPr="00733CDD" w:rsidRDefault="00924505" w:rsidP="00924505">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2F39E5EC" w14:textId="77777777" w:rsidR="00924505" w:rsidRPr="00733CDD" w:rsidRDefault="00924505" w:rsidP="00924505">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5B3661D4" w14:textId="77777777" w:rsidR="00924505" w:rsidRPr="00733CDD" w:rsidRDefault="00924505" w:rsidP="00924505">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5053ECB6" w14:textId="77777777" w:rsidR="00924505" w:rsidRPr="00733CDD" w:rsidRDefault="00924505" w:rsidP="00924505">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3EACF522" w14:textId="77777777" w:rsidR="00924505" w:rsidRPr="00733CDD" w:rsidRDefault="00924505" w:rsidP="00924505">
            <w:pPr>
              <w:pStyle w:val="tablehead"/>
              <w:rPr>
                <w:rFonts w:ascii="Arial" w:hAnsi="Arial" w:cs="Arial"/>
                <w:sz w:val="20"/>
                <w:szCs w:val="20"/>
              </w:rPr>
            </w:pPr>
            <w:r w:rsidRPr="00733CDD">
              <w:rPr>
                <w:rFonts w:ascii="Arial" w:hAnsi="Arial" w:cs="Arial"/>
                <w:sz w:val="20"/>
                <w:szCs w:val="20"/>
              </w:rPr>
              <w:t>Length</w:t>
            </w:r>
          </w:p>
        </w:tc>
      </w:tr>
      <w:tr w:rsidR="00924505" w:rsidRPr="00733CDD" w14:paraId="12178969" w14:textId="77777777" w:rsidTr="00924505">
        <w:trPr>
          <w:trHeight w:val="419"/>
        </w:trPr>
        <w:tc>
          <w:tcPr>
            <w:tcW w:w="1079" w:type="pct"/>
            <w:shd w:val="clear" w:color="auto" w:fill="auto"/>
            <w:tcMar>
              <w:top w:w="43" w:type="dxa"/>
              <w:left w:w="115" w:type="dxa"/>
              <w:bottom w:w="43" w:type="dxa"/>
              <w:right w:w="115" w:type="dxa"/>
            </w:tcMar>
            <w:vAlign w:val="center"/>
          </w:tcPr>
          <w:p w14:paraId="4B271C80" w14:textId="13D8ECBA" w:rsidR="00924505" w:rsidRPr="00733CDD" w:rsidRDefault="00924505" w:rsidP="00924505">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367D3384" w14:textId="3AFDAEEF" w:rsidR="00924505" w:rsidRPr="00733CDD" w:rsidRDefault="002338D8" w:rsidP="00924505">
            <w:pPr>
              <w:pStyle w:val="NormalIndent"/>
              <w:spacing w:after="0"/>
              <w:ind w:left="0"/>
              <w:rPr>
                <w:rFonts w:ascii="Arial" w:hAnsi="Arial" w:cs="Arial"/>
                <w:sz w:val="20"/>
              </w:rPr>
            </w:pPr>
            <w:r w:rsidRPr="00733CDD">
              <w:rPr>
                <w:rFonts w:ascii="Arial" w:hAnsi="Arial" w:cs="Arial"/>
                <w:sz w:val="20"/>
              </w:rPr>
              <w:t xml:space="preserve">Giá trị: </w:t>
            </w:r>
            <w:r w:rsidR="00924505" w:rsidRPr="00733CDD">
              <w:rPr>
                <w:rFonts w:ascii="Arial" w:hAnsi="Arial" w:cs="Arial"/>
                <w:sz w:val="20"/>
              </w:rPr>
              <w:t>ODS_SRV</w:t>
            </w:r>
          </w:p>
        </w:tc>
        <w:tc>
          <w:tcPr>
            <w:tcW w:w="591" w:type="pct"/>
            <w:shd w:val="clear" w:color="auto" w:fill="auto"/>
            <w:tcMar>
              <w:top w:w="43" w:type="dxa"/>
              <w:left w:w="115" w:type="dxa"/>
              <w:bottom w:w="43" w:type="dxa"/>
              <w:right w:w="115" w:type="dxa"/>
            </w:tcMar>
            <w:vAlign w:val="center"/>
          </w:tcPr>
          <w:p w14:paraId="7C2E20B2" w14:textId="77777777" w:rsidR="00924505" w:rsidRPr="00733CDD" w:rsidRDefault="00924505" w:rsidP="00924505">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10A95363" w14:textId="77777777" w:rsidR="00924505" w:rsidRPr="00733CDD" w:rsidRDefault="00924505" w:rsidP="00924505">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AF0C738" w14:textId="77777777" w:rsidR="00924505" w:rsidRPr="00733CDD" w:rsidRDefault="00924505" w:rsidP="00924505">
            <w:pPr>
              <w:pStyle w:val="NormalIndent"/>
              <w:spacing w:after="0"/>
              <w:ind w:left="0"/>
              <w:rPr>
                <w:rFonts w:ascii="Arial" w:hAnsi="Arial" w:cs="Arial"/>
                <w:sz w:val="20"/>
              </w:rPr>
            </w:pPr>
          </w:p>
        </w:tc>
      </w:tr>
      <w:tr w:rsidR="00924505" w:rsidRPr="00733CDD" w14:paraId="28854831" w14:textId="77777777" w:rsidTr="00924505">
        <w:trPr>
          <w:trHeight w:val="365"/>
        </w:trPr>
        <w:tc>
          <w:tcPr>
            <w:tcW w:w="1079" w:type="pct"/>
            <w:shd w:val="clear" w:color="auto" w:fill="auto"/>
            <w:tcMar>
              <w:top w:w="43" w:type="dxa"/>
              <w:left w:w="115" w:type="dxa"/>
              <w:bottom w:w="43" w:type="dxa"/>
              <w:right w:w="115" w:type="dxa"/>
            </w:tcMar>
            <w:vAlign w:val="center"/>
          </w:tcPr>
          <w:p w14:paraId="2BFF415C" w14:textId="3E577AE0" w:rsidR="00924505" w:rsidRPr="00733CDD" w:rsidRDefault="002338D8" w:rsidP="00924505">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7A7B3372" w14:textId="187AEC18" w:rsidR="00924505" w:rsidRPr="00733CDD" w:rsidRDefault="002338D8" w:rsidP="00924505">
            <w:pPr>
              <w:pStyle w:val="NormalIndent"/>
              <w:spacing w:after="0"/>
              <w:ind w:left="0"/>
              <w:rPr>
                <w:rFonts w:ascii="Arial" w:hAnsi="Arial" w:cs="Arial"/>
                <w:sz w:val="20"/>
              </w:rPr>
            </w:pPr>
            <w:r w:rsidRPr="00733CDD">
              <w:rPr>
                <w:rFonts w:ascii="Arial" w:hAnsi="Arial" w:cs="Arial"/>
                <w:bCs/>
                <w:szCs w:val="24"/>
              </w:rPr>
              <w:t>CORE_INVESTMENT_LAI_XUAT_HUY_DONG</w:t>
            </w:r>
          </w:p>
        </w:tc>
        <w:tc>
          <w:tcPr>
            <w:tcW w:w="591" w:type="pct"/>
            <w:shd w:val="clear" w:color="auto" w:fill="auto"/>
            <w:tcMar>
              <w:top w:w="43" w:type="dxa"/>
              <w:left w:w="115" w:type="dxa"/>
              <w:bottom w:w="43" w:type="dxa"/>
              <w:right w:w="115" w:type="dxa"/>
            </w:tcMar>
          </w:tcPr>
          <w:p w14:paraId="63719220" w14:textId="77777777" w:rsidR="00924505" w:rsidRPr="00733CDD" w:rsidRDefault="00924505" w:rsidP="00924505">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16FFBD41" w14:textId="77777777" w:rsidR="00924505" w:rsidRPr="00733CDD" w:rsidRDefault="00924505" w:rsidP="00924505">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C0C221B" w14:textId="77777777" w:rsidR="00924505" w:rsidRPr="00733CDD" w:rsidRDefault="00924505" w:rsidP="00924505">
            <w:pPr>
              <w:pStyle w:val="NormalIndent"/>
              <w:spacing w:after="0"/>
              <w:ind w:left="0"/>
              <w:rPr>
                <w:rFonts w:ascii="Arial" w:hAnsi="Arial" w:cs="Arial"/>
                <w:sz w:val="20"/>
              </w:rPr>
            </w:pPr>
          </w:p>
        </w:tc>
      </w:tr>
      <w:tr w:rsidR="00924505" w:rsidRPr="00733CDD" w14:paraId="556EF3F8" w14:textId="77777777" w:rsidTr="00924505">
        <w:trPr>
          <w:trHeight w:val="302"/>
        </w:trPr>
        <w:tc>
          <w:tcPr>
            <w:tcW w:w="1079" w:type="pct"/>
            <w:shd w:val="clear" w:color="auto" w:fill="auto"/>
            <w:tcMar>
              <w:top w:w="43" w:type="dxa"/>
              <w:left w:w="115" w:type="dxa"/>
              <w:bottom w:w="43" w:type="dxa"/>
              <w:right w:w="115" w:type="dxa"/>
            </w:tcMar>
            <w:vAlign w:val="center"/>
          </w:tcPr>
          <w:p w14:paraId="1C2F4650" w14:textId="0FA489C8" w:rsidR="00924505" w:rsidRPr="00733CDD" w:rsidRDefault="002338D8" w:rsidP="00924505">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266E09CE" w14:textId="77777777" w:rsidR="002338D8" w:rsidRPr="00733CDD" w:rsidRDefault="002338D8" w:rsidP="002338D8">
            <w:pPr>
              <w:spacing w:after="0" w:line="270" w:lineRule="atLeast"/>
              <w:rPr>
                <w:rFonts w:ascii="Arial" w:hAnsi="Arial" w:cs="Arial"/>
              </w:rPr>
            </w:pPr>
            <w:r w:rsidRPr="00733CDD">
              <w:rPr>
                <w:rFonts w:ascii="Arial" w:hAnsi="Arial" w:cs="Arial"/>
              </w:rPr>
              <w:t>Trả về 1 dòng hoặc nhiều dòng giá trị</w:t>
            </w:r>
          </w:p>
          <w:p w14:paraId="667AE1E0" w14:textId="77777777" w:rsidR="002338D8" w:rsidRPr="00733CDD" w:rsidRDefault="002338D8" w:rsidP="002338D8">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5CA91B9D" w14:textId="13383781" w:rsidR="00924505" w:rsidRPr="00733CDD" w:rsidRDefault="002338D8" w:rsidP="002338D8">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5E954AD9" w14:textId="560B3EF6" w:rsidR="00924505" w:rsidRPr="00733CDD" w:rsidRDefault="002338D8" w:rsidP="00924505">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2065477E" w14:textId="77777777" w:rsidR="00924505" w:rsidRPr="00733CDD" w:rsidRDefault="00924505" w:rsidP="00924505">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8746C63" w14:textId="77777777" w:rsidR="00924505" w:rsidRPr="00733CDD" w:rsidRDefault="00924505" w:rsidP="00924505">
            <w:pPr>
              <w:pStyle w:val="NormalIndent"/>
              <w:spacing w:after="0"/>
              <w:ind w:left="0"/>
              <w:rPr>
                <w:rFonts w:ascii="Arial" w:hAnsi="Arial" w:cs="Arial"/>
                <w:sz w:val="20"/>
              </w:rPr>
            </w:pPr>
          </w:p>
        </w:tc>
      </w:tr>
      <w:tr w:rsidR="002338D8" w:rsidRPr="00733CDD" w14:paraId="4FB4AC04" w14:textId="77777777" w:rsidTr="00924505">
        <w:trPr>
          <w:trHeight w:val="302"/>
        </w:trPr>
        <w:tc>
          <w:tcPr>
            <w:tcW w:w="1079" w:type="pct"/>
            <w:shd w:val="clear" w:color="auto" w:fill="auto"/>
            <w:tcMar>
              <w:top w:w="43" w:type="dxa"/>
              <w:left w:w="115" w:type="dxa"/>
              <w:bottom w:w="43" w:type="dxa"/>
              <w:right w:w="115" w:type="dxa"/>
            </w:tcMar>
            <w:vAlign w:val="center"/>
          </w:tcPr>
          <w:p w14:paraId="6342ADC4" w14:textId="495C59FD" w:rsidR="002338D8" w:rsidRPr="00733CDD" w:rsidRDefault="008B0802" w:rsidP="00924505">
            <w:pPr>
              <w:spacing w:before="0"/>
              <w:rPr>
                <w:rFonts w:ascii="Arial" w:hAnsi="Arial" w:cs="Arial"/>
                <w:color w:val="1F497D"/>
              </w:rPr>
            </w:pPr>
            <w:r w:rsidRPr="00733CDD">
              <w:rPr>
                <w:rFonts w:ascii="Arial" w:hAnsi="Arial" w:cs="Arial"/>
                <w:color w:val="1F497D"/>
              </w:rPr>
              <w:t>P</w:t>
            </w:r>
            <w:r w:rsidR="002338D8" w:rsidRPr="00733CDD">
              <w:rPr>
                <w:rFonts w:ascii="Arial" w:hAnsi="Arial" w:cs="Arial"/>
                <w:color w:val="1F497D"/>
              </w:rPr>
              <w:t>arameters</w:t>
            </w:r>
            <w:r w:rsidRPr="00733CDD">
              <w:rPr>
                <w:rFonts w:ascii="Arial" w:hAnsi="Arial" w:cs="Arial"/>
                <w:color w:val="1F497D"/>
              </w:rPr>
              <w:t>:</w:t>
            </w:r>
          </w:p>
        </w:tc>
        <w:tc>
          <w:tcPr>
            <w:tcW w:w="2318" w:type="pct"/>
            <w:shd w:val="clear" w:color="auto" w:fill="auto"/>
            <w:tcMar>
              <w:top w:w="43" w:type="dxa"/>
              <w:left w:w="115" w:type="dxa"/>
              <w:bottom w:w="43" w:type="dxa"/>
              <w:right w:w="115" w:type="dxa"/>
            </w:tcMar>
            <w:vAlign w:val="center"/>
          </w:tcPr>
          <w:p w14:paraId="10111BDC" w14:textId="510281A0" w:rsidR="002338D8" w:rsidRPr="00733CDD" w:rsidRDefault="002338D8" w:rsidP="002338D8">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7B6690B9" w14:textId="3F093F59" w:rsidR="002338D8" w:rsidRPr="00733CDD" w:rsidRDefault="00EF283D" w:rsidP="00924505">
            <w:pPr>
              <w:rPr>
                <w:rFonts w:ascii="Arial" w:hAnsi="Arial" w:cs="Arial"/>
                <w:sz w:val="20"/>
                <w:szCs w:val="20"/>
              </w:rPr>
            </w:pPr>
            <w:r w:rsidRPr="00733CDD">
              <w:rPr>
                <w:rFonts w:ascii="Arial" w:hAnsi="Arial" w:cs="Arial"/>
                <w:sz w:val="20"/>
                <w:szCs w:val="20"/>
              </w:rPr>
              <w:t>List</w:t>
            </w:r>
            <w:r w:rsidR="008B0802" w:rsidRPr="00733CDD">
              <w:rPr>
                <w:rFonts w:ascii="Arial" w:hAnsi="Arial" w:cs="Arial"/>
                <w:sz w:val="20"/>
                <w:szCs w:val="20"/>
              </w:rPr>
              <w:t xml:space="preserve"> Object</w:t>
            </w:r>
          </w:p>
        </w:tc>
        <w:tc>
          <w:tcPr>
            <w:tcW w:w="387" w:type="pct"/>
            <w:shd w:val="clear" w:color="auto" w:fill="auto"/>
            <w:tcMar>
              <w:top w:w="43" w:type="dxa"/>
              <w:left w:w="115" w:type="dxa"/>
              <w:bottom w:w="43" w:type="dxa"/>
              <w:right w:w="115" w:type="dxa"/>
            </w:tcMar>
          </w:tcPr>
          <w:p w14:paraId="28CB0630" w14:textId="60D00DED" w:rsidR="002338D8" w:rsidRPr="00733CDD" w:rsidRDefault="008B0802" w:rsidP="00924505">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FB93861" w14:textId="77777777" w:rsidR="002338D8" w:rsidRPr="00733CDD" w:rsidRDefault="002338D8" w:rsidP="00924505">
            <w:pPr>
              <w:pStyle w:val="NormalIndent"/>
              <w:spacing w:after="0"/>
              <w:ind w:left="0"/>
              <w:rPr>
                <w:rFonts w:ascii="Arial" w:hAnsi="Arial" w:cs="Arial"/>
                <w:sz w:val="20"/>
              </w:rPr>
            </w:pPr>
          </w:p>
        </w:tc>
      </w:tr>
      <w:tr w:rsidR="002338D8" w:rsidRPr="00733CDD" w14:paraId="4A92AE28" w14:textId="77777777" w:rsidTr="00483075">
        <w:trPr>
          <w:trHeight w:val="2743"/>
        </w:trPr>
        <w:tc>
          <w:tcPr>
            <w:tcW w:w="1079" w:type="pct"/>
            <w:shd w:val="clear" w:color="auto" w:fill="auto"/>
            <w:tcMar>
              <w:top w:w="43" w:type="dxa"/>
              <w:left w:w="115" w:type="dxa"/>
              <w:bottom w:w="43" w:type="dxa"/>
              <w:right w:w="115" w:type="dxa"/>
            </w:tcMar>
            <w:vAlign w:val="center"/>
          </w:tcPr>
          <w:p w14:paraId="6137F9EE" w14:textId="18AC4125" w:rsidR="002338D8" w:rsidRPr="00733CDD" w:rsidRDefault="002338D8" w:rsidP="00924505">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EF283D" w:rsidRPr="00733CDD" w14:paraId="1E226408" w14:textId="77777777" w:rsidTr="009A6810">
              <w:tc>
                <w:tcPr>
                  <w:tcW w:w="1485" w:type="dxa"/>
                </w:tcPr>
                <w:p w14:paraId="0605350A" w14:textId="77777777" w:rsidR="00EF283D" w:rsidRPr="00733CDD" w:rsidRDefault="00EF283D" w:rsidP="007B55C7">
                  <w:pPr>
                    <w:spacing w:after="0" w:line="270" w:lineRule="atLeast"/>
                    <w:rPr>
                      <w:rFonts w:ascii="Arial" w:hAnsi="Arial" w:cs="Arial"/>
                    </w:rPr>
                  </w:pPr>
                  <w:commentRangeStart w:id="31"/>
                  <w:r w:rsidRPr="00733CDD">
                    <w:rPr>
                      <w:rFonts w:ascii="Arial" w:hAnsi="Arial" w:cs="Arial"/>
                    </w:rPr>
                    <w:t>Tên param</w:t>
                  </w:r>
                </w:p>
              </w:tc>
              <w:tc>
                <w:tcPr>
                  <w:tcW w:w="2185" w:type="dxa"/>
                </w:tcPr>
                <w:p w14:paraId="10D071F0" w14:textId="77777777" w:rsidR="00EF283D" w:rsidRPr="00733CDD" w:rsidRDefault="00EF283D" w:rsidP="007B55C7">
                  <w:pPr>
                    <w:spacing w:after="0" w:line="270" w:lineRule="atLeast"/>
                    <w:rPr>
                      <w:rFonts w:ascii="Arial" w:hAnsi="Arial" w:cs="Arial"/>
                    </w:rPr>
                  </w:pPr>
                  <w:r w:rsidRPr="00733CDD">
                    <w:rPr>
                      <w:rFonts w:ascii="Arial" w:hAnsi="Arial" w:cs="Arial"/>
                    </w:rPr>
                    <w:t>Mô tả</w:t>
                  </w:r>
                </w:p>
              </w:tc>
              <w:tc>
                <w:tcPr>
                  <w:tcW w:w="787" w:type="dxa"/>
                </w:tcPr>
                <w:p w14:paraId="27AFCB99" w14:textId="77777777" w:rsidR="00EF283D" w:rsidRPr="00733CDD" w:rsidRDefault="00EF283D" w:rsidP="007B55C7">
                  <w:pPr>
                    <w:spacing w:after="0" w:line="270" w:lineRule="atLeast"/>
                    <w:rPr>
                      <w:rFonts w:ascii="Arial" w:hAnsi="Arial" w:cs="Arial"/>
                    </w:rPr>
                  </w:pPr>
                  <w:r w:rsidRPr="00733CDD">
                    <w:rPr>
                      <w:rFonts w:ascii="Arial" w:hAnsi="Arial" w:cs="Arial"/>
                    </w:rPr>
                    <w:t>Bắt buộc</w:t>
                  </w:r>
                  <w:commentRangeEnd w:id="31"/>
                  <w:r w:rsidR="00A918AD">
                    <w:rPr>
                      <w:rStyle w:val="CommentReference"/>
                    </w:rPr>
                    <w:commentReference w:id="31"/>
                  </w:r>
                </w:p>
              </w:tc>
            </w:tr>
            <w:tr w:rsidR="00EF283D" w:rsidRPr="00733CDD" w14:paraId="5FB75A80" w14:textId="77777777" w:rsidTr="009A6810">
              <w:tc>
                <w:tcPr>
                  <w:tcW w:w="1485" w:type="dxa"/>
                </w:tcPr>
                <w:p w14:paraId="28644A45" w14:textId="77777777" w:rsidR="00EF283D" w:rsidRPr="00733CDD" w:rsidRDefault="00EF283D" w:rsidP="007B55C7">
                  <w:pPr>
                    <w:spacing w:after="0" w:line="270" w:lineRule="atLeast"/>
                    <w:rPr>
                      <w:rFonts w:ascii="Arial" w:hAnsi="Arial" w:cs="Arial"/>
                    </w:rPr>
                  </w:pPr>
                  <w:r w:rsidRPr="00733CDD">
                    <w:rPr>
                      <w:rFonts w:ascii="Arial" w:hAnsi="Arial" w:cs="Arial"/>
                      <w:bCs/>
                      <w:szCs w:val="24"/>
                    </w:rPr>
                    <w:t>PROD_CD</w:t>
                  </w:r>
                </w:p>
              </w:tc>
              <w:tc>
                <w:tcPr>
                  <w:tcW w:w="2185" w:type="dxa"/>
                </w:tcPr>
                <w:p w14:paraId="2A81F7DC" w14:textId="497A69CA" w:rsidR="00EF283D" w:rsidRPr="00733CDD" w:rsidRDefault="00AC2903" w:rsidP="007B55C7">
                  <w:pPr>
                    <w:spacing w:after="0" w:line="270" w:lineRule="atLeast"/>
                    <w:rPr>
                      <w:rFonts w:ascii="Arial" w:hAnsi="Arial" w:cs="Arial"/>
                    </w:rPr>
                  </w:pPr>
                  <w:r>
                    <w:rPr>
                      <w:rFonts w:ascii="Arial" w:hAnsi="Arial" w:cs="Arial"/>
                    </w:rPr>
                    <w:t>Mã sản phẩm</w:t>
                  </w:r>
                </w:p>
              </w:tc>
              <w:tc>
                <w:tcPr>
                  <w:tcW w:w="787" w:type="dxa"/>
                </w:tcPr>
                <w:p w14:paraId="570E6EA3" w14:textId="77777777" w:rsidR="00EF283D" w:rsidRPr="00733CDD" w:rsidRDefault="00EF283D" w:rsidP="007B55C7">
                  <w:pPr>
                    <w:spacing w:after="0" w:line="270" w:lineRule="atLeast"/>
                    <w:rPr>
                      <w:rFonts w:ascii="Arial" w:hAnsi="Arial" w:cs="Arial"/>
                    </w:rPr>
                  </w:pPr>
                  <w:r w:rsidRPr="00733CDD">
                    <w:rPr>
                      <w:rFonts w:ascii="Arial" w:hAnsi="Arial" w:cs="Arial"/>
                    </w:rPr>
                    <w:t>M</w:t>
                  </w:r>
                </w:p>
              </w:tc>
            </w:tr>
            <w:tr w:rsidR="00EF283D" w:rsidRPr="00733CDD" w14:paraId="24286925" w14:textId="77777777" w:rsidTr="009A6810">
              <w:tc>
                <w:tcPr>
                  <w:tcW w:w="1485" w:type="dxa"/>
                </w:tcPr>
                <w:p w14:paraId="1817C0EF" w14:textId="77777777" w:rsidR="00EF283D" w:rsidRPr="00733CDD" w:rsidRDefault="00EF283D" w:rsidP="007B55C7">
                  <w:pPr>
                    <w:spacing w:after="0" w:line="270" w:lineRule="atLeast"/>
                    <w:rPr>
                      <w:rFonts w:ascii="Arial" w:hAnsi="Arial" w:cs="Arial"/>
                    </w:rPr>
                  </w:pPr>
                  <w:r w:rsidRPr="00733CDD">
                    <w:rPr>
                      <w:rFonts w:ascii="Arial" w:hAnsi="Arial" w:cs="Arial"/>
                      <w:bCs/>
                      <w:szCs w:val="24"/>
                    </w:rPr>
                    <w:t>POS_FLG</w:t>
                  </w:r>
                </w:p>
              </w:tc>
              <w:tc>
                <w:tcPr>
                  <w:tcW w:w="2185" w:type="dxa"/>
                </w:tcPr>
                <w:p w14:paraId="625161E5" w14:textId="61EC003A" w:rsidR="00EF283D" w:rsidRPr="00733CDD" w:rsidRDefault="00F12E7F" w:rsidP="007B55C7">
                  <w:pPr>
                    <w:spacing w:after="0" w:line="270" w:lineRule="atLeast"/>
                    <w:rPr>
                      <w:rFonts w:ascii="Arial" w:hAnsi="Arial" w:cs="Arial"/>
                    </w:rPr>
                  </w:pPr>
                  <w:r>
                    <w:rPr>
                      <w:rFonts w:ascii="Arial" w:hAnsi="Arial" w:cs="Arial"/>
                    </w:rPr>
                    <w:t>Loại chi nhánh</w:t>
                  </w:r>
                </w:p>
              </w:tc>
              <w:tc>
                <w:tcPr>
                  <w:tcW w:w="787" w:type="dxa"/>
                </w:tcPr>
                <w:p w14:paraId="67257C8F" w14:textId="77777777" w:rsidR="00EF283D" w:rsidRPr="00733CDD" w:rsidRDefault="00EF283D" w:rsidP="007B55C7">
                  <w:pPr>
                    <w:spacing w:after="0" w:line="270" w:lineRule="atLeast"/>
                    <w:rPr>
                      <w:rFonts w:ascii="Arial" w:hAnsi="Arial" w:cs="Arial"/>
                    </w:rPr>
                  </w:pPr>
                  <w:r w:rsidRPr="00733CDD">
                    <w:rPr>
                      <w:rFonts w:ascii="Arial" w:hAnsi="Arial" w:cs="Arial"/>
                    </w:rPr>
                    <w:t>O</w:t>
                  </w:r>
                </w:p>
              </w:tc>
            </w:tr>
            <w:tr w:rsidR="00EF283D" w:rsidRPr="00733CDD" w14:paraId="0E46C0C7" w14:textId="77777777" w:rsidTr="009A6810">
              <w:tc>
                <w:tcPr>
                  <w:tcW w:w="1485" w:type="dxa"/>
                </w:tcPr>
                <w:p w14:paraId="3D567933" w14:textId="77777777" w:rsidR="00EF283D" w:rsidRPr="00733CDD" w:rsidRDefault="00EF283D" w:rsidP="007B55C7">
                  <w:pPr>
                    <w:spacing w:after="0" w:line="270" w:lineRule="atLeast"/>
                    <w:rPr>
                      <w:rFonts w:ascii="Arial" w:hAnsi="Arial" w:cs="Arial"/>
                      <w:bCs/>
                      <w:szCs w:val="24"/>
                    </w:rPr>
                  </w:pPr>
                  <w:r w:rsidRPr="00733CDD">
                    <w:rPr>
                      <w:rFonts w:ascii="Arial" w:hAnsi="Arial" w:cs="Arial"/>
                      <w:bCs/>
                      <w:szCs w:val="24"/>
                    </w:rPr>
                    <w:t>P_POS_CD</w:t>
                  </w:r>
                </w:p>
              </w:tc>
              <w:tc>
                <w:tcPr>
                  <w:tcW w:w="2185" w:type="dxa"/>
                </w:tcPr>
                <w:p w14:paraId="39745B51" w14:textId="48FAE4DE" w:rsidR="00EF283D" w:rsidRPr="00733CDD" w:rsidRDefault="00AC2903" w:rsidP="007B55C7">
                  <w:pPr>
                    <w:spacing w:after="0" w:line="270" w:lineRule="atLeast"/>
                    <w:rPr>
                      <w:rFonts w:ascii="Arial" w:hAnsi="Arial" w:cs="Arial"/>
                    </w:rPr>
                  </w:pPr>
                  <w:r>
                    <w:rPr>
                      <w:rFonts w:ascii="Arial" w:hAnsi="Arial" w:cs="Arial"/>
                    </w:rPr>
                    <w:t>Mã chi nhánh</w:t>
                  </w:r>
                </w:p>
              </w:tc>
              <w:tc>
                <w:tcPr>
                  <w:tcW w:w="787" w:type="dxa"/>
                </w:tcPr>
                <w:p w14:paraId="3FDFF856" w14:textId="77777777" w:rsidR="00EF283D" w:rsidRPr="00733CDD" w:rsidRDefault="00EF283D" w:rsidP="007B55C7">
                  <w:pPr>
                    <w:spacing w:after="0" w:line="270" w:lineRule="atLeast"/>
                    <w:rPr>
                      <w:rFonts w:ascii="Arial" w:hAnsi="Arial" w:cs="Arial"/>
                    </w:rPr>
                  </w:pPr>
                  <w:r w:rsidRPr="00733CDD">
                    <w:rPr>
                      <w:rFonts w:ascii="Arial" w:hAnsi="Arial" w:cs="Arial"/>
                    </w:rPr>
                    <w:t>O</w:t>
                  </w:r>
                </w:p>
              </w:tc>
            </w:tr>
            <w:tr w:rsidR="009A6810" w:rsidRPr="00733CDD" w14:paraId="68BFBAEB" w14:textId="77777777" w:rsidTr="009A6810">
              <w:tc>
                <w:tcPr>
                  <w:tcW w:w="1485" w:type="dxa"/>
                </w:tcPr>
                <w:p w14:paraId="4B5E5B59" w14:textId="77777777" w:rsidR="009A6810" w:rsidRPr="00733CDD" w:rsidRDefault="009A6810" w:rsidP="007B55C7">
                  <w:pPr>
                    <w:spacing w:after="0" w:line="270" w:lineRule="atLeast"/>
                    <w:rPr>
                      <w:rFonts w:ascii="Arial" w:hAnsi="Arial" w:cs="Arial"/>
                      <w:bCs/>
                      <w:szCs w:val="24"/>
                    </w:rPr>
                  </w:pPr>
                  <w:r w:rsidRPr="00733CDD">
                    <w:rPr>
                      <w:rFonts w:ascii="Arial" w:hAnsi="Arial" w:cs="Arial"/>
                      <w:color w:val="1F497D"/>
                      <w:sz w:val="18"/>
                      <w:szCs w:val="18"/>
                    </w:rPr>
                    <w:t>OUT_CUR</w:t>
                  </w:r>
                </w:p>
              </w:tc>
              <w:tc>
                <w:tcPr>
                  <w:tcW w:w="2185" w:type="dxa"/>
                </w:tcPr>
                <w:p w14:paraId="7DE342FD" w14:textId="339D600F" w:rsidR="009A6810" w:rsidRPr="00733CDD" w:rsidRDefault="009A6810" w:rsidP="007B55C7">
                  <w:pPr>
                    <w:spacing w:after="0" w:line="270" w:lineRule="atLeast"/>
                    <w:rPr>
                      <w:rFonts w:ascii="Arial" w:hAnsi="Arial" w:cs="Arial"/>
                    </w:rPr>
                  </w:pPr>
                  <w:r>
                    <w:rPr>
                      <w:rFonts w:ascii="Arial" w:hAnsi="Arial" w:cs="Arial"/>
                    </w:rPr>
                    <w:t>Biến dữ liệu trả về</w:t>
                  </w:r>
                </w:p>
              </w:tc>
              <w:tc>
                <w:tcPr>
                  <w:tcW w:w="787" w:type="dxa"/>
                </w:tcPr>
                <w:p w14:paraId="128DE610" w14:textId="0407FA11" w:rsidR="009A6810" w:rsidRPr="00733CDD" w:rsidRDefault="009A6810" w:rsidP="007B55C7">
                  <w:pPr>
                    <w:spacing w:after="0" w:line="270" w:lineRule="atLeast"/>
                    <w:rPr>
                      <w:rFonts w:ascii="Arial" w:hAnsi="Arial" w:cs="Arial"/>
                    </w:rPr>
                  </w:pPr>
                  <w:r>
                    <w:rPr>
                      <w:rFonts w:ascii="Arial" w:hAnsi="Arial" w:cs="Arial"/>
                    </w:rPr>
                    <w:t>M</w:t>
                  </w:r>
                </w:p>
              </w:tc>
            </w:tr>
          </w:tbl>
          <w:p w14:paraId="3B7C0F8E" w14:textId="77777777" w:rsidR="002338D8" w:rsidRPr="00733CDD" w:rsidRDefault="002338D8" w:rsidP="002338D8">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216D8A3D" w14:textId="79EE2212" w:rsidR="002338D8" w:rsidRPr="00733CDD" w:rsidRDefault="008B0802" w:rsidP="00924505">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025CFCDD" w14:textId="3F9E0D44" w:rsidR="002338D8" w:rsidRPr="00733CDD" w:rsidRDefault="008B0802" w:rsidP="00924505">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45D4E53" w14:textId="77777777" w:rsidR="002338D8" w:rsidRPr="00733CDD" w:rsidRDefault="002338D8" w:rsidP="00924505">
            <w:pPr>
              <w:pStyle w:val="NormalIndent"/>
              <w:spacing w:after="0"/>
              <w:ind w:left="0"/>
              <w:rPr>
                <w:rFonts w:ascii="Arial" w:hAnsi="Arial" w:cs="Arial"/>
                <w:sz w:val="20"/>
              </w:rPr>
            </w:pPr>
          </w:p>
        </w:tc>
      </w:tr>
      <w:tr w:rsidR="002338D8" w:rsidRPr="00733CDD" w14:paraId="515971B9" w14:textId="77777777" w:rsidTr="00924505">
        <w:trPr>
          <w:trHeight w:val="302"/>
        </w:trPr>
        <w:tc>
          <w:tcPr>
            <w:tcW w:w="1079" w:type="pct"/>
            <w:shd w:val="clear" w:color="auto" w:fill="auto"/>
            <w:tcMar>
              <w:top w:w="43" w:type="dxa"/>
              <w:left w:w="115" w:type="dxa"/>
              <w:bottom w:w="43" w:type="dxa"/>
              <w:right w:w="115" w:type="dxa"/>
            </w:tcMar>
            <w:vAlign w:val="center"/>
          </w:tcPr>
          <w:p w14:paraId="78300381" w14:textId="3116E755" w:rsidR="002338D8" w:rsidRPr="00733CDD" w:rsidRDefault="00EF283D" w:rsidP="00924505">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650356EF" w14:textId="433ACBFC" w:rsidR="002338D8" w:rsidRPr="00733CDD" w:rsidRDefault="008B0802" w:rsidP="002338D8">
            <w:pPr>
              <w:spacing w:after="0" w:line="270" w:lineRule="atLeast"/>
              <w:rPr>
                <w:rFonts w:ascii="Arial" w:hAnsi="Arial" w:cs="Arial"/>
              </w:rPr>
            </w:pPr>
            <w:commentRangeStart w:id="32"/>
            <w:r w:rsidRPr="00733CDD">
              <w:rPr>
                <w:rFonts w:ascii="Arial" w:hAnsi="Arial" w:cs="Arial"/>
              </w:rPr>
              <w:t>Tên tham số truyền vào, giữ nguyên theo request phía dưới</w:t>
            </w:r>
            <w:commentRangeEnd w:id="32"/>
            <w:r w:rsidR="00F3755B">
              <w:rPr>
                <w:rStyle w:val="CommentReference"/>
              </w:rPr>
              <w:commentReference w:id="32"/>
            </w:r>
          </w:p>
        </w:tc>
        <w:tc>
          <w:tcPr>
            <w:tcW w:w="591" w:type="pct"/>
            <w:shd w:val="clear" w:color="auto" w:fill="auto"/>
            <w:tcMar>
              <w:top w:w="43" w:type="dxa"/>
              <w:left w:w="115" w:type="dxa"/>
              <w:bottom w:w="43" w:type="dxa"/>
              <w:right w:w="115" w:type="dxa"/>
            </w:tcMar>
          </w:tcPr>
          <w:p w14:paraId="4C2AFE64" w14:textId="77777777" w:rsidR="002338D8" w:rsidRPr="00733CDD" w:rsidRDefault="002338D8" w:rsidP="00924505">
            <w:pPr>
              <w:rPr>
                <w:rFonts w:ascii="Arial" w:hAnsi="Arial" w:cs="Arial"/>
                <w:sz w:val="20"/>
                <w:szCs w:val="20"/>
              </w:rPr>
            </w:pPr>
          </w:p>
        </w:tc>
        <w:tc>
          <w:tcPr>
            <w:tcW w:w="387" w:type="pct"/>
            <w:shd w:val="clear" w:color="auto" w:fill="auto"/>
            <w:tcMar>
              <w:top w:w="43" w:type="dxa"/>
              <w:left w:w="115" w:type="dxa"/>
              <w:bottom w:w="43" w:type="dxa"/>
              <w:right w:w="115" w:type="dxa"/>
            </w:tcMar>
          </w:tcPr>
          <w:p w14:paraId="286E2DED" w14:textId="6FB6822C" w:rsidR="002338D8" w:rsidRPr="00733CDD" w:rsidRDefault="008B0802" w:rsidP="00924505">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5E4B0A5" w14:textId="77777777" w:rsidR="002338D8" w:rsidRPr="00733CDD" w:rsidRDefault="002338D8" w:rsidP="00924505">
            <w:pPr>
              <w:pStyle w:val="NormalIndent"/>
              <w:spacing w:after="0"/>
              <w:ind w:left="0"/>
              <w:rPr>
                <w:rFonts w:ascii="Arial" w:hAnsi="Arial" w:cs="Arial"/>
                <w:sz w:val="20"/>
              </w:rPr>
            </w:pPr>
          </w:p>
        </w:tc>
      </w:tr>
      <w:tr w:rsidR="008B0802" w:rsidRPr="00733CDD" w14:paraId="24904175" w14:textId="77777777" w:rsidTr="00924505">
        <w:trPr>
          <w:trHeight w:val="302"/>
        </w:trPr>
        <w:tc>
          <w:tcPr>
            <w:tcW w:w="1079" w:type="pct"/>
            <w:shd w:val="clear" w:color="auto" w:fill="auto"/>
            <w:tcMar>
              <w:top w:w="43" w:type="dxa"/>
              <w:left w:w="115" w:type="dxa"/>
              <w:bottom w:w="43" w:type="dxa"/>
              <w:right w:w="115" w:type="dxa"/>
            </w:tcMar>
            <w:vAlign w:val="center"/>
          </w:tcPr>
          <w:p w14:paraId="74DBA80A" w14:textId="2BED3D08" w:rsidR="008B0802" w:rsidRPr="00733CDD" w:rsidRDefault="008B0802" w:rsidP="00924505">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29CA793A" w14:textId="23944FB1" w:rsidR="008B0802" w:rsidRPr="00733CDD" w:rsidRDefault="008B0802" w:rsidP="002338D8">
            <w:pPr>
              <w:spacing w:after="0" w:line="270" w:lineRule="atLeast"/>
              <w:rPr>
                <w:rFonts w:ascii="Arial" w:hAnsi="Arial" w:cs="Arial"/>
              </w:rPr>
            </w:pPr>
            <w:commentRangeStart w:id="33"/>
            <w:r w:rsidRPr="00733CDD">
              <w:rPr>
                <w:rFonts w:ascii="Arial" w:hAnsi="Arial" w:cs="Arial"/>
              </w:rPr>
              <w:t>Tên tham số truyền vào, giữ nguyên theo request phía dưới</w:t>
            </w:r>
            <w:commentRangeEnd w:id="33"/>
            <w:r w:rsidR="00F3755B">
              <w:rPr>
                <w:rStyle w:val="CommentReference"/>
              </w:rPr>
              <w:commentReference w:id="33"/>
            </w:r>
          </w:p>
        </w:tc>
        <w:tc>
          <w:tcPr>
            <w:tcW w:w="591" w:type="pct"/>
            <w:shd w:val="clear" w:color="auto" w:fill="auto"/>
            <w:tcMar>
              <w:top w:w="43" w:type="dxa"/>
              <w:left w:w="115" w:type="dxa"/>
              <w:bottom w:w="43" w:type="dxa"/>
              <w:right w:w="115" w:type="dxa"/>
            </w:tcMar>
          </w:tcPr>
          <w:p w14:paraId="579967A2" w14:textId="77777777" w:rsidR="008B0802" w:rsidRPr="00733CDD" w:rsidRDefault="008B0802" w:rsidP="00924505">
            <w:pPr>
              <w:rPr>
                <w:rFonts w:ascii="Arial" w:hAnsi="Arial" w:cs="Arial"/>
                <w:sz w:val="20"/>
                <w:szCs w:val="20"/>
              </w:rPr>
            </w:pPr>
          </w:p>
        </w:tc>
        <w:tc>
          <w:tcPr>
            <w:tcW w:w="387" w:type="pct"/>
            <w:shd w:val="clear" w:color="auto" w:fill="auto"/>
            <w:tcMar>
              <w:top w:w="43" w:type="dxa"/>
              <w:left w:w="115" w:type="dxa"/>
              <w:bottom w:w="43" w:type="dxa"/>
              <w:right w:w="115" w:type="dxa"/>
            </w:tcMar>
          </w:tcPr>
          <w:p w14:paraId="33298938" w14:textId="47ACB75D" w:rsidR="008B0802" w:rsidRPr="00733CDD" w:rsidRDefault="008B0802" w:rsidP="00924505">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5B81FB3D" w14:textId="77777777" w:rsidR="008B0802" w:rsidRPr="00733CDD" w:rsidRDefault="008B0802" w:rsidP="00924505">
            <w:pPr>
              <w:pStyle w:val="NormalIndent"/>
              <w:spacing w:after="0"/>
              <w:ind w:left="0"/>
              <w:rPr>
                <w:rFonts w:ascii="Arial" w:hAnsi="Arial" w:cs="Arial"/>
                <w:sz w:val="20"/>
              </w:rPr>
            </w:pPr>
          </w:p>
        </w:tc>
      </w:tr>
      <w:tr w:rsidR="008B0802" w:rsidRPr="00733CDD" w14:paraId="0498576B" w14:textId="77777777" w:rsidTr="00924505">
        <w:trPr>
          <w:trHeight w:val="302"/>
        </w:trPr>
        <w:tc>
          <w:tcPr>
            <w:tcW w:w="1079" w:type="pct"/>
            <w:shd w:val="clear" w:color="auto" w:fill="auto"/>
            <w:tcMar>
              <w:top w:w="43" w:type="dxa"/>
              <w:left w:w="115" w:type="dxa"/>
              <w:bottom w:w="43" w:type="dxa"/>
              <w:right w:w="115" w:type="dxa"/>
            </w:tcMar>
            <w:vAlign w:val="center"/>
          </w:tcPr>
          <w:p w14:paraId="4D2BE75E" w14:textId="56E531A5" w:rsidR="008B0802" w:rsidRPr="00733CDD" w:rsidRDefault="008B0802" w:rsidP="00924505">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2857CE07" w14:textId="7B510EED" w:rsidR="008B0802" w:rsidRPr="00733CDD" w:rsidRDefault="008B0802" w:rsidP="002338D8">
            <w:pPr>
              <w:spacing w:after="0" w:line="270" w:lineRule="atLeast"/>
              <w:rPr>
                <w:rFonts w:ascii="Arial" w:hAnsi="Arial" w:cs="Arial"/>
              </w:rPr>
            </w:pPr>
            <w:commentRangeStart w:id="34"/>
            <w:commentRangeStart w:id="35"/>
            <w:r w:rsidRPr="00733CDD">
              <w:rPr>
                <w:rFonts w:ascii="Arial" w:hAnsi="Arial" w:cs="Arial"/>
                <w:szCs w:val="24"/>
                <w:lang w:bidi="ar-SA"/>
              </w:rPr>
              <w:t>Giá trị muốn truyền vào</w:t>
            </w:r>
            <w:commentRangeEnd w:id="34"/>
            <w:r w:rsidR="00F3755B">
              <w:rPr>
                <w:rStyle w:val="CommentReference"/>
              </w:rPr>
              <w:commentReference w:id="34"/>
            </w:r>
            <w:commentRangeEnd w:id="35"/>
            <w:r w:rsidR="000D29AE">
              <w:rPr>
                <w:rStyle w:val="CommentReference"/>
              </w:rPr>
              <w:commentReference w:id="35"/>
            </w:r>
          </w:p>
        </w:tc>
        <w:tc>
          <w:tcPr>
            <w:tcW w:w="591" w:type="pct"/>
            <w:shd w:val="clear" w:color="auto" w:fill="auto"/>
            <w:tcMar>
              <w:top w:w="43" w:type="dxa"/>
              <w:left w:w="115" w:type="dxa"/>
              <w:bottom w:w="43" w:type="dxa"/>
              <w:right w:w="115" w:type="dxa"/>
            </w:tcMar>
          </w:tcPr>
          <w:p w14:paraId="4B87A3F4" w14:textId="77777777" w:rsidR="008B0802" w:rsidRPr="00733CDD" w:rsidRDefault="008B0802" w:rsidP="00924505">
            <w:pPr>
              <w:rPr>
                <w:rFonts w:ascii="Arial" w:hAnsi="Arial" w:cs="Arial"/>
                <w:sz w:val="20"/>
                <w:szCs w:val="20"/>
              </w:rPr>
            </w:pPr>
          </w:p>
        </w:tc>
        <w:tc>
          <w:tcPr>
            <w:tcW w:w="387" w:type="pct"/>
            <w:shd w:val="clear" w:color="auto" w:fill="auto"/>
            <w:tcMar>
              <w:top w:w="43" w:type="dxa"/>
              <w:left w:w="115" w:type="dxa"/>
              <w:bottom w:w="43" w:type="dxa"/>
              <w:right w:w="115" w:type="dxa"/>
            </w:tcMar>
          </w:tcPr>
          <w:p w14:paraId="2DA9B76F" w14:textId="48033B7C" w:rsidR="008B0802" w:rsidRPr="00733CDD" w:rsidRDefault="008B0802" w:rsidP="00924505">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2EEF776" w14:textId="77777777" w:rsidR="008B0802" w:rsidRPr="00733CDD" w:rsidRDefault="008B0802" w:rsidP="00924505">
            <w:pPr>
              <w:pStyle w:val="NormalIndent"/>
              <w:spacing w:after="0"/>
              <w:ind w:left="0"/>
              <w:rPr>
                <w:rFonts w:ascii="Arial" w:hAnsi="Arial" w:cs="Arial"/>
                <w:sz w:val="20"/>
              </w:rPr>
            </w:pPr>
          </w:p>
        </w:tc>
      </w:tr>
    </w:tbl>
    <w:p w14:paraId="1FC9F0D5" w14:textId="77777777" w:rsidR="00924505" w:rsidRPr="00733CDD" w:rsidRDefault="00924505" w:rsidP="00924505">
      <w:pPr>
        <w:pStyle w:val="NormalIndent"/>
        <w:spacing w:after="0"/>
        <w:rPr>
          <w:rFonts w:ascii="Arial" w:hAnsi="Arial" w:cs="Arial"/>
        </w:rPr>
      </w:pPr>
    </w:p>
    <w:p w14:paraId="01850A32" w14:textId="561AB628" w:rsidR="008B0802" w:rsidRPr="00733CDD" w:rsidRDefault="008B0802" w:rsidP="008B0802">
      <w:pPr>
        <w:pStyle w:val="ListParagraph"/>
        <w:numPr>
          <w:ilvl w:val="0"/>
          <w:numId w:val="25"/>
        </w:numPr>
        <w:rPr>
          <w:rFonts w:ascii="Arial" w:hAnsi="Arial" w:cs="Arial"/>
          <w:b/>
          <w:i/>
          <w:u w:val="single"/>
        </w:rPr>
      </w:pPr>
      <w:r w:rsidRPr="00733CDD">
        <w:rPr>
          <w:rFonts w:ascii="Arial" w:hAnsi="Arial" w:cs="Arial"/>
          <w:b/>
          <w:i/>
          <w:u w:val="single"/>
        </w:rPr>
        <w:t>Output:</w:t>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7"/>
        <w:gridCol w:w="4062"/>
        <w:gridCol w:w="1260"/>
      </w:tblGrid>
      <w:tr w:rsidR="008B0802" w:rsidRPr="00733CDD" w14:paraId="0AE01CFA" w14:textId="77777777" w:rsidTr="008B0802">
        <w:tc>
          <w:tcPr>
            <w:tcW w:w="2267" w:type="pct"/>
            <w:shd w:val="clear" w:color="auto" w:fill="F7CAAC"/>
          </w:tcPr>
          <w:p w14:paraId="67E4D79C" w14:textId="77777777" w:rsidR="008B0802" w:rsidRPr="00733CDD" w:rsidRDefault="008B0802" w:rsidP="007B55C7">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51306565" w14:textId="77777777" w:rsidR="008B0802" w:rsidRPr="00733CDD" w:rsidRDefault="008B0802" w:rsidP="007B55C7">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48AEC44F" w14:textId="77777777" w:rsidR="008B0802" w:rsidRPr="00733CDD" w:rsidRDefault="008B0802" w:rsidP="007B55C7">
            <w:pPr>
              <w:pStyle w:val="tablehead"/>
              <w:rPr>
                <w:rFonts w:ascii="Arial" w:eastAsia="Batang" w:hAnsi="Arial" w:cs="Arial"/>
                <w:sz w:val="20"/>
                <w:szCs w:val="20"/>
              </w:rPr>
            </w:pPr>
            <w:r w:rsidRPr="00733CDD">
              <w:rPr>
                <w:rFonts w:ascii="Arial" w:eastAsia="Batang" w:hAnsi="Arial" w:cs="Arial"/>
                <w:sz w:val="20"/>
                <w:szCs w:val="20"/>
              </w:rPr>
              <w:t>Type</w:t>
            </w:r>
          </w:p>
        </w:tc>
      </w:tr>
      <w:tr w:rsidR="008B0802" w:rsidRPr="00733CDD" w14:paraId="7E220D11" w14:textId="77777777" w:rsidTr="008B0802">
        <w:tc>
          <w:tcPr>
            <w:tcW w:w="2267" w:type="pct"/>
            <w:shd w:val="clear" w:color="auto" w:fill="auto"/>
          </w:tcPr>
          <w:p w14:paraId="53BF6393" w14:textId="4EAF01B4" w:rsidR="008B0802" w:rsidRPr="00733CDD" w:rsidRDefault="008B0802" w:rsidP="007B55C7">
            <w:pPr>
              <w:rPr>
                <w:rFonts w:ascii="Arial" w:hAnsi="Arial" w:cs="Arial"/>
                <w:sz w:val="20"/>
              </w:rPr>
            </w:pPr>
            <w:bookmarkStart w:id="36" w:name="_Hlk472495013"/>
            <w:r w:rsidRPr="00733CDD">
              <w:rPr>
                <w:rFonts w:ascii="Arial" w:eastAsia="Times New Roman" w:hAnsi="Arial" w:cs="Arial"/>
                <w:color w:val="000000"/>
                <w:sz w:val="18"/>
                <w:szCs w:val="18"/>
                <w:lang w:val="en-SG"/>
              </w:rPr>
              <w:lastRenderedPageBreak/>
              <w:t>LOAI_KY_HAN</w:t>
            </w:r>
          </w:p>
        </w:tc>
        <w:tc>
          <w:tcPr>
            <w:tcW w:w="2085" w:type="pct"/>
            <w:shd w:val="clear" w:color="auto" w:fill="auto"/>
          </w:tcPr>
          <w:p w14:paraId="705BE1C1" w14:textId="6EF8447B" w:rsidR="008B0802" w:rsidRPr="00733CDD" w:rsidRDefault="008B0802" w:rsidP="007B55C7">
            <w:pPr>
              <w:rPr>
                <w:rFonts w:ascii="Arial" w:hAnsi="Arial" w:cs="Arial"/>
                <w:sz w:val="20"/>
                <w:lang w:eastAsia="x-none"/>
              </w:rPr>
            </w:pPr>
            <w:commentRangeStart w:id="37"/>
            <w:r w:rsidRPr="00733CDD">
              <w:rPr>
                <w:rFonts w:ascii="Arial" w:hAnsi="Arial" w:cs="Arial"/>
                <w:sz w:val="20"/>
                <w:lang w:eastAsia="x-none"/>
              </w:rPr>
              <w:t>Loại kỳ hạn</w:t>
            </w:r>
            <w:commentRangeEnd w:id="37"/>
            <w:r w:rsidR="0080158C">
              <w:rPr>
                <w:rStyle w:val="CommentReference"/>
              </w:rPr>
              <w:commentReference w:id="37"/>
            </w:r>
          </w:p>
        </w:tc>
        <w:tc>
          <w:tcPr>
            <w:tcW w:w="647" w:type="pct"/>
            <w:shd w:val="clear" w:color="auto" w:fill="auto"/>
          </w:tcPr>
          <w:p w14:paraId="0FF0A3C6" w14:textId="77777777" w:rsidR="008B0802" w:rsidRPr="00733CDD" w:rsidRDefault="008B0802" w:rsidP="007B55C7">
            <w:pPr>
              <w:pStyle w:val="NormalIndent"/>
              <w:spacing w:before="240" w:after="0"/>
              <w:ind w:left="0"/>
              <w:rPr>
                <w:rFonts w:ascii="Arial" w:hAnsi="Arial" w:cs="Arial"/>
                <w:sz w:val="20"/>
              </w:rPr>
            </w:pPr>
            <w:r w:rsidRPr="00733CDD">
              <w:rPr>
                <w:rFonts w:ascii="Arial" w:hAnsi="Arial" w:cs="Arial"/>
                <w:sz w:val="20"/>
              </w:rPr>
              <w:t>String</w:t>
            </w:r>
          </w:p>
        </w:tc>
      </w:tr>
      <w:tr w:rsidR="008B0802" w:rsidRPr="00733CDD" w14:paraId="72CBA286" w14:textId="77777777" w:rsidTr="008B0802">
        <w:tc>
          <w:tcPr>
            <w:tcW w:w="2267" w:type="pct"/>
            <w:shd w:val="clear" w:color="auto" w:fill="auto"/>
          </w:tcPr>
          <w:p w14:paraId="7B5C2FB8" w14:textId="5B551F8E" w:rsidR="008B0802" w:rsidRPr="00733CDD" w:rsidRDefault="008B0802" w:rsidP="007B55C7">
            <w:pPr>
              <w:rPr>
                <w:rFonts w:ascii="Arial" w:hAnsi="Arial" w:cs="Arial"/>
                <w:sz w:val="20"/>
              </w:rPr>
            </w:pPr>
            <w:r w:rsidRPr="00733CDD">
              <w:rPr>
                <w:rFonts w:ascii="Arial" w:eastAsia="Times New Roman" w:hAnsi="Arial" w:cs="Arial"/>
                <w:color w:val="000000"/>
                <w:sz w:val="18"/>
                <w:szCs w:val="18"/>
                <w:lang w:val="en-SG"/>
              </w:rPr>
              <w:t>KY_HAN_TU</w:t>
            </w:r>
          </w:p>
        </w:tc>
        <w:tc>
          <w:tcPr>
            <w:tcW w:w="2085" w:type="pct"/>
            <w:shd w:val="clear" w:color="auto" w:fill="auto"/>
          </w:tcPr>
          <w:p w14:paraId="1A9FB170" w14:textId="7B7F9A5C" w:rsidR="008B0802" w:rsidRPr="00733CDD" w:rsidRDefault="008B0802" w:rsidP="007B55C7">
            <w:pPr>
              <w:rPr>
                <w:rFonts w:ascii="Arial" w:hAnsi="Arial" w:cs="Arial"/>
                <w:sz w:val="20"/>
                <w:lang w:eastAsia="x-none"/>
              </w:rPr>
            </w:pPr>
            <w:r w:rsidRPr="00733CDD">
              <w:rPr>
                <w:rFonts w:ascii="Arial" w:hAnsi="Arial" w:cs="Arial"/>
                <w:sz w:val="20"/>
                <w:lang w:eastAsia="x-none"/>
              </w:rPr>
              <w:t>Kỳ hạn từ ngày</w:t>
            </w:r>
          </w:p>
        </w:tc>
        <w:tc>
          <w:tcPr>
            <w:tcW w:w="647" w:type="pct"/>
            <w:shd w:val="clear" w:color="auto" w:fill="auto"/>
          </w:tcPr>
          <w:p w14:paraId="7B66D872" w14:textId="77777777" w:rsidR="008B0802" w:rsidRPr="00733CDD" w:rsidRDefault="008B0802" w:rsidP="007B55C7">
            <w:pPr>
              <w:pStyle w:val="NormalIndent"/>
              <w:spacing w:before="240" w:after="0"/>
              <w:ind w:left="0"/>
              <w:rPr>
                <w:rFonts w:ascii="Arial" w:hAnsi="Arial" w:cs="Arial"/>
                <w:sz w:val="20"/>
              </w:rPr>
            </w:pPr>
            <w:r w:rsidRPr="00733CDD">
              <w:rPr>
                <w:rFonts w:ascii="Arial" w:hAnsi="Arial" w:cs="Arial"/>
                <w:sz w:val="20"/>
              </w:rPr>
              <w:t>String</w:t>
            </w:r>
          </w:p>
        </w:tc>
      </w:tr>
      <w:tr w:rsidR="008B0802" w:rsidRPr="00733CDD" w14:paraId="04F4A063" w14:textId="77777777" w:rsidTr="008B0802">
        <w:tc>
          <w:tcPr>
            <w:tcW w:w="2267" w:type="pct"/>
            <w:shd w:val="clear" w:color="auto" w:fill="auto"/>
          </w:tcPr>
          <w:p w14:paraId="0926E30C" w14:textId="748D3AF1" w:rsidR="008B0802" w:rsidRPr="00733CDD" w:rsidRDefault="008B0802" w:rsidP="007B55C7">
            <w:pPr>
              <w:rPr>
                <w:rFonts w:ascii="Arial" w:hAnsi="Arial" w:cs="Arial"/>
                <w:sz w:val="20"/>
              </w:rPr>
            </w:pPr>
            <w:r w:rsidRPr="00733CDD">
              <w:rPr>
                <w:rFonts w:ascii="Arial" w:eastAsia="Times New Roman" w:hAnsi="Arial" w:cs="Arial"/>
                <w:color w:val="000000"/>
                <w:sz w:val="18"/>
                <w:szCs w:val="18"/>
                <w:lang w:val="en-SG"/>
              </w:rPr>
              <w:t>KY_HAN_DEN</w:t>
            </w:r>
          </w:p>
        </w:tc>
        <w:tc>
          <w:tcPr>
            <w:tcW w:w="2085" w:type="pct"/>
            <w:shd w:val="clear" w:color="auto" w:fill="auto"/>
          </w:tcPr>
          <w:p w14:paraId="33E0FA48" w14:textId="016965ED" w:rsidR="008B0802" w:rsidRPr="00733CDD" w:rsidRDefault="008B0802" w:rsidP="007B55C7">
            <w:pPr>
              <w:rPr>
                <w:rFonts w:ascii="Arial" w:hAnsi="Arial" w:cs="Arial"/>
                <w:sz w:val="20"/>
                <w:lang w:eastAsia="x-none"/>
              </w:rPr>
            </w:pPr>
            <w:r w:rsidRPr="00733CDD">
              <w:rPr>
                <w:rFonts w:ascii="Arial" w:hAnsi="Arial" w:cs="Arial"/>
                <w:sz w:val="20"/>
                <w:lang w:eastAsia="x-none"/>
              </w:rPr>
              <w:t>Kỳ hạn đến ngày</w:t>
            </w:r>
          </w:p>
        </w:tc>
        <w:tc>
          <w:tcPr>
            <w:tcW w:w="647" w:type="pct"/>
            <w:shd w:val="clear" w:color="auto" w:fill="auto"/>
          </w:tcPr>
          <w:p w14:paraId="58EE7B77" w14:textId="77777777" w:rsidR="008B0802" w:rsidRPr="00733CDD" w:rsidRDefault="008B0802" w:rsidP="007B55C7">
            <w:pPr>
              <w:pStyle w:val="NormalIndent"/>
              <w:spacing w:before="240" w:after="0"/>
              <w:ind w:left="0"/>
              <w:rPr>
                <w:rFonts w:ascii="Arial" w:hAnsi="Arial" w:cs="Arial"/>
                <w:sz w:val="20"/>
              </w:rPr>
            </w:pPr>
            <w:r w:rsidRPr="00733CDD">
              <w:rPr>
                <w:rFonts w:ascii="Arial" w:hAnsi="Arial" w:cs="Arial"/>
                <w:sz w:val="20"/>
              </w:rPr>
              <w:t>String</w:t>
            </w:r>
          </w:p>
        </w:tc>
      </w:tr>
      <w:tr w:rsidR="008B0802" w:rsidRPr="00733CDD" w14:paraId="427FA8E5" w14:textId="77777777" w:rsidTr="008B0802">
        <w:tc>
          <w:tcPr>
            <w:tcW w:w="2267" w:type="pct"/>
            <w:shd w:val="clear" w:color="auto" w:fill="auto"/>
          </w:tcPr>
          <w:p w14:paraId="37B9A6D2" w14:textId="01E284C8" w:rsidR="008B0802" w:rsidRPr="00733CDD" w:rsidRDefault="008B0802" w:rsidP="007B55C7">
            <w:pPr>
              <w:rPr>
                <w:rFonts w:ascii="Arial" w:hAnsi="Arial" w:cs="Arial"/>
                <w:sz w:val="20"/>
              </w:rPr>
            </w:pPr>
            <w:r w:rsidRPr="00733CDD">
              <w:rPr>
                <w:rFonts w:ascii="Arial" w:eastAsia="Times New Roman" w:hAnsi="Arial" w:cs="Arial"/>
                <w:color w:val="000000"/>
                <w:sz w:val="18"/>
                <w:szCs w:val="18"/>
                <w:lang w:val="en-SG"/>
              </w:rPr>
              <w:t>LAI_XUAT_TIET_KIEM</w:t>
            </w:r>
          </w:p>
        </w:tc>
        <w:tc>
          <w:tcPr>
            <w:tcW w:w="2085" w:type="pct"/>
            <w:shd w:val="clear" w:color="auto" w:fill="auto"/>
          </w:tcPr>
          <w:p w14:paraId="68418A3F" w14:textId="68CC1077" w:rsidR="008B0802" w:rsidRPr="00733CDD" w:rsidRDefault="008B0802" w:rsidP="007B55C7">
            <w:pPr>
              <w:rPr>
                <w:rFonts w:ascii="Arial" w:hAnsi="Arial" w:cs="Arial"/>
                <w:sz w:val="20"/>
                <w:lang w:eastAsia="x-none"/>
              </w:rPr>
            </w:pPr>
            <w:r w:rsidRPr="00733CDD">
              <w:rPr>
                <w:rFonts w:ascii="Arial" w:hAnsi="Arial" w:cs="Arial"/>
                <w:sz w:val="20"/>
                <w:lang w:eastAsia="x-none"/>
              </w:rPr>
              <w:t>Lãi suất tiết kiệm</w:t>
            </w:r>
          </w:p>
        </w:tc>
        <w:tc>
          <w:tcPr>
            <w:tcW w:w="647" w:type="pct"/>
            <w:shd w:val="clear" w:color="auto" w:fill="auto"/>
          </w:tcPr>
          <w:p w14:paraId="3561896D" w14:textId="77777777" w:rsidR="008B0802" w:rsidRPr="00733CDD" w:rsidRDefault="008B0802" w:rsidP="007B55C7">
            <w:pPr>
              <w:pStyle w:val="NormalIndent"/>
              <w:spacing w:before="240" w:after="0"/>
              <w:ind w:left="0"/>
              <w:rPr>
                <w:rFonts w:ascii="Arial" w:hAnsi="Arial" w:cs="Arial"/>
                <w:sz w:val="20"/>
              </w:rPr>
            </w:pPr>
            <w:r w:rsidRPr="00733CDD">
              <w:rPr>
                <w:rFonts w:ascii="Arial" w:hAnsi="Arial" w:cs="Arial"/>
                <w:sz w:val="20"/>
              </w:rPr>
              <w:t>String</w:t>
            </w:r>
          </w:p>
        </w:tc>
      </w:tr>
      <w:bookmarkEnd w:id="36"/>
    </w:tbl>
    <w:p w14:paraId="5ADA8979" w14:textId="77777777" w:rsidR="00650E1A" w:rsidRPr="00733CDD" w:rsidRDefault="00650E1A" w:rsidP="00650E1A">
      <w:pPr>
        <w:pStyle w:val="ListParagraph"/>
        <w:rPr>
          <w:rFonts w:ascii="Arial" w:hAnsi="Arial" w:cs="Arial"/>
          <w:b/>
          <w:szCs w:val="24"/>
        </w:rPr>
      </w:pPr>
    </w:p>
    <w:p w14:paraId="341E96C1" w14:textId="77777777" w:rsidR="00733CDD" w:rsidRPr="00733CDD" w:rsidRDefault="00733CDD" w:rsidP="00650E1A">
      <w:pPr>
        <w:pStyle w:val="ListParagraph"/>
        <w:rPr>
          <w:rFonts w:ascii="Arial" w:hAnsi="Arial" w:cs="Arial"/>
          <w:b/>
          <w:szCs w:val="24"/>
        </w:rPr>
      </w:pPr>
    </w:p>
    <w:p w14:paraId="305F592B" w14:textId="5B834EC6" w:rsidR="00C854D8" w:rsidRPr="00733CDD" w:rsidRDefault="00733CDD" w:rsidP="00B425E2">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4590"/>
      </w:tblGrid>
      <w:tr w:rsidR="00733CDD" w:rsidRPr="002A403B" w14:paraId="3FFA67FC" w14:textId="77777777" w:rsidTr="007B55C7">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108188D9" w14:textId="77777777" w:rsidR="00733CDD" w:rsidRPr="002A403B" w:rsidRDefault="00733CDD" w:rsidP="007B55C7">
            <w:pPr>
              <w:pStyle w:val="tablehead"/>
              <w:rPr>
                <w:rFonts w:ascii="Arial" w:eastAsia="Batang" w:hAnsi="Arial" w:cs="Arial"/>
                <w:sz w:val="20"/>
                <w:szCs w:val="20"/>
              </w:rPr>
            </w:pPr>
            <w:r>
              <w:rPr>
                <w:rFonts w:ascii="Arial" w:eastAsia="Batang" w:hAnsi="Arial" w:cs="Arial"/>
                <w:sz w:val="20"/>
                <w:szCs w:val="20"/>
              </w:rPr>
              <w:t>Request</w:t>
            </w:r>
          </w:p>
        </w:tc>
        <w:tc>
          <w:tcPr>
            <w:tcW w:w="45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546BA088" w14:textId="77777777" w:rsidR="00733CDD" w:rsidRPr="002A403B" w:rsidRDefault="00733CDD" w:rsidP="007B55C7">
            <w:pPr>
              <w:pStyle w:val="tablehead"/>
              <w:rPr>
                <w:rFonts w:ascii="Arial" w:eastAsia="Batang" w:hAnsi="Arial" w:cs="Arial"/>
                <w:sz w:val="20"/>
                <w:szCs w:val="20"/>
              </w:rPr>
            </w:pPr>
            <w:r>
              <w:rPr>
                <w:rFonts w:ascii="Arial" w:eastAsia="Batang" w:hAnsi="Arial" w:cs="Arial"/>
                <w:sz w:val="20"/>
                <w:szCs w:val="20"/>
              </w:rPr>
              <w:t>Response</w:t>
            </w:r>
          </w:p>
        </w:tc>
      </w:tr>
      <w:tr w:rsidR="00733CDD" w:rsidRPr="002A403B" w14:paraId="66756FE8" w14:textId="77777777" w:rsidTr="00733CDD">
        <w:trPr>
          <w:trHeight w:hRule="exact" w:val="8732"/>
        </w:trPr>
        <w:tc>
          <w:tcPr>
            <w:tcW w:w="49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C7A389"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w:t>
            </w:r>
          </w:p>
          <w:p w14:paraId="27D96A9B"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"SystemCode": "ODS_SRV",</w:t>
            </w:r>
          </w:p>
          <w:p w14:paraId="5ADB79C0"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"FunctionCode": "CORE_INVESTMENT_LAI_XUAT_HUY_DONG",</w:t>
            </w:r>
          </w:p>
          <w:p w14:paraId="30DA927E"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"MultiRow": true,</w:t>
            </w:r>
          </w:p>
          <w:p w14:paraId="4C32BA26"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"parameters": [</w:t>
            </w:r>
          </w:p>
          <w:p w14:paraId="511C1D7E"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3EA454DF"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"ParamName": "PROD_CD",</w:t>
            </w:r>
          </w:p>
          <w:p w14:paraId="4158D0A5"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"ParamInOut": "IN",</w:t>
            </w:r>
          </w:p>
          <w:p w14:paraId="0749176C"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"ParamType": "VARCHAR2",</w:t>
            </w:r>
          </w:p>
          <w:p w14:paraId="1A1436AB"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"ParamValue": null</w:t>
            </w:r>
          </w:p>
          <w:p w14:paraId="14820CF3"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5C377D0C"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57C52D18"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"ParamName": "POS_FLG",</w:t>
            </w:r>
          </w:p>
          <w:p w14:paraId="425FD599"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"ParamInOut": "IN",</w:t>
            </w:r>
          </w:p>
          <w:p w14:paraId="71922D4A"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"ParamType": "VARCHAR2",</w:t>
            </w:r>
          </w:p>
          <w:p w14:paraId="0FE06081"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"ParamValue": null</w:t>
            </w:r>
          </w:p>
          <w:p w14:paraId="2DE2E8A4"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7503A2C2"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2787DBBF"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"ParamName": "P_POS_CD",</w:t>
            </w:r>
          </w:p>
          <w:p w14:paraId="2205FE30"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"ParamInOut": "IN",</w:t>
            </w:r>
          </w:p>
          <w:p w14:paraId="5AF53C12"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"ParamType": "VARCHAR2",</w:t>
            </w:r>
          </w:p>
          <w:p w14:paraId="0D0E6711"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"ParamValue": null</w:t>
            </w:r>
          </w:p>
          <w:p w14:paraId="7C94B98F"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709FA09A"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36E12550"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"ParamName": "OUT_CUR",</w:t>
            </w:r>
          </w:p>
          <w:p w14:paraId="76614128"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"ParamInOut": "OUT",</w:t>
            </w:r>
          </w:p>
          <w:p w14:paraId="0C0D863C"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"ParamType": "REF CURSOR",</w:t>
            </w:r>
          </w:p>
          <w:p w14:paraId="7DE35215"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"ParamValue": null</w:t>
            </w:r>
          </w:p>
          <w:p w14:paraId="14D0E8DE"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2D823C3B" w14:textId="77777777" w:rsidR="00733CDD" w:rsidRPr="00733CDD" w:rsidRDefault="00733CDD" w:rsidP="00733CDD">
            <w:pPr>
              <w:spacing w:before="0" w:after="0"/>
              <w:rPr>
                <w:rFonts w:ascii="Arial" w:hAnsi="Arial" w:cs="Arial"/>
                <w:bCs/>
                <w:sz w:val="18"/>
                <w:szCs w:val="18"/>
              </w:rPr>
            </w:pPr>
            <w:r w:rsidRPr="00733CDD">
              <w:rPr>
                <w:rFonts w:ascii="Arial" w:hAnsi="Arial" w:cs="Arial"/>
                <w:bCs/>
                <w:sz w:val="18"/>
                <w:szCs w:val="18"/>
              </w:rPr>
              <w:t xml:space="preserve">    ]</w:t>
            </w:r>
          </w:p>
          <w:p w14:paraId="71294FA5" w14:textId="784D6405" w:rsidR="00733CDD" w:rsidRPr="00733CDD" w:rsidRDefault="00733CDD" w:rsidP="00733CDD">
            <w:pPr>
              <w:pStyle w:val="tablecontent"/>
              <w:spacing w:before="120"/>
              <w:rPr>
                <w:rFonts w:eastAsia="Batang"/>
                <w:b w:val="0"/>
                <w:sz w:val="18"/>
                <w:szCs w:val="18"/>
              </w:rPr>
            </w:pPr>
            <w:r w:rsidRPr="00733CDD">
              <w:rPr>
                <w:bCs w:val="0"/>
                <w:sz w:val="18"/>
                <w:szCs w:val="18"/>
              </w:rPr>
              <w:t xml:space="preserve">  }</w:t>
            </w:r>
          </w:p>
        </w:tc>
        <w:tc>
          <w:tcPr>
            <w:tcW w:w="4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EAD875" w14:textId="77777777" w:rsidR="00483075" w:rsidRPr="00733CDD" w:rsidRDefault="00483075" w:rsidP="00483075">
            <w:pPr>
              <w:pStyle w:val="ListParagraph"/>
              <w:spacing w:before="0" w:after="0"/>
              <w:ind w:left="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w:t>
            </w:r>
          </w:p>
          <w:p w14:paraId="057EBDB9" w14:textId="77777777" w:rsidR="00483075" w:rsidRPr="00733CDD" w:rsidRDefault="00483075" w:rsidP="00483075">
            <w:pPr>
              <w:pStyle w:val="ListParagraph"/>
              <w:spacing w:before="0" w:after="0"/>
              <w:ind w:left="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"Data": [</w:t>
            </w:r>
          </w:p>
          <w:p w14:paraId="6A41250A" w14:textId="77777777" w:rsidR="00483075" w:rsidRPr="00733CDD" w:rsidRDefault="00483075" w:rsidP="00483075">
            <w:pPr>
              <w:pStyle w:val="ListParagraph"/>
              <w:spacing w:before="0" w:after="0"/>
              <w:ind w:left="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6036F1BC" w14:textId="77777777" w:rsidR="00483075" w:rsidRPr="00733CDD" w:rsidRDefault="00483075" w:rsidP="00483075">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"LOAI_KY_HAN":"",</w:t>
            </w:r>
          </w:p>
          <w:p w14:paraId="36E491DD" w14:textId="77777777" w:rsidR="00483075" w:rsidRPr="00733CDD" w:rsidRDefault="00483075" w:rsidP="00483075">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"KY_HAN_TU":"",</w:t>
            </w:r>
          </w:p>
          <w:p w14:paraId="79BC9995" w14:textId="77777777" w:rsidR="00483075" w:rsidRPr="00733CDD" w:rsidRDefault="00483075" w:rsidP="00483075">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"KY_HAN_DEN":"",</w:t>
            </w:r>
          </w:p>
          <w:p w14:paraId="535CE236" w14:textId="77777777" w:rsidR="00483075" w:rsidRPr="00733CDD" w:rsidRDefault="00483075" w:rsidP="00483075">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"LAI_XUAT_TIET_KIEM":""</w:t>
            </w:r>
          </w:p>
          <w:p w14:paraId="2D5F1FD7" w14:textId="77777777" w:rsidR="00483075" w:rsidRPr="00733CDD" w:rsidRDefault="00483075" w:rsidP="00483075">
            <w:pPr>
              <w:pStyle w:val="ListParagraph"/>
              <w:spacing w:before="0" w:after="0"/>
              <w:ind w:left="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35553600" w14:textId="77777777" w:rsidR="00483075" w:rsidRPr="00733CDD" w:rsidRDefault="00483075" w:rsidP="00483075">
            <w:pPr>
              <w:pStyle w:val="ListParagraph"/>
              <w:spacing w:before="0" w:after="0"/>
              <w:ind w:left="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21056F00" w14:textId="77777777" w:rsidR="00483075" w:rsidRPr="00733CDD" w:rsidRDefault="00483075" w:rsidP="00483075">
            <w:pPr>
              <w:pStyle w:val="ListParagraph"/>
              <w:spacing w:before="0" w:after="0"/>
              <w:ind w:left="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"StatusCode": 0,</w:t>
            </w:r>
          </w:p>
          <w:p w14:paraId="68801409" w14:textId="77777777" w:rsidR="00483075" w:rsidRPr="00733CDD" w:rsidRDefault="00483075" w:rsidP="00483075">
            <w:pPr>
              <w:pStyle w:val="ListParagraph"/>
              <w:spacing w:before="0" w:after="0"/>
              <w:ind w:left="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"Message": "Success",</w:t>
            </w:r>
          </w:p>
          <w:p w14:paraId="7CC32BD4" w14:textId="15F092E0" w:rsidR="00733CDD" w:rsidRPr="00483075" w:rsidRDefault="00483075" w:rsidP="00483075">
            <w:pPr>
              <w:pStyle w:val="ListParagraph"/>
              <w:spacing w:before="0" w:after="0"/>
              <w:ind w:left="0"/>
              <w:rPr>
                <w:rFonts w:ascii="Arial" w:hAnsi="Arial" w:cs="Arial"/>
                <w:b/>
                <w:szCs w:val="24"/>
              </w:rPr>
            </w:pPr>
            <w:r w:rsidRPr="00733CDD">
              <w:rPr>
                <w:rFonts w:ascii="Arial" w:eastAsia="Times New Roman" w:hAnsi="Arial" w:cs="Arial"/>
                <w:color w:val="000000"/>
                <w:sz w:val="18"/>
                <w:szCs w:val="18"/>
                <w:lang w:val="en-SG"/>
              </w:rPr>
              <w:t>}</w:t>
            </w:r>
          </w:p>
        </w:tc>
      </w:tr>
    </w:tbl>
    <w:p w14:paraId="5771DB9E" w14:textId="77777777" w:rsidR="00733CDD" w:rsidRDefault="00733CDD" w:rsidP="00B425E2">
      <w:pPr>
        <w:spacing w:before="0" w:after="0"/>
        <w:rPr>
          <w:rStyle w:val="Strong"/>
          <w:rFonts w:ascii="Arial" w:hAnsi="Arial" w:cs="Arial"/>
          <w:sz w:val="20"/>
        </w:rPr>
      </w:pPr>
    </w:p>
    <w:p w14:paraId="0B66CBFD" w14:textId="49C0B9A5" w:rsidR="00650E1A" w:rsidRPr="00733CDD" w:rsidRDefault="00F653EB" w:rsidP="00F653EB">
      <w:pPr>
        <w:pStyle w:val="Heading2"/>
        <w:rPr>
          <w:rFonts w:ascii="Arial" w:hAnsi="Arial" w:cs="Arial"/>
          <w:lang w:val="en-GB"/>
        </w:rPr>
      </w:pPr>
      <w:bookmarkStart w:id="38" w:name="_Toc87300003"/>
      <w:bookmarkStart w:id="39" w:name="_Toc88143059"/>
      <w:r w:rsidRPr="00733CDD">
        <w:rPr>
          <w:rFonts w:ascii="Arial" w:hAnsi="Arial" w:cs="Arial"/>
          <w:lang w:val="en-GB"/>
        </w:rPr>
        <w:t>Đồng bộ danh sách mainpos, pos</w:t>
      </w:r>
      <w:bookmarkEnd w:id="38"/>
      <w:bookmarkEnd w:id="39"/>
    </w:p>
    <w:p w14:paraId="0A7234A0" w14:textId="77777777" w:rsidR="009C69AC" w:rsidRPr="00733CDD" w:rsidRDefault="009C69AC" w:rsidP="009C69AC">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5A599739" w14:textId="77777777" w:rsidR="009C69AC" w:rsidRPr="00733CDD" w:rsidRDefault="009C69AC" w:rsidP="009C69AC">
      <w:pPr>
        <w:pStyle w:val="NormalIndent"/>
        <w:spacing w:after="0"/>
        <w:rPr>
          <w:rFonts w:ascii="Arial" w:hAnsi="Arial" w:cs="Arial"/>
          <w:szCs w:val="24"/>
        </w:rPr>
      </w:pPr>
      <w:r w:rsidRPr="00733CDD">
        <w:rPr>
          <w:rFonts w:ascii="Arial" w:hAnsi="Arial" w:cs="Arial"/>
          <w:szCs w:val="24"/>
        </w:rPr>
        <w:lastRenderedPageBreak/>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3A0B3FE9" w14:textId="77777777" w:rsidR="009C69AC" w:rsidRPr="00733CDD" w:rsidRDefault="009C69AC" w:rsidP="009C69AC">
      <w:pPr>
        <w:pStyle w:val="NormalIndent"/>
        <w:spacing w:after="0"/>
        <w:rPr>
          <w:rFonts w:ascii="Arial" w:hAnsi="Arial" w:cs="Arial"/>
          <w:szCs w:val="24"/>
        </w:rPr>
      </w:pPr>
      <w:r w:rsidRPr="00733CDD">
        <w:rPr>
          <w:rFonts w:ascii="Arial" w:hAnsi="Arial" w:cs="Arial"/>
          <w:szCs w:val="24"/>
        </w:rPr>
        <w:t>HTTP method: POST</w:t>
      </w:r>
    </w:p>
    <w:p w14:paraId="5C9FB2DF" w14:textId="77777777" w:rsidR="009C69AC" w:rsidRPr="00733CDD" w:rsidRDefault="009C69AC" w:rsidP="009C69AC">
      <w:pPr>
        <w:pStyle w:val="NormalIndent"/>
        <w:spacing w:after="0"/>
        <w:rPr>
          <w:rFonts w:ascii="Arial" w:hAnsi="Arial" w:cs="Arial"/>
        </w:rPr>
      </w:pPr>
      <w:r w:rsidRPr="00733CDD">
        <w:rPr>
          <w:rFonts w:ascii="Arial" w:hAnsi="Arial" w:cs="Arial"/>
          <w:szCs w:val="24"/>
        </w:rPr>
        <w:t xml:space="preserve">URL: </w:t>
      </w:r>
      <w:hyperlink r:id="rId15"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759DFE0F" w14:textId="77777777" w:rsidR="009C69AC" w:rsidRPr="00733CDD" w:rsidRDefault="009C69AC" w:rsidP="009C69AC">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4928789D" w14:textId="77777777" w:rsidR="009C69AC" w:rsidRPr="00733CDD" w:rsidRDefault="009C69AC" w:rsidP="009C69AC">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3811AEE4" w14:textId="77777777" w:rsidR="009C69AC" w:rsidRPr="00733CDD" w:rsidRDefault="009C69AC" w:rsidP="009C69AC">
      <w:pPr>
        <w:pStyle w:val="ListParagraph"/>
        <w:numPr>
          <w:ilvl w:val="0"/>
          <w:numId w:val="25"/>
        </w:numPr>
        <w:rPr>
          <w:rFonts w:ascii="Arial" w:hAnsi="Arial" w:cs="Arial"/>
          <w:b/>
          <w:i/>
          <w:u w:val="single"/>
        </w:rPr>
      </w:pPr>
      <w:r w:rsidRPr="00733CDD">
        <w:rPr>
          <w:rFonts w:ascii="Arial" w:hAnsi="Arial" w:cs="Arial"/>
          <w:b/>
          <w:i/>
          <w:u w:val="single"/>
        </w:rPr>
        <w:t>Input:</w:t>
      </w:r>
    </w:p>
    <w:p w14:paraId="196F3679" w14:textId="77777777" w:rsidR="009C69AC" w:rsidRPr="00733CDD" w:rsidRDefault="009C69AC" w:rsidP="009C69AC">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9C69AC" w:rsidRPr="00733CDD" w14:paraId="59A7AA4B" w14:textId="77777777" w:rsidTr="007B55C7">
        <w:tc>
          <w:tcPr>
            <w:tcW w:w="1079" w:type="pct"/>
            <w:shd w:val="clear" w:color="auto" w:fill="F7CAAC"/>
            <w:tcMar>
              <w:top w:w="43" w:type="dxa"/>
              <w:left w:w="115" w:type="dxa"/>
              <w:bottom w:w="43" w:type="dxa"/>
              <w:right w:w="115" w:type="dxa"/>
            </w:tcMar>
            <w:vAlign w:val="center"/>
          </w:tcPr>
          <w:p w14:paraId="5A898B09" w14:textId="77777777" w:rsidR="009C69AC" w:rsidRPr="00733CDD" w:rsidRDefault="009C69AC" w:rsidP="007B55C7">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69A7B242" w14:textId="77777777" w:rsidR="009C69AC" w:rsidRPr="00733CDD" w:rsidRDefault="009C69AC" w:rsidP="007B55C7">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616E6D95" w14:textId="77777777" w:rsidR="009C69AC" w:rsidRPr="00733CDD" w:rsidRDefault="009C69AC" w:rsidP="007B55C7">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646EE4A3" w14:textId="77777777" w:rsidR="009C69AC" w:rsidRPr="00733CDD" w:rsidRDefault="009C69AC" w:rsidP="007B55C7">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0D46368E" w14:textId="77777777" w:rsidR="009C69AC" w:rsidRPr="00733CDD" w:rsidRDefault="009C69AC" w:rsidP="007B55C7">
            <w:pPr>
              <w:pStyle w:val="tablehead"/>
              <w:rPr>
                <w:rFonts w:ascii="Arial" w:hAnsi="Arial" w:cs="Arial"/>
                <w:sz w:val="20"/>
                <w:szCs w:val="20"/>
              </w:rPr>
            </w:pPr>
            <w:r w:rsidRPr="00733CDD">
              <w:rPr>
                <w:rFonts w:ascii="Arial" w:hAnsi="Arial" w:cs="Arial"/>
                <w:sz w:val="20"/>
                <w:szCs w:val="20"/>
              </w:rPr>
              <w:t>Length</w:t>
            </w:r>
          </w:p>
        </w:tc>
      </w:tr>
      <w:tr w:rsidR="009C69AC" w:rsidRPr="00733CDD" w14:paraId="73829E55" w14:textId="77777777" w:rsidTr="007B55C7">
        <w:trPr>
          <w:trHeight w:val="419"/>
        </w:trPr>
        <w:tc>
          <w:tcPr>
            <w:tcW w:w="1079" w:type="pct"/>
            <w:shd w:val="clear" w:color="auto" w:fill="auto"/>
            <w:tcMar>
              <w:top w:w="43" w:type="dxa"/>
              <w:left w:w="115" w:type="dxa"/>
              <w:bottom w:w="43" w:type="dxa"/>
              <w:right w:w="115" w:type="dxa"/>
            </w:tcMar>
            <w:vAlign w:val="center"/>
          </w:tcPr>
          <w:p w14:paraId="103CEEBE" w14:textId="77777777" w:rsidR="009C69AC" w:rsidRPr="00733CDD" w:rsidRDefault="009C69AC" w:rsidP="007B55C7">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0C9FAD4B" w14:textId="77777777" w:rsidR="009C69AC" w:rsidRPr="00733CDD" w:rsidRDefault="009C69AC" w:rsidP="007B55C7">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64C7C78C" w14:textId="77777777" w:rsidR="009C69AC" w:rsidRPr="00733CDD" w:rsidRDefault="009C69AC" w:rsidP="007B55C7">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5F3F33A1" w14:textId="77777777" w:rsidR="009C69AC" w:rsidRPr="00733CDD" w:rsidRDefault="009C69AC"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6AC854D" w14:textId="77777777" w:rsidR="009C69AC" w:rsidRPr="00733CDD" w:rsidRDefault="009C69AC" w:rsidP="007B55C7">
            <w:pPr>
              <w:pStyle w:val="NormalIndent"/>
              <w:spacing w:after="0"/>
              <w:ind w:left="0"/>
              <w:rPr>
                <w:rFonts w:ascii="Arial" w:hAnsi="Arial" w:cs="Arial"/>
                <w:sz w:val="20"/>
              </w:rPr>
            </w:pPr>
          </w:p>
        </w:tc>
      </w:tr>
      <w:tr w:rsidR="009C69AC" w:rsidRPr="00733CDD" w14:paraId="2ACC812A" w14:textId="77777777" w:rsidTr="007B55C7">
        <w:trPr>
          <w:trHeight w:val="365"/>
        </w:trPr>
        <w:tc>
          <w:tcPr>
            <w:tcW w:w="1079" w:type="pct"/>
            <w:shd w:val="clear" w:color="auto" w:fill="auto"/>
            <w:tcMar>
              <w:top w:w="43" w:type="dxa"/>
              <w:left w:w="115" w:type="dxa"/>
              <w:bottom w:w="43" w:type="dxa"/>
              <w:right w:w="115" w:type="dxa"/>
            </w:tcMar>
            <w:vAlign w:val="center"/>
          </w:tcPr>
          <w:p w14:paraId="75010807" w14:textId="77777777" w:rsidR="009C69AC" w:rsidRPr="00733CDD" w:rsidRDefault="009C69AC" w:rsidP="007B55C7">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439DFD23" w14:textId="1BB7DC96" w:rsidR="009C69AC" w:rsidRPr="00733CDD" w:rsidRDefault="009C69AC" w:rsidP="007B55C7">
            <w:pPr>
              <w:pStyle w:val="NormalIndent"/>
              <w:spacing w:after="0"/>
              <w:ind w:left="0"/>
              <w:rPr>
                <w:rFonts w:ascii="Arial" w:hAnsi="Arial" w:cs="Arial"/>
                <w:sz w:val="20"/>
              </w:rPr>
            </w:pPr>
            <w:r w:rsidRPr="00733CDD">
              <w:rPr>
                <w:rFonts w:ascii="Arial" w:hAnsi="Arial" w:cs="Arial"/>
                <w:color w:val="000000"/>
                <w:sz w:val="18"/>
                <w:szCs w:val="18"/>
              </w:rPr>
              <w:t>CORE_INVESTMENT_LIST_MAIN_POS</w:t>
            </w:r>
          </w:p>
        </w:tc>
        <w:tc>
          <w:tcPr>
            <w:tcW w:w="591" w:type="pct"/>
            <w:shd w:val="clear" w:color="auto" w:fill="auto"/>
            <w:tcMar>
              <w:top w:w="43" w:type="dxa"/>
              <w:left w:w="115" w:type="dxa"/>
              <w:bottom w:w="43" w:type="dxa"/>
              <w:right w:w="115" w:type="dxa"/>
            </w:tcMar>
          </w:tcPr>
          <w:p w14:paraId="1F0506A7" w14:textId="77777777" w:rsidR="009C69AC" w:rsidRPr="00733CDD" w:rsidRDefault="009C69AC" w:rsidP="007B55C7">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1EDCED77" w14:textId="77777777" w:rsidR="009C69AC" w:rsidRPr="00733CDD" w:rsidRDefault="009C69AC"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C8EBBEF" w14:textId="77777777" w:rsidR="009C69AC" w:rsidRPr="00733CDD" w:rsidRDefault="009C69AC" w:rsidP="007B55C7">
            <w:pPr>
              <w:pStyle w:val="NormalIndent"/>
              <w:spacing w:after="0"/>
              <w:ind w:left="0"/>
              <w:rPr>
                <w:rFonts w:ascii="Arial" w:hAnsi="Arial" w:cs="Arial"/>
                <w:sz w:val="20"/>
              </w:rPr>
            </w:pPr>
          </w:p>
        </w:tc>
      </w:tr>
      <w:tr w:rsidR="009C69AC" w:rsidRPr="00733CDD" w14:paraId="53FDE702" w14:textId="77777777" w:rsidTr="007B55C7">
        <w:trPr>
          <w:trHeight w:val="302"/>
        </w:trPr>
        <w:tc>
          <w:tcPr>
            <w:tcW w:w="1079" w:type="pct"/>
            <w:shd w:val="clear" w:color="auto" w:fill="auto"/>
            <w:tcMar>
              <w:top w:w="43" w:type="dxa"/>
              <w:left w:w="115" w:type="dxa"/>
              <w:bottom w:w="43" w:type="dxa"/>
              <w:right w:w="115" w:type="dxa"/>
            </w:tcMar>
            <w:vAlign w:val="center"/>
          </w:tcPr>
          <w:p w14:paraId="0283EAB9" w14:textId="77777777" w:rsidR="009C69AC" w:rsidRPr="00733CDD" w:rsidRDefault="009C69AC" w:rsidP="007B55C7">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19D0731B" w14:textId="77777777" w:rsidR="009C69AC" w:rsidRPr="00733CDD" w:rsidRDefault="009C69AC" w:rsidP="007B55C7">
            <w:pPr>
              <w:spacing w:after="0" w:line="270" w:lineRule="atLeast"/>
              <w:rPr>
                <w:rFonts w:ascii="Arial" w:hAnsi="Arial" w:cs="Arial"/>
              </w:rPr>
            </w:pPr>
            <w:r w:rsidRPr="00733CDD">
              <w:rPr>
                <w:rFonts w:ascii="Arial" w:hAnsi="Arial" w:cs="Arial"/>
              </w:rPr>
              <w:t>Trả về 1 dòng hoặc nhiều dòng giá trị</w:t>
            </w:r>
          </w:p>
          <w:p w14:paraId="6CDC999E" w14:textId="77777777" w:rsidR="009C69AC" w:rsidRPr="00733CDD" w:rsidRDefault="009C69AC" w:rsidP="007B55C7">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65FE25D4" w14:textId="77777777" w:rsidR="009C69AC" w:rsidRPr="00733CDD" w:rsidRDefault="009C69AC" w:rsidP="007B55C7">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61FE115A" w14:textId="77777777" w:rsidR="009C69AC" w:rsidRPr="00733CDD" w:rsidRDefault="009C69AC" w:rsidP="007B55C7">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6AEC93A4" w14:textId="77777777" w:rsidR="009C69AC" w:rsidRPr="00733CDD" w:rsidRDefault="009C69AC"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0E8F4A4" w14:textId="77777777" w:rsidR="009C69AC" w:rsidRPr="00733CDD" w:rsidRDefault="009C69AC" w:rsidP="007B55C7">
            <w:pPr>
              <w:pStyle w:val="NormalIndent"/>
              <w:spacing w:after="0"/>
              <w:ind w:left="0"/>
              <w:rPr>
                <w:rFonts w:ascii="Arial" w:hAnsi="Arial" w:cs="Arial"/>
                <w:sz w:val="20"/>
              </w:rPr>
            </w:pPr>
          </w:p>
        </w:tc>
      </w:tr>
      <w:tr w:rsidR="009C69AC" w:rsidRPr="00733CDD" w14:paraId="7E7FD445" w14:textId="77777777" w:rsidTr="007B55C7">
        <w:trPr>
          <w:trHeight w:val="302"/>
        </w:trPr>
        <w:tc>
          <w:tcPr>
            <w:tcW w:w="1079" w:type="pct"/>
            <w:shd w:val="clear" w:color="auto" w:fill="auto"/>
            <w:tcMar>
              <w:top w:w="43" w:type="dxa"/>
              <w:left w:w="115" w:type="dxa"/>
              <w:bottom w:w="43" w:type="dxa"/>
              <w:right w:w="115" w:type="dxa"/>
            </w:tcMar>
            <w:vAlign w:val="center"/>
          </w:tcPr>
          <w:p w14:paraId="4E9410BE" w14:textId="77777777" w:rsidR="009C69AC" w:rsidRPr="00733CDD" w:rsidRDefault="009C69AC" w:rsidP="007B55C7">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21531AC6" w14:textId="77777777" w:rsidR="009C69AC" w:rsidRPr="00733CDD" w:rsidRDefault="009C69AC" w:rsidP="007B55C7">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0C36D7ED" w14:textId="77777777" w:rsidR="009C69AC" w:rsidRPr="00733CDD" w:rsidRDefault="009C69AC" w:rsidP="007B55C7">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2F066934" w14:textId="77777777" w:rsidR="009C69AC" w:rsidRPr="00733CDD" w:rsidRDefault="009C69AC"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3FEBC05" w14:textId="77777777" w:rsidR="009C69AC" w:rsidRPr="00733CDD" w:rsidRDefault="009C69AC" w:rsidP="007B55C7">
            <w:pPr>
              <w:pStyle w:val="NormalIndent"/>
              <w:spacing w:after="0"/>
              <w:ind w:left="0"/>
              <w:rPr>
                <w:rFonts w:ascii="Arial" w:hAnsi="Arial" w:cs="Arial"/>
                <w:sz w:val="20"/>
              </w:rPr>
            </w:pPr>
          </w:p>
        </w:tc>
      </w:tr>
      <w:tr w:rsidR="009C69AC" w:rsidRPr="00733CDD" w14:paraId="12B96475" w14:textId="77777777" w:rsidTr="009C69AC">
        <w:trPr>
          <w:trHeight w:val="1357"/>
        </w:trPr>
        <w:tc>
          <w:tcPr>
            <w:tcW w:w="1079" w:type="pct"/>
            <w:shd w:val="clear" w:color="auto" w:fill="auto"/>
            <w:tcMar>
              <w:top w:w="43" w:type="dxa"/>
              <w:left w:w="115" w:type="dxa"/>
              <w:bottom w:w="43" w:type="dxa"/>
              <w:right w:w="115" w:type="dxa"/>
            </w:tcMar>
            <w:vAlign w:val="center"/>
          </w:tcPr>
          <w:p w14:paraId="08FF4DB6" w14:textId="77777777" w:rsidR="009C69AC" w:rsidRPr="00733CDD" w:rsidRDefault="009C69AC" w:rsidP="007B55C7">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9C69AC" w:rsidRPr="00733CDD" w14:paraId="1086EFA6" w14:textId="77777777" w:rsidTr="009C69AC">
              <w:tc>
                <w:tcPr>
                  <w:tcW w:w="1485" w:type="dxa"/>
                </w:tcPr>
                <w:p w14:paraId="4554EF4C" w14:textId="77777777" w:rsidR="009C69AC" w:rsidRPr="00733CDD" w:rsidRDefault="009C69AC" w:rsidP="007B55C7">
                  <w:pPr>
                    <w:spacing w:after="0" w:line="270" w:lineRule="atLeast"/>
                    <w:rPr>
                      <w:rFonts w:ascii="Arial" w:hAnsi="Arial" w:cs="Arial"/>
                    </w:rPr>
                  </w:pPr>
                  <w:commentRangeStart w:id="40"/>
                  <w:r w:rsidRPr="00733CDD">
                    <w:rPr>
                      <w:rFonts w:ascii="Arial" w:hAnsi="Arial" w:cs="Arial"/>
                    </w:rPr>
                    <w:t>Tên param</w:t>
                  </w:r>
                </w:p>
              </w:tc>
              <w:tc>
                <w:tcPr>
                  <w:tcW w:w="2185" w:type="dxa"/>
                </w:tcPr>
                <w:p w14:paraId="666D0894" w14:textId="77777777" w:rsidR="009C69AC" w:rsidRPr="00733CDD" w:rsidRDefault="009C69AC" w:rsidP="007B55C7">
                  <w:pPr>
                    <w:spacing w:after="0" w:line="270" w:lineRule="atLeast"/>
                    <w:rPr>
                      <w:rFonts w:ascii="Arial" w:hAnsi="Arial" w:cs="Arial"/>
                    </w:rPr>
                  </w:pPr>
                  <w:r w:rsidRPr="00733CDD">
                    <w:rPr>
                      <w:rFonts w:ascii="Arial" w:hAnsi="Arial" w:cs="Arial"/>
                    </w:rPr>
                    <w:t>Mô tả</w:t>
                  </w:r>
                </w:p>
              </w:tc>
              <w:tc>
                <w:tcPr>
                  <w:tcW w:w="787" w:type="dxa"/>
                </w:tcPr>
                <w:p w14:paraId="7FEF0B06" w14:textId="77777777" w:rsidR="009C69AC" w:rsidRPr="00733CDD" w:rsidRDefault="009C69AC" w:rsidP="007B55C7">
                  <w:pPr>
                    <w:spacing w:after="0" w:line="270" w:lineRule="atLeast"/>
                    <w:rPr>
                      <w:rFonts w:ascii="Arial" w:hAnsi="Arial" w:cs="Arial"/>
                    </w:rPr>
                  </w:pPr>
                  <w:r w:rsidRPr="00733CDD">
                    <w:rPr>
                      <w:rFonts w:ascii="Arial" w:hAnsi="Arial" w:cs="Arial"/>
                    </w:rPr>
                    <w:t>Bắt buộc</w:t>
                  </w:r>
                  <w:commentRangeEnd w:id="40"/>
                  <w:r w:rsidR="00F3755B">
                    <w:rPr>
                      <w:rStyle w:val="CommentReference"/>
                    </w:rPr>
                    <w:commentReference w:id="40"/>
                  </w:r>
                </w:p>
              </w:tc>
            </w:tr>
            <w:tr w:rsidR="009C69AC" w:rsidRPr="00733CDD" w14:paraId="7892F0A7" w14:textId="77777777" w:rsidTr="009C69AC">
              <w:tc>
                <w:tcPr>
                  <w:tcW w:w="1485" w:type="dxa"/>
                </w:tcPr>
                <w:p w14:paraId="45CAB567" w14:textId="77777777" w:rsidR="009C69AC" w:rsidRPr="00733CDD" w:rsidRDefault="009C69AC" w:rsidP="007B55C7">
                  <w:pPr>
                    <w:spacing w:after="0" w:line="270" w:lineRule="atLeast"/>
                    <w:rPr>
                      <w:rFonts w:ascii="Arial" w:hAnsi="Arial" w:cs="Arial"/>
                      <w:bCs/>
                      <w:szCs w:val="24"/>
                    </w:rPr>
                  </w:pPr>
                  <w:r w:rsidRPr="00733CDD">
                    <w:rPr>
                      <w:rFonts w:ascii="Arial" w:hAnsi="Arial" w:cs="Arial"/>
                      <w:color w:val="1F497D"/>
                      <w:sz w:val="18"/>
                      <w:szCs w:val="18"/>
                    </w:rPr>
                    <w:t>OUT_CUR</w:t>
                  </w:r>
                </w:p>
              </w:tc>
              <w:tc>
                <w:tcPr>
                  <w:tcW w:w="2185" w:type="dxa"/>
                </w:tcPr>
                <w:p w14:paraId="0C9DFF52" w14:textId="09798061" w:rsidR="009C69AC" w:rsidRPr="00733CDD" w:rsidRDefault="00D24B63" w:rsidP="007B55C7">
                  <w:pPr>
                    <w:spacing w:after="0" w:line="270" w:lineRule="atLeast"/>
                    <w:rPr>
                      <w:rFonts w:ascii="Arial" w:hAnsi="Arial" w:cs="Arial"/>
                    </w:rPr>
                  </w:pPr>
                  <w:r>
                    <w:rPr>
                      <w:rFonts w:ascii="Arial" w:hAnsi="Arial" w:cs="Arial"/>
                    </w:rPr>
                    <w:t>Biến dữ liệu trả về</w:t>
                  </w:r>
                </w:p>
              </w:tc>
              <w:tc>
                <w:tcPr>
                  <w:tcW w:w="787" w:type="dxa"/>
                </w:tcPr>
                <w:p w14:paraId="2458AA88" w14:textId="40E2C647" w:rsidR="009C69AC" w:rsidRPr="00733CDD" w:rsidRDefault="00D24B63" w:rsidP="007B55C7">
                  <w:pPr>
                    <w:spacing w:after="0" w:line="270" w:lineRule="atLeast"/>
                    <w:rPr>
                      <w:rFonts w:ascii="Arial" w:hAnsi="Arial" w:cs="Arial"/>
                    </w:rPr>
                  </w:pPr>
                  <w:r>
                    <w:rPr>
                      <w:rFonts w:ascii="Arial" w:hAnsi="Arial" w:cs="Arial"/>
                    </w:rPr>
                    <w:t>M</w:t>
                  </w:r>
                </w:p>
              </w:tc>
            </w:tr>
          </w:tbl>
          <w:p w14:paraId="38274149" w14:textId="77777777" w:rsidR="009C69AC" w:rsidRPr="00733CDD" w:rsidRDefault="009C69AC" w:rsidP="007B55C7">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550068DB" w14:textId="77777777" w:rsidR="009C69AC" w:rsidRPr="00733CDD" w:rsidRDefault="009C69AC" w:rsidP="007B55C7">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0BC38383" w14:textId="77777777" w:rsidR="009C69AC" w:rsidRPr="00733CDD" w:rsidRDefault="009C69AC"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698E5EB" w14:textId="77777777" w:rsidR="009C69AC" w:rsidRPr="00733CDD" w:rsidRDefault="009C69AC" w:rsidP="007B55C7">
            <w:pPr>
              <w:pStyle w:val="NormalIndent"/>
              <w:spacing w:after="0"/>
              <w:ind w:left="0"/>
              <w:rPr>
                <w:rFonts w:ascii="Arial" w:hAnsi="Arial" w:cs="Arial"/>
                <w:sz w:val="20"/>
              </w:rPr>
            </w:pPr>
          </w:p>
        </w:tc>
      </w:tr>
      <w:tr w:rsidR="009C69AC" w:rsidRPr="00733CDD" w14:paraId="326DC641" w14:textId="77777777" w:rsidTr="007B55C7">
        <w:trPr>
          <w:trHeight w:val="302"/>
        </w:trPr>
        <w:tc>
          <w:tcPr>
            <w:tcW w:w="1079" w:type="pct"/>
            <w:shd w:val="clear" w:color="auto" w:fill="auto"/>
            <w:tcMar>
              <w:top w:w="43" w:type="dxa"/>
              <w:left w:w="115" w:type="dxa"/>
              <w:bottom w:w="43" w:type="dxa"/>
              <w:right w:w="115" w:type="dxa"/>
            </w:tcMar>
            <w:vAlign w:val="center"/>
          </w:tcPr>
          <w:p w14:paraId="6D4F882F" w14:textId="77777777" w:rsidR="009C69AC" w:rsidRPr="00733CDD" w:rsidRDefault="009C69AC" w:rsidP="007B55C7">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1F286F4F" w14:textId="77777777" w:rsidR="009C69AC" w:rsidRPr="00733CDD" w:rsidRDefault="009C69AC" w:rsidP="007B55C7">
            <w:pPr>
              <w:spacing w:after="0" w:line="270" w:lineRule="atLeast"/>
              <w:rPr>
                <w:rFonts w:ascii="Arial" w:hAnsi="Arial" w:cs="Arial"/>
              </w:rPr>
            </w:pPr>
            <w:commentRangeStart w:id="41"/>
            <w:r w:rsidRPr="00733CDD">
              <w:rPr>
                <w:rFonts w:ascii="Arial" w:hAnsi="Arial" w:cs="Arial"/>
              </w:rPr>
              <w:t>Tên tham số truyền vào, giữ nguyên theo request phía dưới</w:t>
            </w:r>
            <w:commentRangeEnd w:id="41"/>
            <w:r w:rsidR="00F3755B">
              <w:rPr>
                <w:rStyle w:val="CommentReference"/>
              </w:rPr>
              <w:commentReference w:id="41"/>
            </w:r>
          </w:p>
        </w:tc>
        <w:tc>
          <w:tcPr>
            <w:tcW w:w="591" w:type="pct"/>
            <w:shd w:val="clear" w:color="auto" w:fill="auto"/>
            <w:tcMar>
              <w:top w:w="43" w:type="dxa"/>
              <w:left w:w="115" w:type="dxa"/>
              <w:bottom w:w="43" w:type="dxa"/>
              <w:right w:w="115" w:type="dxa"/>
            </w:tcMar>
          </w:tcPr>
          <w:p w14:paraId="6D42E377" w14:textId="77777777" w:rsidR="009C69AC" w:rsidRPr="00733CDD" w:rsidRDefault="009C69AC"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3A1D4E28" w14:textId="77777777" w:rsidR="009C69AC" w:rsidRPr="00733CDD" w:rsidRDefault="009C69AC"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14C2D2D" w14:textId="77777777" w:rsidR="009C69AC" w:rsidRPr="00733CDD" w:rsidRDefault="009C69AC" w:rsidP="007B55C7">
            <w:pPr>
              <w:pStyle w:val="NormalIndent"/>
              <w:spacing w:after="0"/>
              <w:ind w:left="0"/>
              <w:rPr>
                <w:rFonts w:ascii="Arial" w:hAnsi="Arial" w:cs="Arial"/>
                <w:sz w:val="20"/>
              </w:rPr>
            </w:pPr>
          </w:p>
        </w:tc>
      </w:tr>
      <w:tr w:rsidR="009C69AC" w:rsidRPr="00733CDD" w14:paraId="7D047D80" w14:textId="77777777" w:rsidTr="007B55C7">
        <w:trPr>
          <w:trHeight w:val="302"/>
        </w:trPr>
        <w:tc>
          <w:tcPr>
            <w:tcW w:w="1079" w:type="pct"/>
            <w:shd w:val="clear" w:color="auto" w:fill="auto"/>
            <w:tcMar>
              <w:top w:w="43" w:type="dxa"/>
              <w:left w:w="115" w:type="dxa"/>
              <w:bottom w:w="43" w:type="dxa"/>
              <w:right w:w="115" w:type="dxa"/>
            </w:tcMar>
            <w:vAlign w:val="center"/>
          </w:tcPr>
          <w:p w14:paraId="385B7A37" w14:textId="77777777" w:rsidR="009C69AC" w:rsidRPr="00733CDD" w:rsidRDefault="009C69AC" w:rsidP="007B55C7">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286C5837" w14:textId="77777777" w:rsidR="009C69AC" w:rsidRPr="00733CDD" w:rsidRDefault="009C69AC" w:rsidP="007B55C7">
            <w:pPr>
              <w:spacing w:after="0" w:line="270" w:lineRule="atLeast"/>
              <w:rPr>
                <w:rFonts w:ascii="Arial" w:hAnsi="Arial" w:cs="Arial"/>
              </w:rPr>
            </w:pPr>
            <w:commentRangeStart w:id="42"/>
            <w:r w:rsidRPr="00733CDD">
              <w:rPr>
                <w:rFonts w:ascii="Arial" w:hAnsi="Arial" w:cs="Arial"/>
              </w:rPr>
              <w:t>Tên tham số truyền vào, giữ nguyên theo request phía dưới</w:t>
            </w:r>
            <w:commentRangeEnd w:id="42"/>
            <w:r w:rsidR="00F3755B">
              <w:rPr>
                <w:rStyle w:val="CommentReference"/>
              </w:rPr>
              <w:commentReference w:id="42"/>
            </w:r>
          </w:p>
        </w:tc>
        <w:tc>
          <w:tcPr>
            <w:tcW w:w="591" w:type="pct"/>
            <w:shd w:val="clear" w:color="auto" w:fill="auto"/>
            <w:tcMar>
              <w:top w:w="43" w:type="dxa"/>
              <w:left w:w="115" w:type="dxa"/>
              <w:bottom w:w="43" w:type="dxa"/>
              <w:right w:w="115" w:type="dxa"/>
            </w:tcMar>
          </w:tcPr>
          <w:p w14:paraId="5F80ED5A" w14:textId="77777777" w:rsidR="009C69AC" w:rsidRPr="00733CDD" w:rsidRDefault="009C69AC"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701E7873" w14:textId="77777777" w:rsidR="009C69AC" w:rsidRPr="00733CDD" w:rsidRDefault="009C69AC"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5BFFBD0D" w14:textId="77777777" w:rsidR="009C69AC" w:rsidRPr="00733CDD" w:rsidRDefault="009C69AC" w:rsidP="007B55C7">
            <w:pPr>
              <w:pStyle w:val="NormalIndent"/>
              <w:spacing w:after="0"/>
              <w:ind w:left="0"/>
              <w:rPr>
                <w:rFonts w:ascii="Arial" w:hAnsi="Arial" w:cs="Arial"/>
                <w:sz w:val="20"/>
              </w:rPr>
            </w:pPr>
          </w:p>
        </w:tc>
      </w:tr>
      <w:tr w:rsidR="009C69AC" w:rsidRPr="00733CDD" w14:paraId="27BBE777" w14:textId="77777777" w:rsidTr="007B55C7">
        <w:trPr>
          <w:trHeight w:val="302"/>
        </w:trPr>
        <w:tc>
          <w:tcPr>
            <w:tcW w:w="1079" w:type="pct"/>
            <w:shd w:val="clear" w:color="auto" w:fill="auto"/>
            <w:tcMar>
              <w:top w:w="43" w:type="dxa"/>
              <w:left w:w="115" w:type="dxa"/>
              <w:bottom w:w="43" w:type="dxa"/>
              <w:right w:w="115" w:type="dxa"/>
            </w:tcMar>
            <w:vAlign w:val="center"/>
          </w:tcPr>
          <w:p w14:paraId="304F9947" w14:textId="77777777" w:rsidR="009C69AC" w:rsidRPr="00733CDD" w:rsidRDefault="009C69AC" w:rsidP="007B55C7">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78B80358" w14:textId="77777777" w:rsidR="009C69AC" w:rsidRPr="00733CDD" w:rsidRDefault="009C69AC" w:rsidP="007B55C7">
            <w:pPr>
              <w:spacing w:after="0" w:line="270" w:lineRule="atLeast"/>
              <w:rPr>
                <w:rFonts w:ascii="Arial" w:hAnsi="Arial" w:cs="Arial"/>
              </w:rPr>
            </w:pPr>
            <w:commentRangeStart w:id="43"/>
            <w:r w:rsidRPr="00733CDD">
              <w:rPr>
                <w:rFonts w:ascii="Arial" w:hAnsi="Arial" w:cs="Arial"/>
                <w:szCs w:val="24"/>
                <w:lang w:bidi="ar-SA"/>
              </w:rPr>
              <w:t>Giá trị muốn truyền vào</w:t>
            </w:r>
            <w:commentRangeEnd w:id="43"/>
            <w:r w:rsidR="00F3755B">
              <w:rPr>
                <w:rStyle w:val="CommentReference"/>
              </w:rPr>
              <w:commentReference w:id="43"/>
            </w:r>
          </w:p>
        </w:tc>
        <w:tc>
          <w:tcPr>
            <w:tcW w:w="591" w:type="pct"/>
            <w:shd w:val="clear" w:color="auto" w:fill="auto"/>
            <w:tcMar>
              <w:top w:w="43" w:type="dxa"/>
              <w:left w:w="115" w:type="dxa"/>
              <w:bottom w:w="43" w:type="dxa"/>
              <w:right w:w="115" w:type="dxa"/>
            </w:tcMar>
          </w:tcPr>
          <w:p w14:paraId="46653CE8" w14:textId="77777777" w:rsidR="009C69AC" w:rsidRPr="00733CDD" w:rsidRDefault="009C69AC"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34DE6686" w14:textId="77777777" w:rsidR="009C69AC" w:rsidRPr="00733CDD" w:rsidRDefault="009C69AC"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530FFF24" w14:textId="77777777" w:rsidR="009C69AC" w:rsidRPr="00733CDD" w:rsidRDefault="009C69AC" w:rsidP="007B55C7">
            <w:pPr>
              <w:pStyle w:val="NormalIndent"/>
              <w:spacing w:after="0"/>
              <w:ind w:left="0"/>
              <w:rPr>
                <w:rFonts w:ascii="Arial" w:hAnsi="Arial" w:cs="Arial"/>
                <w:sz w:val="20"/>
              </w:rPr>
            </w:pPr>
          </w:p>
        </w:tc>
      </w:tr>
    </w:tbl>
    <w:p w14:paraId="6EAB7C78" w14:textId="77777777" w:rsidR="009C69AC" w:rsidRPr="00733CDD" w:rsidRDefault="009C69AC" w:rsidP="009C69AC">
      <w:pPr>
        <w:pStyle w:val="NormalIndent"/>
        <w:spacing w:after="0"/>
        <w:rPr>
          <w:rFonts w:ascii="Arial" w:hAnsi="Arial" w:cs="Arial"/>
        </w:rPr>
      </w:pPr>
    </w:p>
    <w:p w14:paraId="43D3094B" w14:textId="77777777" w:rsidR="009C69AC" w:rsidRPr="00733CDD" w:rsidRDefault="009C69AC" w:rsidP="009C69AC">
      <w:pPr>
        <w:pStyle w:val="ListParagraph"/>
        <w:numPr>
          <w:ilvl w:val="0"/>
          <w:numId w:val="25"/>
        </w:numPr>
        <w:rPr>
          <w:rFonts w:ascii="Arial" w:hAnsi="Arial" w:cs="Arial"/>
          <w:b/>
          <w:i/>
          <w:u w:val="single"/>
        </w:rPr>
      </w:pPr>
      <w:r w:rsidRPr="00733CDD">
        <w:rPr>
          <w:rFonts w:ascii="Arial" w:hAnsi="Arial" w:cs="Arial"/>
          <w:b/>
          <w:i/>
          <w:u w:val="single"/>
        </w:rPr>
        <w:t>Output:</w:t>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4061"/>
        <w:gridCol w:w="1260"/>
      </w:tblGrid>
      <w:tr w:rsidR="009C69AC" w:rsidRPr="00733CDD" w14:paraId="6F1DE3D3" w14:textId="77777777" w:rsidTr="00F07D10">
        <w:tc>
          <w:tcPr>
            <w:tcW w:w="2268" w:type="pct"/>
            <w:shd w:val="clear" w:color="auto" w:fill="F7CAAC"/>
          </w:tcPr>
          <w:p w14:paraId="12186C46" w14:textId="77777777" w:rsidR="009C69AC" w:rsidRPr="00733CDD" w:rsidRDefault="009C69AC" w:rsidP="007B55C7">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4DFE6DBB" w14:textId="77777777" w:rsidR="009C69AC" w:rsidRPr="00733CDD" w:rsidRDefault="009C69AC" w:rsidP="007B55C7">
            <w:pPr>
              <w:pStyle w:val="tablehead"/>
              <w:rPr>
                <w:rFonts w:ascii="Arial" w:eastAsia="Batang" w:hAnsi="Arial" w:cs="Arial"/>
                <w:sz w:val="20"/>
                <w:szCs w:val="20"/>
              </w:rPr>
            </w:pPr>
            <w:commentRangeStart w:id="44"/>
            <w:r w:rsidRPr="00733CDD">
              <w:rPr>
                <w:rFonts w:ascii="Arial" w:eastAsia="Batang" w:hAnsi="Arial" w:cs="Arial"/>
                <w:sz w:val="20"/>
                <w:szCs w:val="20"/>
              </w:rPr>
              <w:t>Description</w:t>
            </w:r>
            <w:commentRangeEnd w:id="44"/>
            <w:r w:rsidR="00F3755B">
              <w:rPr>
                <w:rStyle w:val="CommentReference"/>
                <w:rFonts w:eastAsiaTheme="majorEastAsia" w:cstheme="majorBidi"/>
                <w:b w:val="0"/>
                <w:bCs w:val="0"/>
                <w:lang w:bidi="en-US"/>
              </w:rPr>
              <w:commentReference w:id="44"/>
            </w:r>
          </w:p>
        </w:tc>
        <w:tc>
          <w:tcPr>
            <w:tcW w:w="647" w:type="pct"/>
            <w:shd w:val="clear" w:color="auto" w:fill="F7CAAC"/>
          </w:tcPr>
          <w:p w14:paraId="34C47088" w14:textId="77777777" w:rsidR="009C69AC" w:rsidRPr="00733CDD" w:rsidRDefault="009C69AC" w:rsidP="007B55C7">
            <w:pPr>
              <w:pStyle w:val="tablehead"/>
              <w:rPr>
                <w:rFonts w:ascii="Arial" w:eastAsia="Batang" w:hAnsi="Arial" w:cs="Arial"/>
                <w:sz w:val="20"/>
                <w:szCs w:val="20"/>
              </w:rPr>
            </w:pPr>
            <w:r w:rsidRPr="00733CDD">
              <w:rPr>
                <w:rFonts w:ascii="Arial" w:eastAsia="Batang" w:hAnsi="Arial" w:cs="Arial"/>
                <w:sz w:val="20"/>
                <w:szCs w:val="20"/>
              </w:rPr>
              <w:t>Type</w:t>
            </w:r>
          </w:p>
        </w:tc>
      </w:tr>
      <w:tr w:rsidR="009C69AC" w:rsidRPr="00733CDD" w14:paraId="2EDAD67E" w14:textId="77777777" w:rsidTr="00F07D10">
        <w:tc>
          <w:tcPr>
            <w:tcW w:w="2268" w:type="pct"/>
            <w:shd w:val="clear" w:color="auto" w:fill="auto"/>
          </w:tcPr>
          <w:p w14:paraId="68BA0E5C" w14:textId="2D522C72" w:rsidR="009C69AC" w:rsidRPr="00733CDD" w:rsidRDefault="009C69AC" w:rsidP="007B55C7">
            <w:pPr>
              <w:rPr>
                <w:rFonts w:ascii="Arial" w:hAnsi="Arial" w:cs="Arial"/>
                <w:sz w:val="20"/>
              </w:rPr>
            </w:pPr>
            <w:r w:rsidRPr="00733CDD">
              <w:rPr>
                <w:rFonts w:ascii="Arial" w:eastAsia="Times New Roman" w:hAnsi="Arial" w:cs="Arial"/>
                <w:color w:val="000000"/>
                <w:sz w:val="18"/>
                <w:szCs w:val="18"/>
                <w:lang w:val="en-SG"/>
              </w:rPr>
              <w:t>SHORT_DESC</w:t>
            </w:r>
          </w:p>
        </w:tc>
        <w:tc>
          <w:tcPr>
            <w:tcW w:w="2085" w:type="pct"/>
            <w:shd w:val="clear" w:color="auto" w:fill="auto"/>
          </w:tcPr>
          <w:p w14:paraId="44C5D13D" w14:textId="43D69A08" w:rsidR="009C69AC" w:rsidRPr="00733CDD" w:rsidRDefault="00B222E0" w:rsidP="007B55C7">
            <w:pPr>
              <w:rPr>
                <w:rFonts w:ascii="Arial" w:hAnsi="Arial" w:cs="Arial"/>
                <w:sz w:val="20"/>
                <w:lang w:eastAsia="x-none"/>
              </w:rPr>
            </w:pPr>
            <w:r>
              <w:rPr>
                <w:rFonts w:ascii="Arial" w:hAnsi="Arial" w:cs="Arial"/>
                <w:sz w:val="20"/>
                <w:lang w:eastAsia="x-none"/>
              </w:rPr>
              <w:t>Tên chi nhánh viết tắt</w:t>
            </w:r>
          </w:p>
        </w:tc>
        <w:tc>
          <w:tcPr>
            <w:tcW w:w="647" w:type="pct"/>
            <w:shd w:val="clear" w:color="auto" w:fill="auto"/>
          </w:tcPr>
          <w:p w14:paraId="73F8E7A0" w14:textId="77777777" w:rsidR="009C69AC" w:rsidRPr="00733CDD" w:rsidRDefault="009C69AC" w:rsidP="007B55C7">
            <w:pPr>
              <w:pStyle w:val="NormalIndent"/>
              <w:spacing w:before="240" w:after="0"/>
              <w:ind w:left="0"/>
              <w:rPr>
                <w:rFonts w:ascii="Arial" w:hAnsi="Arial" w:cs="Arial"/>
                <w:sz w:val="20"/>
              </w:rPr>
            </w:pPr>
            <w:r w:rsidRPr="00733CDD">
              <w:rPr>
                <w:rFonts w:ascii="Arial" w:hAnsi="Arial" w:cs="Arial"/>
                <w:sz w:val="20"/>
              </w:rPr>
              <w:t>String</w:t>
            </w:r>
          </w:p>
        </w:tc>
      </w:tr>
      <w:tr w:rsidR="009C69AC" w:rsidRPr="00733CDD" w14:paraId="0AB4116C" w14:textId="77777777" w:rsidTr="00F07D10">
        <w:tc>
          <w:tcPr>
            <w:tcW w:w="2268" w:type="pct"/>
            <w:shd w:val="clear" w:color="auto" w:fill="auto"/>
          </w:tcPr>
          <w:p w14:paraId="1C6372DF" w14:textId="20539D88" w:rsidR="009C69AC" w:rsidRPr="00733CDD" w:rsidRDefault="009C69AC" w:rsidP="007B55C7">
            <w:pPr>
              <w:rPr>
                <w:rFonts w:ascii="Arial" w:hAnsi="Arial" w:cs="Arial"/>
                <w:sz w:val="20"/>
              </w:rPr>
            </w:pPr>
            <w:r w:rsidRPr="00733CDD">
              <w:rPr>
                <w:rFonts w:ascii="Arial" w:eastAsia="Times New Roman" w:hAnsi="Arial" w:cs="Arial"/>
                <w:color w:val="000000"/>
                <w:sz w:val="18"/>
                <w:szCs w:val="18"/>
                <w:lang w:val="en-SG"/>
              </w:rPr>
              <w:t>POS_FLAG</w:t>
            </w:r>
          </w:p>
        </w:tc>
        <w:tc>
          <w:tcPr>
            <w:tcW w:w="2085" w:type="pct"/>
            <w:shd w:val="clear" w:color="auto" w:fill="auto"/>
          </w:tcPr>
          <w:p w14:paraId="6CF99B91" w14:textId="77777777" w:rsidR="009C69AC" w:rsidRDefault="005F0861" w:rsidP="005F0861">
            <w:pPr>
              <w:rPr>
                <w:rFonts w:ascii="Arial" w:hAnsi="Arial" w:cs="Arial"/>
                <w:sz w:val="20"/>
                <w:lang w:eastAsia="x-none"/>
              </w:rPr>
            </w:pPr>
            <w:r>
              <w:rPr>
                <w:rFonts w:ascii="Arial" w:hAnsi="Arial" w:cs="Arial"/>
                <w:sz w:val="20"/>
                <w:lang w:eastAsia="x-none"/>
              </w:rPr>
              <w:t>Loại chi nhánh</w:t>
            </w:r>
          </w:p>
          <w:p w14:paraId="7A6CD5B2" w14:textId="3651C413" w:rsidR="005F0861" w:rsidRDefault="005F0861" w:rsidP="005F0861">
            <w:pPr>
              <w:rPr>
                <w:rFonts w:ascii="Arial" w:hAnsi="Arial" w:cs="Arial"/>
                <w:sz w:val="20"/>
                <w:lang w:eastAsia="x-none"/>
              </w:rPr>
            </w:pPr>
            <w:r>
              <w:rPr>
                <w:rFonts w:ascii="Arial" w:hAnsi="Arial" w:cs="Arial"/>
                <w:sz w:val="20"/>
                <w:lang w:eastAsia="x-none"/>
              </w:rPr>
              <w:t>M:Chi nhánh chinh</w:t>
            </w:r>
          </w:p>
          <w:p w14:paraId="5D34E060" w14:textId="77777777" w:rsidR="005F0861" w:rsidRDefault="005F0861" w:rsidP="005F0861">
            <w:pPr>
              <w:rPr>
                <w:rFonts w:ascii="Arial" w:hAnsi="Arial" w:cs="Arial"/>
                <w:sz w:val="20"/>
                <w:lang w:eastAsia="x-none"/>
              </w:rPr>
            </w:pPr>
            <w:r>
              <w:rPr>
                <w:rFonts w:ascii="Arial" w:hAnsi="Arial" w:cs="Arial"/>
                <w:sz w:val="20"/>
                <w:lang w:eastAsia="x-none"/>
              </w:rPr>
              <w:t>S : Phòng giao dịch trực thuộc chi nhánh</w:t>
            </w:r>
          </w:p>
          <w:p w14:paraId="2E3A9959" w14:textId="4EBA7644" w:rsidR="005F0861" w:rsidRPr="00733CDD" w:rsidRDefault="005F0861" w:rsidP="005F0861">
            <w:pPr>
              <w:rPr>
                <w:rFonts w:ascii="Arial" w:hAnsi="Arial" w:cs="Arial"/>
                <w:sz w:val="20"/>
                <w:lang w:eastAsia="x-none"/>
              </w:rPr>
            </w:pPr>
            <w:r>
              <w:rPr>
                <w:rFonts w:ascii="Arial" w:hAnsi="Arial" w:cs="Arial"/>
                <w:sz w:val="20"/>
                <w:lang w:eastAsia="x-none"/>
              </w:rPr>
              <w:t>H : Hội sở</w:t>
            </w:r>
          </w:p>
        </w:tc>
        <w:tc>
          <w:tcPr>
            <w:tcW w:w="647" w:type="pct"/>
            <w:shd w:val="clear" w:color="auto" w:fill="auto"/>
          </w:tcPr>
          <w:p w14:paraId="1919B7FD" w14:textId="77777777" w:rsidR="009C69AC" w:rsidRPr="00733CDD" w:rsidRDefault="009C69AC" w:rsidP="007B55C7">
            <w:pPr>
              <w:pStyle w:val="NormalIndent"/>
              <w:spacing w:before="240" w:after="0"/>
              <w:ind w:left="0"/>
              <w:rPr>
                <w:rFonts w:ascii="Arial" w:hAnsi="Arial" w:cs="Arial"/>
                <w:sz w:val="20"/>
              </w:rPr>
            </w:pPr>
            <w:r w:rsidRPr="00733CDD">
              <w:rPr>
                <w:rFonts w:ascii="Arial" w:hAnsi="Arial" w:cs="Arial"/>
                <w:sz w:val="20"/>
              </w:rPr>
              <w:t>String</w:t>
            </w:r>
          </w:p>
        </w:tc>
      </w:tr>
      <w:tr w:rsidR="009C69AC" w:rsidRPr="00733CDD" w14:paraId="709DCF34" w14:textId="77777777" w:rsidTr="00F07D10">
        <w:tc>
          <w:tcPr>
            <w:tcW w:w="2268" w:type="pct"/>
            <w:shd w:val="clear" w:color="auto" w:fill="auto"/>
          </w:tcPr>
          <w:p w14:paraId="390D0BAA" w14:textId="5090B5AA" w:rsidR="009C69AC" w:rsidRPr="00733CDD" w:rsidRDefault="009C69AC" w:rsidP="007B55C7">
            <w:pPr>
              <w:rPr>
                <w:rFonts w:ascii="Arial" w:hAnsi="Arial" w:cs="Arial"/>
                <w:sz w:val="20"/>
              </w:rPr>
            </w:pPr>
            <w:r w:rsidRPr="00733CDD">
              <w:rPr>
                <w:rFonts w:ascii="Arial" w:eastAsia="Times New Roman" w:hAnsi="Arial" w:cs="Arial"/>
                <w:color w:val="000000"/>
                <w:sz w:val="18"/>
                <w:szCs w:val="18"/>
                <w:lang w:val="en-SG"/>
              </w:rPr>
              <w:t>MAIN_POS</w:t>
            </w:r>
          </w:p>
        </w:tc>
        <w:tc>
          <w:tcPr>
            <w:tcW w:w="2085" w:type="pct"/>
            <w:shd w:val="clear" w:color="auto" w:fill="auto"/>
          </w:tcPr>
          <w:p w14:paraId="448551C6" w14:textId="74169861" w:rsidR="009C69AC" w:rsidRPr="00733CDD" w:rsidRDefault="005F0861" w:rsidP="007B55C7">
            <w:pPr>
              <w:rPr>
                <w:rFonts w:ascii="Arial" w:hAnsi="Arial" w:cs="Arial"/>
                <w:sz w:val="20"/>
                <w:lang w:eastAsia="x-none"/>
              </w:rPr>
            </w:pPr>
            <w:r>
              <w:rPr>
                <w:rFonts w:ascii="Arial" w:hAnsi="Arial" w:cs="Arial"/>
                <w:sz w:val="20"/>
                <w:lang w:eastAsia="x-none"/>
              </w:rPr>
              <w:t>Mã chi nhánh chính</w:t>
            </w:r>
          </w:p>
        </w:tc>
        <w:tc>
          <w:tcPr>
            <w:tcW w:w="647" w:type="pct"/>
            <w:shd w:val="clear" w:color="auto" w:fill="auto"/>
          </w:tcPr>
          <w:p w14:paraId="499EEAAD" w14:textId="40D670F9" w:rsidR="009C69AC" w:rsidRPr="00733CDD" w:rsidRDefault="005F0861" w:rsidP="007B55C7">
            <w:pPr>
              <w:pStyle w:val="NormalIndent"/>
              <w:spacing w:before="240" w:after="0"/>
              <w:ind w:left="0"/>
              <w:rPr>
                <w:rFonts w:ascii="Arial" w:hAnsi="Arial" w:cs="Arial"/>
                <w:sz w:val="20"/>
              </w:rPr>
            </w:pPr>
            <w:r>
              <w:rPr>
                <w:rFonts w:ascii="Arial" w:hAnsi="Arial" w:cs="Arial"/>
                <w:sz w:val="20"/>
              </w:rPr>
              <w:t>Number</w:t>
            </w:r>
          </w:p>
        </w:tc>
      </w:tr>
      <w:tr w:rsidR="009C69AC" w:rsidRPr="00733CDD" w14:paraId="29D67140" w14:textId="77777777" w:rsidTr="00F07D10">
        <w:tc>
          <w:tcPr>
            <w:tcW w:w="2268" w:type="pct"/>
            <w:shd w:val="clear" w:color="auto" w:fill="auto"/>
          </w:tcPr>
          <w:p w14:paraId="7122EE5B" w14:textId="2B1ACE60" w:rsidR="009C69AC" w:rsidRPr="00733CDD" w:rsidRDefault="00F07D10" w:rsidP="007B55C7">
            <w:pPr>
              <w:rPr>
                <w:rFonts w:ascii="Arial" w:hAnsi="Arial" w:cs="Arial"/>
                <w:sz w:val="20"/>
              </w:rPr>
            </w:pPr>
            <w:r w:rsidRPr="00733CDD">
              <w:rPr>
                <w:rFonts w:ascii="Arial" w:eastAsia="Times New Roman" w:hAnsi="Arial" w:cs="Arial"/>
                <w:color w:val="000000"/>
                <w:sz w:val="18"/>
                <w:szCs w:val="18"/>
                <w:lang w:val="en-SG"/>
              </w:rPr>
              <w:lastRenderedPageBreak/>
              <w:t>POS_HEAD_DESG</w:t>
            </w:r>
          </w:p>
        </w:tc>
        <w:tc>
          <w:tcPr>
            <w:tcW w:w="2085" w:type="pct"/>
            <w:shd w:val="clear" w:color="auto" w:fill="auto"/>
          </w:tcPr>
          <w:p w14:paraId="641F0B9F" w14:textId="4138094F" w:rsidR="009C69AC" w:rsidRPr="00733CDD" w:rsidRDefault="009C69AC" w:rsidP="007B55C7">
            <w:pPr>
              <w:rPr>
                <w:rFonts w:ascii="Arial" w:hAnsi="Arial" w:cs="Arial"/>
                <w:sz w:val="20"/>
                <w:lang w:eastAsia="x-none"/>
              </w:rPr>
            </w:pPr>
          </w:p>
        </w:tc>
        <w:tc>
          <w:tcPr>
            <w:tcW w:w="647" w:type="pct"/>
            <w:shd w:val="clear" w:color="auto" w:fill="auto"/>
          </w:tcPr>
          <w:p w14:paraId="160DC8A0" w14:textId="77777777" w:rsidR="009C69AC" w:rsidRPr="00733CDD" w:rsidRDefault="009C69AC" w:rsidP="007B55C7">
            <w:pPr>
              <w:pStyle w:val="NormalIndent"/>
              <w:spacing w:before="240" w:after="0"/>
              <w:ind w:left="0"/>
              <w:rPr>
                <w:rFonts w:ascii="Arial" w:hAnsi="Arial" w:cs="Arial"/>
                <w:sz w:val="20"/>
              </w:rPr>
            </w:pPr>
            <w:r w:rsidRPr="00733CDD">
              <w:rPr>
                <w:rFonts w:ascii="Arial" w:hAnsi="Arial" w:cs="Arial"/>
                <w:sz w:val="20"/>
              </w:rPr>
              <w:t>String</w:t>
            </w:r>
          </w:p>
        </w:tc>
      </w:tr>
      <w:tr w:rsidR="00F07D10" w:rsidRPr="00733CDD" w14:paraId="34710F84" w14:textId="77777777" w:rsidTr="00F07D10">
        <w:tc>
          <w:tcPr>
            <w:tcW w:w="2268" w:type="pct"/>
            <w:shd w:val="clear" w:color="auto" w:fill="auto"/>
          </w:tcPr>
          <w:p w14:paraId="464C75A3" w14:textId="2FF4D363" w:rsidR="00F07D10" w:rsidRPr="00733CDD" w:rsidRDefault="00F07D10" w:rsidP="007B55C7">
            <w:pPr>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OFF_FLAG</w:t>
            </w:r>
          </w:p>
        </w:tc>
        <w:tc>
          <w:tcPr>
            <w:tcW w:w="2085" w:type="pct"/>
            <w:shd w:val="clear" w:color="auto" w:fill="auto"/>
          </w:tcPr>
          <w:p w14:paraId="0F787715" w14:textId="77777777" w:rsidR="00F07D10" w:rsidRDefault="00837EB4" w:rsidP="007B55C7">
            <w:pPr>
              <w:rPr>
                <w:rFonts w:ascii="Arial" w:hAnsi="Arial" w:cs="Arial"/>
                <w:sz w:val="20"/>
                <w:lang w:eastAsia="x-none"/>
              </w:rPr>
            </w:pPr>
            <w:r>
              <w:rPr>
                <w:rFonts w:ascii="Arial" w:hAnsi="Arial" w:cs="Arial"/>
                <w:sz w:val="20"/>
                <w:lang w:eastAsia="x-none"/>
              </w:rPr>
              <w:t>Trạng thái hoạt động</w:t>
            </w:r>
          </w:p>
          <w:p w14:paraId="6539E89C" w14:textId="77777777" w:rsidR="00837EB4" w:rsidRDefault="00837EB4" w:rsidP="007B55C7">
            <w:pPr>
              <w:rPr>
                <w:rFonts w:ascii="Arial" w:hAnsi="Arial" w:cs="Arial"/>
                <w:sz w:val="20"/>
                <w:lang w:eastAsia="x-none"/>
              </w:rPr>
            </w:pPr>
            <w:r>
              <w:rPr>
                <w:rFonts w:ascii="Arial" w:hAnsi="Arial" w:cs="Arial"/>
                <w:sz w:val="20"/>
                <w:lang w:eastAsia="x-none"/>
              </w:rPr>
              <w:t>Y : Close</w:t>
            </w:r>
          </w:p>
          <w:p w14:paraId="7E49B937" w14:textId="2CEDBD44" w:rsidR="00837EB4" w:rsidRPr="00733CDD" w:rsidRDefault="00837EB4" w:rsidP="007B55C7">
            <w:pPr>
              <w:rPr>
                <w:rFonts w:ascii="Arial" w:hAnsi="Arial" w:cs="Arial"/>
                <w:sz w:val="20"/>
                <w:lang w:eastAsia="x-none"/>
              </w:rPr>
            </w:pPr>
            <w:r>
              <w:rPr>
                <w:rFonts w:ascii="Arial" w:hAnsi="Arial" w:cs="Arial"/>
                <w:sz w:val="20"/>
                <w:lang w:eastAsia="x-none"/>
              </w:rPr>
              <w:t>N : Hoạt động</w:t>
            </w:r>
          </w:p>
        </w:tc>
        <w:tc>
          <w:tcPr>
            <w:tcW w:w="647" w:type="pct"/>
            <w:shd w:val="clear" w:color="auto" w:fill="auto"/>
          </w:tcPr>
          <w:p w14:paraId="6D536C5D" w14:textId="441C744A" w:rsidR="00F07D10" w:rsidRPr="00733CDD" w:rsidRDefault="005F0861" w:rsidP="007B55C7">
            <w:pPr>
              <w:pStyle w:val="NormalIndent"/>
              <w:spacing w:before="240" w:after="0"/>
              <w:ind w:left="0"/>
              <w:rPr>
                <w:rFonts w:ascii="Arial" w:hAnsi="Arial" w:cs="Arial"/>
                <w:sz w:val="20"/>
              </w:rPr>
            </w:pPr>
            <w:r w:rsidRPr="00733CDD">
              <w:rPr>
                <w:rFonts w:ascii="Arial" w:hAnsi="Arial" w:cs="Arial"/>
                <w:sz w:val="20"/>
              </w:rPr>
              <w:t>String</w:t>
            </w:r>
          </w:p>
        </w:tc>
      </w:tr>
      <w:tr w:rsidR="00F07D10" w:rsidRPr="00733CDD" w14:paraId="5C1E62F9" w14:textId="77777777" w:rsidTr="00F07D10">
        <w:tc>
          <w:tcPr>
            <w:tcW w:w="2268" w:type="pct"/>
            <w:shd w:val="clear" w:color="auto" w:fill="auto"/>
          </w:tcPr>
          <w:p w14:paraId="706D0BCC" w14:textId="799D93E4" w:rsidR="00F07D10" w:rsidRPr="00733CDD" w:rsidRDefault="00F07D10" w:rsidP="007B55C7">
            <w:pPr>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POS_DESC</w:t>
            </w:r>
          </w:p>
        </w:tc>
        <w:tc>
          <w:tcPr>
            <w:tcW w:w="2085" w:type="pct"/>
            <w:shd w:val="clear" w:color="auto" w:fill="auto"/>
          </w:tcPr>
          <w:p w14:paraId="226A90F0" w14:textId="5940B545" w:rsidR="00F07D10" w:rsidRPr="00733CDD" w:rsidRDefault="007A6E84" w:rsidP="007B55C7">
            <w:pPr>
              <w:rPr>
                <w:rFonts w:ascii="Arial" w:hAnsi="Arial" w:cs="Arial"/>
                <w:sz w:val="20"/>
                <w:lang w:eastAsia="x-none"/>
              </w:rPr>
            </w:pPr>
            <w:r>
              <w:rPr>
                <w:rFonts w:ascii="Arial" w:hAnsi="Arial" w:cs="Arial"/>
                <w:sz w:val="20"/>
                <w:lang w:eastAsia="x-none"/>
              </w:rPr>
              <w:t>Tên chi nhánh/PGD/Hội sở</w:t>
            </w:r>
          </w:p>
        </w:tc>
        <w:tc>
          <w:tcPr>
            <w:tcW w:w="647" w:type="pct"/>
            <w:shd w:val="clear" w:color="auto" w:fill="auto"/>
          </w:tcPr>
          <w:p w14:paraId="6D471C87" w14:textId="56635C73" w:rsidR="00F07D10" w:rsidRPr="00733CDD" w:rsidRDefault="007A6E84" w:rsidP="007B55C7">
            <w:pPr>
              <w:pStyle w:val="NormalIndent"/>
              <w:spacing w:before="240" w:after="0"/>
              <w:ind w:left="0"/>
              <w:rPr>
                <w:rFonts w:ascii="Arial" w:hAnsi="Arial" w:cs="Arial"/>
                <w:sz w:val="20"/>
              </w:rPr>
            </w:pPr>
            <w:r w:rsidRPr="00733CDD">
              <w:rPr>
                <w:rFonts w:ascii="Arial" w:hAnsi="Arial" w:cs="Arial"/>
                <w:sz w:val="20"/>
              </w:rPr>
              <w:t xml:space="preserve"> String</w:t>
            </w:r>
          </w:p>
        </w:tc>
      </w:tr>
      <w:tr w:rsidR="00F07D10" w:rsidRPr="00733CDD" w14:paraId="0CD99E82" w14:textId="77777777" w:rsidTr="00F07D10">
        <w:tc>
          <w:tcPr>
            <w:tcW w:w="2268" w:type="pct"/>
            <w:shd w:val="clear" w:color="auto" w:fill="auto"/>
          </w:tcPr>
          <w:p w14:paraId="14C7D515" w14:textId="33B4E186" w:rsidR="00F07D10" w:rsidRPr="00733CDD" w:rsidRDefault="00F07D10" w:rsidP="007B55C7">
            <w:pPr>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POS_CD</w:t>
            </w:r>
          </w:p>
        </w:tc>
        <w:tc>
          <w:tcPr>
            <w:tcW w:w="2085" w:type="pct"/>
            <w:shd w:val="clear" w:color="auto" w:fill="auto"/>
          </w:tcPr>
          <w:p w14:paraId="51464C50" w14:textId="7C5248D2" w:rsidR="00F07D10" w:rsidRPr="00733CDD" w:rsidRDefault="007A6E84" w:rsidP="007B55C7">
            <w:pPr>
              <w:rPr>
                <w:rFonts w:ascii="Arial" w:hAnsi="Arial" w:cs="Arial"/>
                <w:sz w:val="20"/>
                <w:lang w:eastAsia="x-none"/>
              </w:rPr>
            </w:pPr>
            <w:r>
              <w:rPr>
                <w:rFonts w:ascii="Arial" w:hAnsi="Arial" w:cs="Arial"/>
                <w:sz w:val="20"/>
                <w:lang w:eastAsia="x-none"/>
              </w:rPr>
              <w:t>Mã phòng giao dịch</w:t>
            </w:r>
          </w:p>
        </w:tc>
        <w:tc>
          <w:tcPr>
            <w:tcW w:w="647" w:type="pct"/>
            <w:shd w:val="clear" w:color="auto" w:fill="auto"/>
          </w:tcPr>
          <w:p w14:paraId="10EA700F" w14:textId="3CDE8969" w:rsidR="00F07D10" w:rsidRPr="00733CDD" w:rsidRDefault="007A6E84" w:rsidP="007B55C7">
            <w:pPr>
              <w:pStyle w:val="NormalIndent"/>
              <w:spacing w:before="240" w:after="0"/>
              <w:ind w:left="0"/>
              <w:rPr>
                <w:rFonts w:ascii="Arial" w:hAnsi="Arial" w:cs="Arial"/>
                <w:sz w:val="20"/>
              </w:rPr>
            </w:pPr>
            <w:r w:rsidRPr="00733CDD">
              <w:rPr>
                <w:rFonts w:ascii="Arial" w:hAnsi="Arial" w:cs="Arial"/>
                <w:sz w:val="20"/>
              </w:rPr>
              <w:t>String</w:t>
            </w:r>
          </w:p>
        </w:tc>
      </w:tr>
    </w:tbl>
    <w:p w14:paraId="22C376E6" w14:textId="77777777" w:rsidR="009C69AC" w:rsidRPr="00733CDD" w:rsidRDefault="009C69AC" w:rsidP="009C69AC">
      <w:pPr>
        <w:pStyle w:val="ListParagraph"/>
        <w:rPr>
          <w:rFonts w:ascii="Arial" w:hAnsi="Arial" w:cs="Arial"/>
          <w:b/>
          <w:szCs w:val="24"/>
        </w:rPr>
      </w:pPr>
    </w:p>
    <w:p w14:paraId="3FB51671" w14:textId="77777777" w:rsidR="009C69AC" w:rsidRPr="00733CDD" w:rsidRDefault="009C69AC" w:rsidP="009C69AC">
      <w:pPr>
        <w:pStyle w:val="ListParagraph"/>
        <w:rPr>
          <w:rFonts w:ascii="Arial" w:hAnsi="Arial" w:cs="Arial"/>
          <w:b/>
          <w:szCs w:val="24"/>
        </w:rPr>
      </w:pPr>
    </w:p>
    <w:p w14:paraId="212AD26E" w14:textId="77777777" w:rsidR="009C69AC" w:rsidRPr="00733CDD" w:rsidRDefault="009C69AC" w:rsidP="009C69AC">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4590"/>
      </w:tblGrid>
      <w:tr w:rsidR="009C69AC" w:rsidRPr="002A403B" w14:paraId="01397D49" w14:textId="77777777" w:rsidTr="007B55C7">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02D79696" w14:textId="77777777" w:rsidR="009C69AC" w:rsidRPr="002A403B" w:rsidRDefault="009C69AC" w:rsidP="007B55C7">
            <w:pPr>
              <w:pStyle w:val="tablehead"/>
              <w:rPr>
                <w:rFonts w:ascii="Arial" w:eastAsia="Batang" w:hAnsi="Arial" w:cs="Arial"/>
                <w:sz w:val="20"/>
                <w:szCs w:val="20"/>
              </w:rPr>
            </w:pPr>
            <w:r>
              <w:rPr>
                <w:rFonts w:ascii="Arial" w:eastAsia="Batang" w:hAnsi="Arial" w:cs="Arial"/>
                <w:sz w:val="20"/>
                <w:szCs w:val="20"/>
              </w:rPr>
              <w:t>Request</w:t>
            </w:r>
          </w:p>
        </w:tc>
        <w:tc>
          <w:tcPr>
            <w:tcW w:w="45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23B8BD0E" w14:textId="77777777" w:rsidR="009C69AC" w:rsidRPr="002A403B" w:rsidRDefault="009C69AC" w:rsidP="007B55C7">
            <w:pPr>
              <w:pStyle w:val="tablehead"/>
              <w:rPr>
                <w:rFonts w:ascii="Arial" w:eastAsia="Batang" w:hAnsi="Arial" w:cs="Arial"/>
                <w:sz w:val="20"/>
                <w:szCs w:val="20"/>
              </w:rPr>
            </w:pPr>
            <w:r>
              <w:rPr>
                <w:rFonts w:ascii="Arial" w:eastAsia="Batang" w:hAnsi="Arial" w:cs="Arial"/>
                <w:sz w:val="20"/>
                <w:szCs w:val="20"/>
              </w:rPr>
              <w:t>Response</w:t>
            </w:r>
          </w:p>
        </w:tc>
      </w:tr>
      <w:tr w:rsidR="009C69AC" w:rsidRPr="002A403B" w14:paraId="6F651997" w14:textId="77777777" w:rsidTr="00F07D10">
        <w:trPr>
          <w:trHeight w:hRule="exact" w:val="4427"/>
        </w:trPr>
        <w:tc>
          <w:tcPr>
            <w:tcW w:w="49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FF29AB"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w:t>
            </w:r>
          </w:p>
          <w:p w14:paraId="27EE3EF8"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"SystemCode": "ODS_SRV",</w:t>
            </w:r>
          </w:p>
          <w:p w14:paraId="79F26C42"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"FunctionCode": "CORE_INVESTMENT_LIST_MAIN_POS",</w:t>
            </w:r>
          </w:p>
          <w:p w14:paraId="64301AB5"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"MultiRow": true,</w:t>
            </w:r>
          </w:p>
          <w:p w14:paraId="247D7FFA"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"parameters": [</w:t>
            </w:r>
          </w:p>
          <w:p w14:paraId="7DA354B6"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7DF5C179"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"ParamName": "OUT_CUR",</w:t>
            </w:r>
          </w:p>
          <w:p w14:paraId="580C4CCC"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"ParamInOut": "OUT",</w:t>
            </w:r>
          </w:p>
          <w:p w14:paraId="6AEB021A"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"ParamType": "REF CURSOR",</w:t>
            </w:r>
          </w:p>
          <w:p w14:paraId="54BC9109"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"ParamValue": null</w:t>
            </w:r>
          </w:p>
          <w:p w14:paraId="6114EE32"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7B02CB87" w14:textId="77777777" w:rsidR="009C69AC" w:rsidRPr="00733CDD" w:rsidRDefault="009C69AC" w:rsidP="009C69AC">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1C6EA273" w14:textId="7DCA6257" w:rsidR="009C69AC" w:rsidRPr="009C69AC" w:rsidRDefault="009C69AC" w:rsidP="009C69AC">
            <w:pPr>
              <w:spacing w:before="0" w:after="0"/>
              <w:rPr>
                <w:rFonts w:ascii="Arial" w:hAnsi="Arial" w:cs="Arial"/>
                <w:szCs w:val="24"/>
              </w:rPr>
            </w:pPr>
            <w:r w:rsidRPr="00733CDD">
              <w:rPr>
                <w:rFonts w:ascii="Arial" w:hAnsi="Arial" w:cs="Arial"/>
                <w:color w:val="000000"/>
                <w:sz w:val="18"/>
                <w:szCs w:val="18"/>
                <w:lang w:bidi="ar-SA"/>
              </w:rPr>
              <w:t xml:space="preserve">  } </w:t>
            </w:r>
          </w:p>
        </w:tc>
        <w:tc>
          <w:tcPr>
            <w:tcW w:w="4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52E638"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w:t>
            </w:r>
          </w:p>
          <w:p w14:paraId="1356EAD5"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"Data": [</w:t>
            </w:r>
          </w:p>
          <w:p w14:paraId="087BA3DB"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0A49BE10"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"SHORT_DESC": "QBA",</w:t>
            </w:r>
          </w:p>
          <w:p w14:paraId="4A0D1373"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"POS_FLAG": "S",</w:t>
            </w:r>
          </w:p>
          <w:p w14:paraId="72AFFFFC"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"MAIN_POS": "120200",</w:t>
            </w:r>
          </w:p>
          <w:p w14:paraId="64FC6540"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"POS_HEAD_DESG": "MANAGER",</w:t>
            </w:r>
          </w:p>
          <w:p w14:paraId="41C52815"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"OFF_FLAG": "N",</w:t>
            </w:r>
          </w:p>
          <w:p w14:paraId="439F93AE"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"POS_DESC": "PGD HA HUY TAP/CN NGHE AN",</w:t>
            </w:r>
          </w:p>
          <w:p w14:paraId="5BF1632F"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"POS_CD": "120205"</w:t>
            </w:r>
          </w:p>
          <w:p w14:paraId="5676EE45"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 </w:t>
            </w:r>
          </w:p>
          <w:p w14:paraId="2B9FB1FF"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287C50D1"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"StatusCode": 0,</w:t>
            </w:r>
          </w:p>
          <w:p w14:paraId="443518D9" w14:textId="77777777" w:rsidR="009C69AC" w:rsidRPr="00733CDD" w:rsidRDefault="009C69AC" w:rsidP="009C69AC">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"Message": "Success",</w:t>
            </w:r>
          </w:p>
          <w:p w14:paraId="44071C24" w14:textId="77777777" w:rsidR="009C69AC" w:rsidRPr="00733CDD" w:rsidRDefault="009C69AC" w:rsidP="009C69AC">
            <w:pPr>
              <w:pStyle w:val="ListParagraph"/>
              <w:spacing w:before="0" w:after="0"/>
              <w:rPr>
                <w:rFonts w:ascii="Arial" w:hAnsi="Arial" w:cs="Arial"/>
                <w:b/>
                <w:szCs w:val="24"/>
              </w:rPr>
            </w:pPr>
            <w:r w:rsidRPr="00733CDD">
              <w:rPr>
                <w:rFonts w:ascii="Arial" w:eastAsia="Times New Roman" w:hAnsi="Arial" w:cs="Arial"/>
                <w:color w:val="000000"/>
                <w:sz w:val="18"/>
                <w:szCs w:val="18"/>
                <w:lang w:val="en-SG"/>
              </w:rPr>
              <w:t>}</w:t>
            </w:r>
          </w:p>
          <w:p w14:paraId="2364DC53" w14:textId="0BD81965" w:rsidR="009C69AC" w:rsidRPr="00483075" w:rsidRDefault="009C69AC" w:rsidP="007B55C7">
            <w:pPr>
              <w:pStyle w:val="ListParagraph"/>
              <w:spacing w:before="0" w:after="0"/>
              <w:ind w:left="0"/>
              <w:rPr>
                <w:rFonts w:ascii="Arial" w:hAnsi="Arial" w:cs="Arial"/>
                <w:b/>
                <w:szCs w:val="24"/>
              </w:rPr>
            </w:pPr>
          </w:p>
        </w:tc>
      </w:tr>
    </w:tbl>
    <w:p w14:paraId="3BEBF44E" w14:textId="77777777" w:rsidR="009C69AC" w:rsidRDefault="009C69AC" w:rsidP="009C69AC">
      <w:pPr>
        <w:spacing w:before="0" w:after="200" w:line="252" w:lineRule="auto"/>
        <w:jc w:val="left"/>
        <w:rPr>
          <w:rFonts w:ascii="Arial" w:hAnsi="Arial" w:cs="Arial"/>
          <w:b/>
          <w:szCs w:val="24"/>
        </w:rPr>
      </w:pPr>
    </w:p>
    <w:p w14:paraId="35D6728F" w14:textId="68DE4061" w:rsidR="00650E1A" w:rsidRPr="00733CDD" w:rsidRDefault="00F653EB" w:rsidP="00F653EB">
      <w:pPr>
        <w:pStyle w:val="Heading2"/>
        <w:rPr>
          <w:rFonts w:ascii="Arial" w:hAnsi="Arial" w:cs="Arial"/>
          <w:lang w:val="en-GB"/>
        </w:rPr>
      </w:pPr>
      <w:bookmarkStart w:id="45" w:name="_Toc88143060"/>
      <w:r w:rsidRPr="00733CDD">
        <w:rPr>
          <w:rFonts w:ascii="Arial" w:hAnsi="Arial" w:cs="Arial"/>
          <w:lang w:val="en-GB"/>
        </w:rPr>
        <w:t>Lấy thông tin khách hàng từ Core bank</w:t>
      </w:r>
      <w:bookmarkEnd w:id="45"/>
    </w:p>
    <w:p w14:paraId="0337E33B" w14:textId="77777777" w:rsidR="00F07D10" w:rsidRPr="00733CDD" w:rsidRDefault="00F07D10" w:rsidP="00F07D10">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1214FA32" w14:textId="77777777" w:rsidR="00F07D10" w:rsidRPr="00733CDD" w:rsidRDefault="00F07D10" w:rsidP="00F07D10">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49CF06A4" w14:textId="77777777" w:rsidR="00F07D10" w:rsidRPr="00733CDD" w:rsidRDefault="00F07D10" w:rsidP="00F07D10">
      <w:pPr>
        <w:pStyle w:val="NormalIndent"/>
        <w:spacing w:after="0"/>
        <w:rPr>
          <w:rFonts w:ascii="Arial" w:hAnsi="Arial" w:cs="Arial"/>
          <w:szCs w:val="24"/>
        </w:rPr>
      </w:pPr>
      <w:r w:rsidRPr="00733CDD">
        <w:rPr>
          <w:rFonts w:ascii="Arial" w:hAnsi="Arial" w:cs="Arial"/>
          <w:szCs w:val="24"/>
        </w:rPr>
        <w:t>HTTP method: POST</w:t>
      </w:r>
    </w:p>
    <w:p w14:paraId="263E8E15" w14:textId="77777777" w:rsidR="00F07D10" w:rsidRPr="00733CDD" w:rsidRDefault="00F07D10" w:rsidP="00F07D10">
      <w:pPr>
        <w:pStyle w:val="NormalIndent"/>
        <w:spacing w:after="0"/>
        <w:rPr>
          <w:rFonts w:ascii="Arial" w:hAnsi="Arial" w:cs="Arial"/>
        </w:rPr>
      </w:pPr>
      <w:r w:rsidRPr="00733CDD">
        <w:rPr>
          <w:rFonts w:ascii="Arial" w:hAnsi="Arial" w:cs="Arial"/>
          <w:szCs w:val="24"/>
        </w:rPr>
        <w:t xml:space="preserve">URL: </w:t>
      </w:r>
      <w:hyperlink r:id="rId16"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48DD8090" w14:textId="77777777" w:rsidR="00F07D10" w:rsidRPr="00733CDD" w:rsidRDefault="00F07D10" w:rsidP="00F07D10">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7499F258" w14:textId="77777777" w:rsidR="00F07D10" w:rsidRPr="00733CDD" w:rsidRDefault="00F07D10" w:rsidP="00F07D10">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19037E86" w14:textId="1D590204" w:rsidR="00F07D10" w:rsidRPr="00F07D10" w:rsidRDefault="00F07D10" w:rsidP="00F07D10">
      <w:pPr>
        <w:pStyle w:val="ListParagraph"/>
        <w:numPr>
          <w:ilvl w:val="0"/>
          <w:numId w:val="25"/>
        </w:numPr>
        <w:rPr>
          <w:rFonts w:ascii="Arial" w:hAnsi="Arial" w:cs="Arial"/>
          <w:b/>
          <w:i/>
          <w:u w:val="single"/>
        </w:rPr>
      </w:pPr>
      <w:r w:rsidRPr="00733CDD">
        <w:rPr>
          <w:rFonts w:ascii="Arial" w:hAnsi="Arial" w:cs="Arial"/>
          <w:b/>
          <w:i/>
          <w:u w:val="single"/>
        </w:rPr>
        <w:t>Input: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F07D10" w:rsidRPr="00733CDD" w14:paraId="72D817CF" w14:textId="77777777" w:rsidTr="007B55C7">
        <w:tc>
          <w:tcPr>
            <w:tcW w:w="1079" w:type="pct"/>
            <w:shd w:val="clear" w:color="auto" w:fill="F7CAAC"/>
            <w:tcMar>
              <w:top w:w="43" w:type="dxa"/>
              <w:left w:w="115" w:type="dxa"/>
              <w:bottom w:w="43" w:type="dxa"/>
              <w:right w:w="115" w:type="dxa"/>
            </w:tcMar>
            <w:vAlign w:val="center"/>
          </w:tcPr>
          <w:p w14:paraId="3619A576" w14:textId="77777777" w:rsidR="00F07D10" w:rsidRPr="00733CDD" w:rsidRDefault="00F07D10" w:rsidP="007B55C7">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10ED5DFC" w14:textId="77777777" w:rsidR="00F07D10" w:rsidRPr="00733CDD" w:rsidRDefault="00F07D10" w:rsidP="007B55C7">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7D3B5646" w14:textId="77777777" w:rsidR="00F07D10" w:rsidRPr="00733CDD" w:rsidRDefault="00F07D10" w:rsidP="007B55C7">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6869B171" w14:textId="77777777" w:rsidR="00F07D10" w:rsidRPr="00733CDD" w:rsidRDefault="00F07D10" w:rsidP="007B55C7">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39C91930" w14:textId="77777777" w:rsidR="00F07D10" w:rsidRPr="00733CDD" w:rsidRDefault="00F07D10" w:rsidP="007B55C7">
            <w:pPr>
              <w:pStyle w:val="tablehead"/>
              <w:rPr>
                <w:rFonts w:ascii="Arial" w:hAnsi="Arial" w:cs="Arial"/>
                <w:sz w:val="20"/>
                <w:szCs w:val="20"/>
              </w:rPr>
            </w:pPr>
            <w:r w:rsidRPr="00733CDD">
              <w:rPr>
                <w:rFonts w:ascii="Arial" w:hAnsi="Arial" w:cs="Arial"/>
                <w:sz w:val="20"/>
                <w:szCs w:val="20"/>
              </w:rPr>
              <w:t>Length</w:t>
            </w:r>
          </w:p>
        </w:tc>
      </w:tr>
      <w:tr w:rsidR="00F07D10" w:rsidRPr="00733CDD" w14:paraId="0882E519" w14:textId="77777777" w:rsidTr="007B55C7">
        <w:trPr>
          <w:trHeight w:val="419"/>
        </w:trPr>
        <w:tc>
          <w:tcPr>
            <w:tcW w:w="1079" w:type="pct"/>
            <w:shd w:val="clear" w:color="auto" w:fill="auto"/>
            <w:tcMar>
              <w:top w:w="43" w:type="dxa"/>
              <w:left w:w="115" w:type="dxa"/>
              <w:bottom w:w="43" w:type="dxa"/>
              <w:right w:w="115" w:type="dxa"/>
            </w:tcMar>
            <w:vAlign w:val="center"/>
          </w:tcPr>
          <w:p w14:paraId="67164414" w14:textId="77777777" w:rsidR="00F07D10" w:rsidRPr="00733CDD" w:rsidRDefault="00F07D10" w:rsidP="007B55C7">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5C3E920C" w14:textId="77777777" w:rsidR="00F07D10" w:rsidRPr="00733CDD" w:rsidRDefault="00F07D10" w:rsidP="007B55C7">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6775CDF1" w14:textId="77777777" w:rsidR="00F07D10" w:rsidRPr="00733CDD" w:rsidRDefault="00F07D10" w:rsidP="007B55C7">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2D6A92DC" w14:textId="77777777" w:rsidR="00F07D10" w:rsidRPr="00733CDD" w:rsidRDefault="00F07D10"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C90C282" w14:textId="77777777" w:rsidR="00F07D10" w:rsidRPr="00733CDD" w:rsidRDefault="00F07D10" w:rsidP="007B55C7">
            <w:pPr>
              <w:pStyle w:val="NormalIndent"/>
              <w:spacing w:after="0"/>
              <w:ind w:left="0"/>
              <w:rPr>
                <w:rFonts w:ascii="Arial" w:hAnsi="Arial" w:cs="Arial"/>
                <w:sz w:val="20"/>
              </w:rPr>
            </w:pPr>
          </w:p>
        </w:tc>
      </w:tr>
      <w:tr w:rsidR="00F07D10" w:rsidRPr="00733CDD" w14:paraId="0AE7013A" w14:textId="77777777" w:rsidTr="007B55C7">
        <w:trPr>
          <w:trHeight w:val="365"/>
        </w:trPr>
        <w:tc>
          <w:tcPr>
            <w:tcW w:w="1079" w:type="pct"/>
            <w:shd w:val="clear" w:color="auto" w:fill="auto"/>
            <w:tcMar>
              <w:top w:w="43" w:type="dxa"/>
              <w:left w:w="115" w:type="dxa"/>
              <w:bottom w:w="43" w:type="dxa"/>
              <w:right w:w="115" w:type="dxa"/>
            </w:tcMar>
            <w:vAlign w:val="center"/>
          </w:tcPr>
          <w:p w14:paraId="209BAAE7" w14:textId="77777777" w:rsidR="00F07D10" w:rsidRPr="00733CDD" w:rsidRDefault="00F07D10" w:rsidP="007B55C7">
            <w:pPr>
              <w:spacing w:before="0"/>
              <w:rPr>
                <w:rFonts w:ascii="Arial" w:hAnsi="Arial" w:cs="Arial"/>
                <w:sz w:val="20"/>
                <w:szCs w:val="20"/>
              </w:rPr>
            </w:pPr>
            <w:r w:rsidRPr="00733CDD">
              <w:rPr>
                <w:rFonts w:ascii="Arial" w:hAnsi="Arial" w:cs="Arial"/>
                <w:sz w:val="20"/>
                <w:szCs w:val="20"/>
              </w:rPr>
              <w:lastRenderedPageBreak/>
              <w:t>FunctionCode</w:t>
            </w:r>
          </w:p>
        </w:tc>
        <w:tc>
          <w:tcPr>
            <w:tcW w:w="2318" w:type="pct"/>
            <w:shd w:val="clear" w:color="auto" w:fill="auto"/>
            <w:tcMar>
              <w:top w:w="43" w:type="dxa"/>
              <w:left w:w="115" w:type="dxa"/>
              <w:bottom w:w="43" w:type="dxa"/>
              <w:right w:w="115" w:type="dxa"/>
            </w:tcMar>
            <w:vAlign w:val="center"/>
          </w:tcPr>
          <w:p w14:paraId="0EF829F3" w14:textId="1B0DFBA8" w:rsidR="00F07D10" w:rsidRPr="00733CDD" w:rsidRDefault="00066699" w:rsidP="007B55C7">
            <w:pPr>
              <w:pStyle w:val="NormalIndent"/>
              <w:spacing w:after="0"/>
              <w:ind w:left="0"/>
              <w:rPr>
                <w:rFonts w:ascii="Arial" w:hAnsi="Arial" w:cs="Arial"/>
                <w:sz w:val="20"/>
              </w:rPr>
            </w:pPr>
            <w:r w:rsidRPr="00733CDD">
              <w:rPr>
                <w:rFonts w:ascii="Arial" w:hAnsi="Arial" w:cs="Arial"/>
                <w:color w:val="000000"/>
                <w:sz w:val="18"/>
                <w:szCs w:val="18"/>
              </w:rPr>
              <w:t>CORE_INVESTMENT_CUSTOMER_INFOMATION</w:t>
            </w:r>
          </w:p>
        </w:tc>
        <w:tc>
          <w:tcPr>
            <w:tcW w:w="591" w:type="pct"/>
            <w:shd w:val="clear" w:color="auto" w:fill="auto"/>
            <w:tcMar>
              <w:top w:w="43" w:type="dxa"/>
              <w:left w:w="115" w:type="dxa"/>
              <w:bottom w:w="43" w:type="dxa"/>
              <w:right w:w="115" w:type="dxa"/>
            </w:tcMar>
          </w:tcPr>
          <w:p w14:paraId="616E146F" w14:textId="77777777" w:rsidR="00F07D10" w:rsidRPr="00733CDD" w:rsidRDefault="00F07D10" w:rsidP="007B55C7">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5712D943" w14:textId="77777777" w:rsidR="00F07D10" w:rsidRPr="00733CDD" w:rsidRDefault="00F07D10"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925D19C" w14:textId="77777777" w:rsidR="00F07D10" w:rsidRPr="00733CDD" w:rsidRDefault="00F07D10" w:rsidP="007B55C7">
            <w:pPr>
              <w:pStyle w:val="NormalIndent"/>
              <w:spacing w:after="0"/>
              <w:ind w:left="0"/>
              <w:rPr>
                <w:rFonts w:ascii="Arial" w:hAnsi="Arial" w:cs="Arial"/>
                <w:sz w:val="20"/>
              </w:rPr>
            </w:pPr>
          </w:p>
        </w:tc>
      </w:tr>
      <w:tr w:rsidR="00F07D10" w:rsidRPr="00733CDD" w14:paraId="517E4A7D" w14:textId="77777777" w:rsidTr="007B55C7">
        <w:trPr>
          <w:trHeight w:val="302"/>
        </w:trPr>
        <w:tc>
          <w:tcPr>
            <w:tcW w:w="1079" w:type="pct"/>
            <w:shd w:val="clear" w:color="auto" w:fill="auto"/>
            <w:tcMar>
              <w:top w:w="43" w:type="dxa"/>
              <w:left w:w="115" w:type="dxa"/>
              <w:bottom w:w="43" w:type="dxa"/>
              <w:right w:w="115" w:type="dxa"/>
            </w:tcMar>
            <w:vAlign w:val="center"/>
          </w:tcPr>
          <w:p w14:paraId="5B26C059" w14:textId="77777777" w:rsidR="00F07D10" w:rsidRPr="00733CDD" w:rsidRDefault="00F07D10" w:rsidP="007B55C7">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78ADEB99" w14:textId="77777777" w:rsidR="00F07D10" w:rsidRPr="00733CDD" w:rsidRDefault="00F07D10" w:rsidP="007B55C7">
            <w:pPr>
              <w:spacing w:after="0" w:line="270" w:lineRule="atLeast"/>
              <w:rPr>
                <w:rFonts w:ascii="Arial" w:hAnsi="Arial" w:cs="Arial"/>
              </w:rPr>
            </w:pPr>
            <w:r w:rsidRPr="00733CDD">
              <w:rPr>
                <w:rFonts w:ascii="Arial" w:hAnsi="Arial" w:cs="Arial"/>
              </w:rPr>
              <w:t>Trả về 1 dòng hoặc nhiều dòng giá trị</w:t>
            </w:r>
          </w:p>
          <w:p w14:paraId="4334418C" w14:textId="77777777" w:rsidR="00F07D10" w:rsidRPr="00733CDD" w:rsidRDefault="00F07D10" w:rsidP="007B55C7">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46C3602A" w14:textId="77777777" w:rsidR="00F07D10" w:rsidRPr="00733CDD" w:rsidRDefault="00F07D10" w:rsidP="007B55C7">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504D0FF6" w14:textId="77777777" w:rsidR="00F07D10" w:rsidRPr="00733CDD" w:rsidRDefault="00F07D10" w:rsidP="007B55C7">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376A2F01" w14:textId="77777777" w:rsidR="00F07D10" w:rsidRPr="00733CDD" w:rsidRDefault="00F07D10"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F99FCA5" w14:textId="77777777" w:rsidR="00F07D10" w:rsidRPr="00733CDD" w:rsidRDefault="00F07D10" w:rsidP="007B55C7">
            <w:pPr>
              <w:pStyle w:val="NormalIndent"/>
              <w:spacing w:after="0"/>
              <w:ind w:left="0"/>
              <w:rPr>
                <w:rFonts w:ascii="Arial" w:hAnsi="Arial" w:cs="Arial"/>
                <w:sz w:val="20"/>
              </w:rPr>
            </w:pPr>
          </w:p>
        </w:tc>
      </w:tr>
      <w:tr w:rsidR="00F07D10" w:rsidRPr="00733CDD" w14:paraId="5278BDB9" w14:textId="77777777" w:rsidTr="007B55C7">
        <w:trPr>
          <w:trHeight w:val="302"/>
        </w:trPr>
        <w:tc>
          <w:tcPr>
            <w:tcW w:w="1079" w:type="pct"/>
            <w:shd w:val="clear" w:color="auto" w:fill="auto"/>
            <w:tcMar>
              <w:top w:w="43" w:type="dxa"/>
              <w:left w:w="115" w:type="dxa"/>
              <w:bottom w:w="43" w:type="dxa"/>
              <w:right w:w="115" w:type="dxa"/>
            </w:tcMar>
            <w:vAlign w:val="center"/>
          </w:tcPr>
          <w:p w14:paraId="74FC83AF" w14:textId="77777777" w:rsidR="00F07D10" w:rsidRPr="00733CDD" w:rsidRDefault="00F07D10" w:rsidP="007B55C7">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1654CE75" w14:textId="77777777" w:rsidR="00F07D10" w:rsidRPr="00733CDD" w:rsidRDefault="00F07D10" w:rsidP="007B55C7">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4E8117F9" w14:textId="77777777" w:rsidR="00F07D10" w:rsidRPr="00733CDD" w:rsidRDefault="00F07D10" w:rsidP="007B55C7">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49819182" w14:textId="77777777" w:rsidR="00F07D10" w:rsidRPr="00733CDD" w:rsidRDefault="00F07D10"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AB81134" w14:textId="77777777" w:rsidR="00F07D10" w:rsidRPr="00733CDD" w:rsidRDefault="00F07D10" w:rsidP="007B55C7">
            <w:pPr>
              <w:pStyle w:val="NormalIndent"/>
              <w:spacing w:after="0"/>
              <w:ind w:left="0"/>
              <w:rPr>
                <w:rFonts w:ascii="Arial" w:hAnsi="Arial" w:cs="Arial"/>
                <w:sz w:val="20"/>
              </w:rPr>
            </w:pPr>
          </w:p>
        </w:tc>
      </w:tr>
      <w:tr w:rsidR="00F07D10" w:rsidRPr="00733CDD" w14:paraId="43D9937A" w14:textId="77777777" w:rsidTr="00F07D10">
        <w:trPr>
          <w:trHeight w:val="1087"/>
        </w:trPr>
        <w:tc>
          <w:tcPr>
            <w:tcW w:w="1079" w:type="pct"/>
            <w:shd w:val="clear" w:color="auto" w:fill="auto"/>
            <w:tcMar>
              <w:top w:w="43" w:type="dxa"/>
              <w:left w:w="115" w:type="dxa"/>
              <w:bottom w:w="43" w:type="dxa"/>
              <w:right w:w="115" w:type="dxa"/>
            </w:tcMar>
            <w:vAlign w:val="center"/>
          </w:tcPr>
          <w:p w14:paraId="7D134722" w14:textId="77777777" w:rsidR="00F07D10" w:rsidRPr="00733CDD" w:rsidRDefault="00F07D10" w:rsidP="007B55C7">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F07D10" w:rsidRPr="00733CDD" w14:paraId="533A7EE3" w14:textId="77777777" w:rsidTr="007B55C7">
              <w:tc>
                <w:tcPr>
                  <w:tcW w:w="1485" w:type="dxa"/>
                </w:tcPr>
                <w:p w14:paraId="679CD6E4" w14:textId="77777777" w:rsidR="00F07D10" w:rsidRPr="00733CDD" w:rsidRDefault="00F07D10" w:rsidP="007B55C7">
                  <w:pPr>
                    <w:spacing w:after="0" w:line="270" w:lineRule="atLeast"/>
                    <w:rPr>
                      <w:rFonts w:ascii="Arial" w:hAnsi="Arial" w:cs="Arial"/>
                    </w:rPr>
                  </w:pPr>
                  <w:commentRangeStart w:id="46"/>
                  <w:r w:rsidRPr="00733CDD">
                    <w:rPr>
                      <w:rFonts w:ascii="Arial" w:hAnsi="Arial" w:cs="Arial"/>
                    </w:rPr>
                    <w:t>Tên param</w:t>
                  </w:r>
                </w:p>
              </w:tc>
              <w:tc>
                <w:tcPr>
                  <w:tcW w:w="2185" w:type="dxa"/>
                </w:tcPr>
                <w:p w14:paraId="06ECC644" w14:textId="77777777" w:rsidR="00F07D10" w:rsidRPr="00733CDD" w:rsidRDefault="00F07D10" w:rsidP="007B55C7">
                  <w:pPr>
                    <w:spacing w:after="0" w:line="270" w:lineRule="atLeast"/>
                    <w:rPr>
                      <w:rFonts w:ascii="Arial" w:hAnsi="Arial" w:cs="Arial"/>
                    </w:rPr>
                  </w:pPr>
                  <w:r w:rsidRPr="00733CDD">
                    <w:rPr>
                      <w:rFonts w:ascii="Arial" w:hAnsi="Arial" w:cs="Arial"/>
                    </w:rPr>
                    <w:t>Mô tả</w:t>
                  </w:r>
                </w:p>
              </w:tc>
              <w:tc>
                <w:tcPr>
                  <w:tcW w:w="787" w:type="dxa"/>
                </w:tcPr>
                <w:p w14:paraId="447EE596" w14:textId="77777777" w:rsidR="00F07D10" w:rsidRPr="00733CDD" w:rsidRDefault="00F07D10" w:rsidP="007B55C7">
                  <w:pPr>
                    <w:spacing w:after="0" w:line="270" w:lineRule="atLeast"/>
                    <w:rPr>
                      <w:rFonts w:ascii="Arial" w:hAnsi="Arial" w:cs="Arial"/>
                    </w:rPr>
                  </w:pPr>
                  <w:r w:rsidRPr="00733CDD">
                    <w:rPr>
                      <w:rFonts w:ascii="Arial" w:hAnsi="Arial" w:cs="Arial"/>
                    </w:rPr>
                    <w:t>Bắt buộc</w:t>
                  </w:r>
                  <w:commentRangeEnd w:id="46"/>
                  <w:r w:rsidR="00F3755B">
                    <w:rPr>
                      <w:rStyle w:val="CommentReference"/>
                    </w:rPr>
                    <w:commentReference w:id="46"/>
                  </w:r>
                </w:p>
              </w:tc>
            </w:tr>
            <w:tr w:rsidR="00F07D10" w:rsidRPr="00733CDD" w14:paraId="31D80283" w14:textId="77777777" w:rsidTr="007B55C7">
              <w:tc>
                <w:tcPr>
                  <w:tcW w:w="1485" w:type="dxa"/>
                </w:tcPr>
                <w:p w14:paraId="0622AAAD" w14:textId="432A8DFD" w:rsidR="00F07D10" w:rsidRPr="00733CDD" w:rsidRDefault="00F07D10" w:rsidP="007B55C7">
                  <w:pPr>
                    <w:spacing w:after="0" w:line="270" w:lineRule="atLeast"/>
                    <w:rPr>
                      <w:rFonts w:ascii="Arial" w:hAnsi="Arial" w:cs="Arial"/>
                      <w:bCs/>
                      <w:szCs w:val="24"/>
                    </w:rPr>
                  </w:pPr>
                  <w:r w:rsidRPr="00733CDD">
                    <w:rPr>
                      <w:rFonts w:ascii="Arial" w:hAnsi="Arial" w:cs="Arial"/>
                      <w:color w:val="000000"/>
                      <w:sz w:val="18"/>
                      <w:szCs w:val="18"/>
                      <w:lang w:bidi="ar-SA"/>
                    </w:rPr>
                    <w:t>CIF_NO</w:t>
                  </w:r>
                </w:p>
              </w:tc>
              <w:tc>
                <w:tcPr>
                  <w:tcW w:w="2185" w:type="dxa"/>
                </w:tcPr>
                <w:p w14:paraId="7AFA6B03" w14:textId="01E9CB2D" w:rsidR="00F07D10" w:rsidRPr="00733CDD" w:rsidRDefault="002201F8" w:rsidP="007B55C7">
                  <w:pPr>
                    <w:spacing w:after="0" w:line="270" w:lineRule="atLeast"/>
                    <w:rPr>
                      <w:rFonts w:ascii="Arial" w:hAnsi="Arial" w:cs="Arial"/>
                    </w:rPr>
                  </w:pPr>
                  <w:r>
                    <w:rPr>
                      <w:rFonts w:ascii="Arial" w:hAnsi="Arial" w:cs="Arial"/>
                    </w:rPr>
                    <w:t>Mã cif khách hàng</w:t>
                  </w:r>
                </w:p>
              </w:tc>
              <w:tc>
                <w:tcPr>
                  <w:tcW w:w="787" w:type="dxa"/>
                </w:tcPr>
                <w:p w14:paraId="73E84CD2" w14:textId="0124297C" w:rsidR="00F07D10" w:rsidRPr="00733CDD" w:rsidRDefault="002201F8" w:rsidP="007B55C7">
                  <w:pPr>
                    <w:spacing w:after="0" w:line="270" w:lineRule="atLeast"/>
                    <w:rPr>
                      <w:rFonts w:ascii="Arial" w:hAnsi="Arial" w:cs="Arial"/>
                    </w:rPr>
                  </w:pPr>
                  <w:r>
                    <w:rPr>
                      <w:rFonts w:ascii="Arial" w:hAnsi="Arial" w:cs="Arial"/>
                    </w:rPr>
                    <w:t>M</w:t>
                  </w:r>
                </w:p>
              </w:tc>
            </w:tr>
            <w:tr w:rsidR="00F07D10" w:rsidRPr="00733CDD" w14:paraId="63B94E7B" w14:textId="77777777" w:rsidTr="007B55C7">
              <w:tc>
                <w:tcPr>
                  <w:tcW w:w="1485" w:type="dxa"/>
                </w:tcPr>
                <w:p w14:paraId="3B78067D" w14:textId="52960271" w:rsidR="00F07D10" w:rsidRPr="00733CDD" w:rsidRDefault="00F07D10" w:rsidP="007B55C7">
                  <w:pPr>
                    <w:spacing w:after="0" w:line="270" w:lineRule="atLeast"/>
                    <w:rPr>
                      <w:rFonts w:ascii="Arial" w:hAnsi="Arial" w:cs="Arial"/>
                      <w:color w:val="1F497D"/>
                      <w:sz w:val="18"/>
                      <w:szCs w:val="18"/>
                    </w:rPr>
                  </w:pPr>
                  <w:r w:rsidRPr="00733CDD">
                    <w:rPr>
                      <w:rFonts w:ascii="Arial" w:hAnsi="Arial" w:cs="Arial"/>
                      <w:color w:val="000000"/>
                      <w:sz w:val="18"/>
                      <w:szCs w:val="18"/>
                      <w:lang w:bidi="ar-SA"/>
                    </w:rPr>
                    <w:t>ID_NUMBER</w:t>
                  </w:r>
                </w:p>
              </w:tc>
              <w:tc>
                <w:tcPr>
                  <w:tcW w:w="2185" w:type="dxa"/>
                </w:tcPr>
                <w:p w14:paraId="069DC460" w14:textId="0616EA68" w:rsidR="00F07D10" w:rsidRPr="00733CDD" w:rsidRDefault="00D54689" w:rsidP="007B55C7">
                  <w:pPr>
                    <w:spacing w:after="0" w:line="270" w:lineRule="atLeast"/>
                    <w:rPr>
                      <w:rFonts w:ascii="Arial" w:hAnsi="Arial" w:cs="Arial"/>
                    </w:rPr>
                  </w:pPr>
                  <w:r>
                    <w:rPr>
                      <w:rFonts w:ascii="Arial" w:hAnsi="Arial" w:cs="Arial"/>
                    </w:rPr>
                    <w:t>Số giấy tờ</w:t>
                  </w:r>
                </w:p>
              </w:tc>
              <w:tc>
                <w:tcPr>
                  <w:tcW w:w="787" w:type="dxa"/>
                </w:tcPr>
                <w:p w14:paraId="6D835DFB" w14:textId="042B92AE" w:rsidR="00F07D10" w:rsidRPr="00733CDD" w:rsidRDefault="002201F8" w:rsidP="007B55C7">
                  <w:pPr>
                    <w:spacing w:after="0" w:line="270" w:lineRule="atLeast"/>
                    <w:rPr>
                      <w:rFonts w:ascii="Arial" w:hAnsi="Arial" w:cs="Arial"/>
                    </w:rPr>
                  </w:pPr>
                  <w:r>
                    <w:rPr>
                      <w:rFonts w:ascii="Arial" w:hAnsi="Arial" w:cs="Arial"/>
                    </w:rPr>
                    <w:t>M</w:t>
                  </w:r>
                </w:p>
              </w:tc>
            </w:tr>
            <w:tr w:rsidR="00F07D10" w:rsidRPr="00733CDD" w14:paraId="26565BE4" w14:textId="77777777" w:rsidTr="007B55C7">
              <w:tc>
                <w:tcPr>
                  <w:tcW w:w="1485" w:type="dxa"/>
                </w:tcPr>
                <w:p w14:paraId="5704BEE4" w14:textId="5FE89997" w:rsidR="00F07D10" w:rsidRPr="00733CDD" w:rsidRDefault="00F07D10" w:rsidP="007B55C7">
                  <w:pPr>
                    <w:spacing w:after="0" w:line="270" w:lineRule="atLeast"/>
                    <w:rPr>
                      <w:rFonts w:ascii="Arial" w:hAnsi="Arial" w:cs="Arial"/>
                      <w:color w:val="1F497D"/>
                      <w:sz w:val="18"/>
                      <w:szCs w:val="18"/>
                    </w:rPr>
                  </w:pPr>
                  <w:r w:rsidRPr="00733CDD">
                    <w:rPr>
                      <w:rFonts w:ascii="Arial" w:hAnsi="Arial" w:cs="Arial"/>
                      <w:color w:val="000000"/>
                      <w:sz w:val="18"/>
                      <w:szCs w:val="18"/>
                      <w:lang w:bidi="ar-SA"/>
                    </w:rPr>
                    <w:t>POS_FLG</w:t>
                  </w:r>
                </w:p>
              </w:tc>
              <w:tc>
                <w:tcPr>
                  <w:tcW w:w="2185" w:type="dxa"/>
                </w:tcPr>
                <w:p w14:paraId="6C1C147B" w14:textId="1DD287DA" w:rsidR="00F07D10" w:rsidRPr="00733CDD" w:rsidRDefault="00F12E7F" w:rsidP="007B55C7">
                  <w:pPr>
                    <w:spacing w:after="0" w:line="270" w:lineRule="atLeast"/>
                    <w:rPr>
                      <w:rFonts w:ascii="Arial" w:hAnsi="Arial" w:cs="Arial"/>
                    </w:rPr>
                  </w:pPr>
                  <w:r>
                    <w:rPr>
                      <w:rFonts w:ascii="Arial" w:hAnsi="Arial" w:cs="Arial"/>
                    </w:rPr>
                    <w:t>Loại chi nhánh</w:t>
                  </w:r>
                </w:p>
              </w:tc>
              <w:tc>
                <w:tcPr>
                  <w:tcW w:w="787" w:type="dxa"/>
                </w:tcPr>
                <w:p w14:paraId="0C4AA2DB" w14:textId="3DCF4E68" w:rsidR="00F07D10" w:rsidRPr="00733CDD" w:rsidRDefault="00CC7B9B" w:rsidP="007B55C7">
                  <w:pPr>
                    <w:spacing w:after="0" w:line="270" w:lineRule="atLeast"/>
                    <w:rPr>
                      <w:rFonts w:ascii="Arial" w:hAnsi="Arial" w:cs="Arial"/>
                    </w:rPr>
                  </w:pPr>
                  <w:r>
                    <w:rPr>
                      <w:rFonts w:ascii="Arial" w:hAnsi="Arial" w:cs="Arial"/>
                    </w:rPr>
                    <w:t>O</w:t>
                  </w:r>
                </w:p>
              </w:tc>
            </w:tr>
            <w:tr w:rsidR="00F07D10" w:rsidRPr="00733CDD" w14:paraId="4B476160" w14:textId="77777777" w:rsidTr="007B55C7">
              <w:tc>
                <w:tcPr>
                  <w:tcW w:w="1485" w:type="dxa"/>
                </w:tcPr>
                <w:p w14:paraId="54512E8C" w14:textId="79592F50" w:rsidR="00F07D10" w:rsidRPr="00733CDD" w:rsidRDefault="00F07D10" w:rsidP="007B55C7">
                  <w:pPr>
                    <w:spacing w:after="0" w:line="270" w:lineRule="atLeast"/>
                    <w:rPr>
                      <w:rFonts w:ascii="Arial" w:hAnsi="Arial" w:cs="Arial"/>
                      <w:color w:val="1F497D"/>
                      <w:sz w:val="18"/>
                      <w:szCs w:val="18"/>
                    </w:rPr>
                  </w:pPr>
                  <w:r w:rsidRPr="00733CDD">
                    <w:rPr>
                      <w:rFonts w:ascii="Arial" w:hAnsi="Arial" w:cs="Arial"/>
                      <w:color w:val="000000"/>
                      <w:sz w:val="18"/>
                      <w:szCs w:val="18"/>
                      <w:lang w:bidi="ar-SA"/>
                    </w:rPr>
                    <w:t>P_POS_CD</w:t>
                  </w:r>
                </w:p>
              </w:tc>
              <w:tc>
                <w:tcPr>
                  <w:tcW w:w="2185" w:type="dxa"/>
                </w:tcPr>
                <w:p w14:paraId="49739244" w14:textId="1A896BA0" w:rsidR="00F07D10" w:rsidRPr="00733CDD" w:rsidRDefault="002201F8" w:rsidP="007B55C7">
                  <w:pPr>
                    <w:spacing w:after="0" w:line="270" w:lineRule="atLeast"/>
                    <w:rPr>
                      <w:rFonts w:ascii="Arial" w:hAnsi="Arial" w:cs="Arial"/>
                    </w:rPr>
                  </w:pPr>
                  <w:r>
                    <w:rPr>
                      <w:rFonts w:ascii="Arial" w:hAnsi="Arial" w:cs="Arial"/>
                    </w:rPr>
                    <w:t>Mã chi nhánh</w:t>
                  </w:r>
                </w:p>
              </w:tc>
              <w:tc>
                <w:tcPr>
                  <w:tcW w:w="787" w:type="dxa"/>
                </w:tcPr>
                <w:p w14:paraId="71BF19A2" w14:textId="114A831E" w:rsidR="00F07D10" w:rsidRPr="00733CDD" w:rsidRDefault="002201F8" w:rsidP="007B55C7">
                  <w:pPr>
                    <w:spacing w:after="0" w:line="270" w:lineRule="atLeast"/>
                    <w:rPr>
                      <w:rFonts w:ascii="Arial" w:hAnsi="Arial" w:cs="Arial"/>
                    </w:rPr>
                  </w:pPr>
                  <w:r>
                    <w:rPr>
                      <w:rFonts w:ascii="Arial" w:hAnsi="Arial" w:cs="Arial"/>
                    </w:rPr>
                    <w:t>O</w:t>
                  </w:r>
                </w:p>
              </w:tc>
            </w:tr>
            <w:tr w:rsidR="004228BB" w:rsidRPr="00733CDD" w14:paraId="019473BC" w14:textId="77777777" w:rsidTr="007B55C7">
              <w:tc>
                <w:tcPr>
                  <w:tcW w:w="1485" w:type="dxa"/>
                </w:tcPr>
                <w:p w14:paraId="0C6F6DBB" w14:textId="6D78FAC2" w:rsidR="004228BB" w:rsidRPr="00733CDD" w:rsidRDefault="004228BB" w:rsidP="007B55C7">
                  <w:pPr>
                    <w:spacing w:after="0" w:line="270" w:lineRule="atLeast"/>
                    <w:rPr>
                      <w:rFonts w:ascii="Arial" w:hAnsi="Arial" w:cs="Arial"/>
                      <w:color w:val="1F497D"/>
                      <w:sz w:val="18"/>
                      <w:szCs w:val="18"/>
                    </w:rPr>
                  </w:pPr>
                  <w:r w:rsidRPr="00733CDD">
                    <w:rPr>
                      <w:rFonts w:ascii="Arial" w:hAnsi="Arial" w:cs="Arial"/>
                      <w:color w:val="000000"/>
                      <w:sz w:val="18"/>
                      <w:szCs w:val="18"/>
                      <w:lang w:bidi="ar-SA"/>
                    </w:rPr>
                    <w:t>OUT_CUR</w:t>
                  </w:r>
                </w:p>
              </w:tc>
              <w:tc>
                <w:tcPr>
                  <w:tcW w:w="2185" w:type="dxa"/>
                </w:tcPr>
                <w:p w14:paraId="29D147D9" w14:textId="33A87062" w:rsidR="004228BB" w:rsidRPr="00733CDD" w:rsidRDefault="004228BB" w:rsidP="007B55C7">
                  <w:pPr>
                    <w:spacing w:after="0" w:line="270" w:lineRule="atLeast"/>
                    <w:rPr>
                      <w:rFonts w:ascii="Arial" w:hAnsi="Arial" w:cs="Arial"/>
                    </w:rPr>
                  </w:pPr>
                  <w:r>
                    <w:rPr>
                      <w:rFonts w:ascii="Arial" w:hAnsi="Arial" w:cs="Arial"/>
                    </w:rPr>
                    <w:t>Biến dữ liệu trả về</w:t>
                  </w:r>
                </w:p>
              </w:tc>
              <w:tc>
                <w:tcPr>
                  <w:tcW w:w="787" w:type="dxa"/>
                </w:tcPr>
                <w:p w14:paraId="5CBE0A0D" w14:textId="5FEC37DE" w:rsidR="004228BB" w:rsidRPr="00733CDD" w:rsidRDefault="004228BB" w:rsidP="007B55C7">
                  <w:pPr>
                    <w:spacing w:after="0" w:line="270" w:lineRule="atLeast"/>
                    <w:rPr>
                      <w:rFonts w:ascii="Arial" w:hAnsi="Arial" w:cs="Arial"/>
                    </w:rPr>
                  </w:pPr>
                  <w:r>
                    <w:rPr>
                      <w:rFonts w:ascii="Arial" w:hAnsi="Arial" w:cs="Arial"/>
                    </w:rPr>
                    <w:t>M</w:t>
                  </w:r>
                </w:p>
              </w:tc>
            </w:tr>
          </w:tbl>
          <w:p w14:paraId="46E5168F" w14:textId="77777777" w:rsidR="00F07D10" w:rsidRPr="00733CDD" w:rsidRDefault="00F07D10" w:rsidP="007B55C7">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5D9F43EA" w14:textId="5538D77E" w:rsidR="00F07D10" w:rsidRPr="00733CDD" w:rsidRDefault="00F07D10"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41FD4B4A" w14:textId="77777777" w:rsidR="00F07D10" w:rsidRPr="00733CDD" w:rsidRDefault="00F07D10"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D3E2336" w14:textId="77777777" w:rsidR="00F07D10" w:rsidRPr="00733CDD" w:rsidRDefault="00F07D10" w:rsidP="007B55C7">
            <w:pPr>
              <w:pStyle w:val="NormalIndent"/>
              <w:spacing w:after="0"/>
              <w:ind w:left="0"/>
              <w:rPr>
                <w:rFonts w:ascii="Arial" w:hAnsi="Arial" w:cs="Arial"/>
                <w:sz w:val="20"/>
              </w:rPr>
            </w:pPr>
          </w:p>
        </w:tc>
      </w:tr>
      <w:tr w:rsidR="00F07D10" w:rsidRPr="00733CDD" w14:paraId="470D404B" w14:textId="77777777" w:rsidTr="007B55C7">
        <w:trPr>
          <w:trHeight w:val="302"/>
        </w:trPr>
        <w:tc>
          <w:tcPr>
            <w:tcW w:w="1079" w:type="pct"/>
            <w:shd w:val="clear" w:color="auto" w:fill="auto"/>
            <w:tcMar>
              <w:top w:w="43" w:type="dxa"/>
              <w:left w:w="115" w:type="dxa"/>
              <w:bottom w:w="43" w:type="dxa"/>
              <w:right w:w="115" w:type="dxa"/>
            </w:tcMar>
            <w:vAlign w:val="center"/>
          </w:tcPr>
          <w:p w14:paraId="0CFB8664" w14:textId="77777777" w:rsidR="00F07D10" w:rsidRPr="00733CDD" w:rsidRDefault="00F07D10" w:rsidP="007B55C7">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285F605A" w14:textId="77777777" w:rsidR="00F07D10" w:rsidRPr="00733CDD" w:rsidRDefault="00F07D10" w:rsidP="007B55C7">
            <w:pPr>
              <w:spacing w:after="0" w:line="270" w:lineRule="atLeast"/>
              <w:rPr>
                <w:rFonts w:ascii="Arial" w:hAnsi="Arial" w:cs="Arial"/>
              </w:rPr>
            </w:pPr>
            <w:commentRangeStart w:id="47"/>
            <w:r w:rsidRPr="00733CDD">
              <w:rPr>
                <w:rFonts w:ascii="Arial" w:hAnsi="Arial" w:cs="Arial"/>
              </w:rPr>
              <w:t>Tên tham số truyền vào, giữ nguyên theo request phía dưới</w:t>
            </w:r>
            <w:commentRangeEnd w:id="47"/>
            <w:r w:rsidR="00F3755B">
              <w:rPr>
                <w:rStyle w:val="CommentReference"/>
              </w:rPr>
              <w:commentReference w:id="47"/>
            </w:r>
          </w:p>
        </w:tc>
        <w:tc>
          <w:tcPr>
            <w:tcW w:w="591" w:type="pct"/>
            <w:shd w:val="clear" w:color="auto" w:fill="auto"/>
            <w:tcMar>
              <w:top w:w="43" w:type="dxa"/>
              <w:left w:w="115" w:type="dxa"/>
              <w:bottom w:w="43" w:type="dxa"/>
              <w:right w:w="115" w:type="dxa"/>
            </w:tcMar>
          </w:tcPr>
          <w:p w14:paraId="6E00351C" w14:textId="77777777" w:rsidR="00F07D10" w:rsidRPr="00733CDD" w:rsidRDefault="00F07D10"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190259E7" w14:textId="77777777" w:rsidR="00F07D10" w:rsidRPr="00733CDD" w:rsidRDefault="00F07D10"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A3FA799" w14:textId="77777777" w:rsidR="00F07D10" w:rsidRPr="00733CDD" w:rsidRDefault="00F07D10" w:rsidP="007B55C7">
            <w:pPr>
              <w:pStyle w:val="NormalIndent"/>
              <w:spacing w:after="0"/>
              <w:ind w:left="0"/>
              <w:rPr>
                <w:rFonts w:ascii="Arial" w:hAnsi="Arial" w:cs="Arial"/>
                <w:sz w:val="20"/>
              </w:rPr>
            </w:pPr>
          </w:p>
        </w:tc>
      </w:tr>
      <w:tr w:rsidR="00F07D10" w:rsidRPr="00733CDD" w14:paraId="66028D33" w14:textId="77777777" w:rsidTr="007B55C7">
        <w:trPr>
          <w:trHeight w:val="302"/>
        </w:trPr>
        <w:tc>
          <w:tcPr>
            <w:tcW w:w="1079" w:type="pct"/>
            <w:shd w:val="clear" w:color="auto" w:fill="auto"/>
            <w:tcMar>
              <w:top w:w="43" w:type="dxa"/>
              <w:left w:w="115" w:type="dxa"/>
              <w:bottom w:w="43" w:type="dxa"/>
              <w:right w:w="115" w:type="dxa"/>
            </w:tcMar>
            <w:vAlign w:val="center"/>
          </w:tcPr>
          <w:p w14:paraId="6268616C" w14:textId="77777777" w:rsidR="00F07D10" w:rsidRPr="00733CDD" w:rsidRDefault="00F07D10" w:rsidP="007B55C7">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596E66D1" w14:textId="77777777" w:rsidR="00F07D10" w:rsidRPr="00733CDD" w:rsidRDefault="00F07D10" w:rsidP="007B55C7">
            <w:pPr>
              <w:spacing w:after="0" w:line="270" w:lineRule="atLeast"/>
              <w:rPr>
                <w:rFonts w:ascii="Arial" w:hAnsi="Arial" w:cs="Arial"/>
              </w:rPr>
            </w:pPr>
            <w:commentRangeStart w:id="48"/>
            <w:r w:rsidRPr="00733CDD">
              <w:rPr>
                <w:rFonts w:ascii="Arial" w:hAnsi="Arial" w:cs="Arial"/>
              </w:rPr>
              <w:t>Tên tham số truyền vào, giữ nguyên theo request phía dưới</w:t>
            </w:r>
            <w:commentRangeEnd w:id="48"/>
            <w:r w:rsidR="00F3755B">
              <w:rPr>
                <w:rStyle w:val="CommentReference"/>
              </w:rPr>
              <w:commentReference w:id="48"/>
            </w:r>
          </w:p>
        </w:tc>
        <w:tc>
          <w:tcPr>
            <w:tcW w:w="591" w:type="pct"/>
            <w:shd w:val="clear" w:color="auto" w:fill="auto"/>
            <w:tcMar>
              <w:top w:w="43" w:type="dxa"/>
              <w:left w:w="115" w:type="dxa"/>
              <w:bottom w:w="43" w:type="dxa"/>
              <w:right w:w="115" w:type="dxa"/>
            </w:tcMar>
          </w:tcPr>
          <w:p w14:paraId="7B6B400E" w14:textId="77777777" w:rsidR="00F07D10" w:rsidRPr="00733CDD" w:rsidRDefault="00F07D10"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5C855B03" w14:textId="77777777" w:rsidR="00F07D10" w:rsidRPr="00733CDD" w:rsidRDefault="00F07D10"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3015ABC" w14:textId="77777777" w:rsidR="00F07D10" w:rsidRPr="00733CDD" w:rsidRDefault="00F07D10" w:rsidP="007B55C7">
            <w:pPr>
              <w:pStyle w:val="NormalIndent"/>
              <w:spacing w:after="0"/>
              <w:ind w:left="0"/>
              <w:rPr>
                <w:rFonts w:ascii="Arial" w:hAnsi="Arial" w:cs="Arial"/>
                <w:sz w:val="20"/>
              </w:rPr>
            </w:pPr>
          </w:p>
        </w:tc>
      </w:tr>
      <w:tr w:rsidR="00F07D10" w:rsidRPr="00733CDD" w14:paraId="5B558150" w14:textId="77777777" w:rsidTr="007B55C7">
        <w:trPr>
          <w:trHeight w:val="302"/>
        </w:trPr>
        <w:tc>
          <w:tcPr>
            <w:tcW w:w="1079" w:type="pct"/>
            <w:shd w:val="clear" w:color="auto" w:fill="auto"/>
            <w:tcMar>
              <w:top w:w="43" w:type="dxa"/>
              <w:left w:w="115" w:type="dxa"/>
              <w:bottom w:w="43" w:type="dxa"/>
              <w:right w:w="115" w:type="dxa"/>
            </w:tcMar>
            <w:vAlign w:val="center"/>
          </w:tcPr>
          <w:p w14:paraId="0AEFD27F" w14:textId="77777777" w:rsidR="00F07D10" w:rsidRPr="00733CDD" w:rsidRDefault="00F07D10" w:rsidP="007B55C7">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2D6B0B02" w14:textId="77777777" w:rsidR="00F07D10" w:rsidRPr="00733CDD" w:rsidRDefault="00F07D10" w:rsidP="007B55C7">
            <w:pPr>
              <w:spacing w:after="0" w:line="270" w:lineRule="atLeast"/>
              <w:rPr>
                <w:rFonts w:ascii="Arial" w:hAnsi="Arial" w:cs="Arial"/>
              </w:rPr>
            </w:pPr>
            <w:commentRangeStart w:id="49"/>
            <w:commentRangeStart w:id="50"/>
            <w:r w:rsidRPr="00733CDD">
              <w:rPr>
                <w:rFonts w:ascii="Arial" w:hAnsi="Arial" w:cs="Arial"/>
                <w:szCs w:val="24"/>
                <w:lang w:bidi="ar-SA"/>
              </w:rPr>
              <w:t>Giá trị muốn truyền vào</w:t>
            </w:r>
            <w:commentRangeEnd w:id="49"/>
            <w:r w:rsidR="00F3755B">
              <w:rPr>
                <w:rStyle w:val="CommentReference"/>
              </w:rPr>
              <w:commentReference w:id="49"/>
            </w:r>
            <w:commentRangeEnd w:id="50"/>
            <w:r w:rsidR="000D29AE">
              <w:rPr>
                <w:rStyle w:val="CommentReference"/>
              </w:rPr>
              <w:commentReference w:id="50"/>
            </w:r>
          </w:p>
        </w:tc>
        <w:tc>
          <w:tcPr>
            <w:tcW w:w="591" w:type="pct"/>
            <w:shd w:val="clear" w:color="auto" w:fill="auto"/>
            <w:tcMar>
              <w:top w:w="43" w:type="dxa"/>
              <w:left w:w="115" w:type="dxa"/>
              <w:bottom w:w="43" w:type="dxa"/>
              <w:right w:w="115" w:type="dxa"/>
            </w:tcMar>
          </w:tcPr>
          <w:p w14:paraId="7E922064" w14:textId="77777777" w:rsidR="00F07D10" w:rsidRPr="00733CDD" w:rsidRDefault="00F07D10"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46F1A645" w14:textId="77777777" w:rsidR="00F07D10" w:rsidRPr="00733CDD" w:rsidRDefault="00F07D10"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F848E57" w14:textId="77777777" w:rsidR="00F07D10" w:rsidRPr="00733CDD" w:rsidRDefault="00F07D10" w:rsidP="007B55C7">
            <w:pPr>
              <w:pStyle w:val="NormalIndent"/>
              <w:spacing w:after="0"/>
              <w:ind w:left="0"/>
              <w:rPr>
                <w:rFonts w:ascii="Arial" w:hAnsi="Arial" w:cs="Arial"/>
                <w:sz w:val="20"/>
              </w:rPr>
            </w:pPr>
          </w:p>
        </w:tc>
      </w:tr>
    </w:tbl>
    <w:p w14:paraId="7A4EAE81" w14:textId="77777777" w:rsidR="00F07D10" w:rsidRPr="00733CDD" w:rsidRDefault="00F07D10" w:rsidP="00F07D10">
      <w:pPr>
        <w:pStyle w:val="NormalIndent"/>
        <w:spacing w:after="0"/>
        <w:rPr>
          <w:rFonts w:ascii="Arial" w:hAnsi="Arial" w:cs="Arial"/>
        </w:rPr>
      </w:pPr>
    </w:p>
    <w:p w14:paraId="37897FE7" w14:textId="77777777" w:rsidR="00F07D10" w:rsidRPr="00733CDD" w:rsidRDefault="00F07D10" w:rsidP="00F07D10">
      <w:pPr>
        <w:pStyle w:val="ListParagraph"/>
        <w:numPr>
          <w:ilvl w:val="0"/>
          <w:numId w:val="25"/>
        </w:numPr>
        <w:rPr>
          <w:rFonts w:ascii="Arial" w:hAnsi="Arial" w:cs="Arial"/>
          <w:b/>
          <w:i/>
          <w:u w:val="single"/>
        </w:rPr>
      </w:pPr>
      <w:commentRangeStart w:id="51"/>
      <w:r w:rsidRPr="00733CDD">
        <w:rPr>
          <w:rFonts w:ascii="Arial" w:hAnsi="Arial" w:cs="Arial"/>
          <w:b/>
          <w:i/>
          <w:u w:val="single"/>
        </w:rPr>
        <w:t>Output:</w:t>
      </w:r>
      <w:commentRangeEnd w:id="51"/>
      <w:r w:rsidR="00F3755B">
        <w:rPr>
          <w:rStyle w:val="CommentReference"/>
        </w:rPr>
        <w:commentReference w:id="51"/>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4061"/>
        <w:gridCol w:w="1260"/>
      </w:tblGrid>
      <w:tr w:rsidR="00F07D10" w:rsidRPr="00733CDD" w14:paraId="7C2DF500" w14:textId="77777777" w:rsidTr="007B55C7">
        <w:tc>
          <w:tcPr>
            <w:tcW w:w="2268" w:type="pct"/>
            <w:shd w:val="clear" w:color="auto" w:fill="F7CAAC"/>
          </w:tcPr>
          <w:p w14:paraId="30FC9045" w14:textId="77777777" w:rsidR="00F07D10" w:rsidRPr="00733CDD" w:rsidRDefault="00F07D10" w:rsidP="007B55C7">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64376841" w14:textId="77777777" w:rsidR="00F07D10" w:rsidRPr="00733CDD" w:rsidRDefault="00F07D10" w:rsidP="007B55C7">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3CA76080" w14:textId="77777777" w:rsidR="00F07D10" w:rsidRPr="00733CDD" w:rsidRDefault="00F07D10" w:rsidP="007B55C7">
            <w:pPr>
              <w:pStyle w:val="tablehead"/>
              <w:rPr>
                <w:rFonts w:ascii="Arial" w:eastAsia="Batang" w:hAnsi="Arial" w:cs="Arial"/>
                <w:sz w:val="20"/>
                <w:szCs w:val="20"/>
              </w:rPr>
            </w:pPr>
            <w:r w:rsidRPr="00733CDD">
              <w:rPr>
                <w:rFonts w:ascii="Arial" w:eastAsia="Batang" w:hAnsi="Arial" w:cs="Arial"/>
                <w:sz w:val="20"/>
                <w:szCs w:val="20"/>
              </w:rPr>
              <w:t>Type</w:t>
            </w:r>
          </w:p>
        </w:tc>
      </w:tr>
      <w:tr w:rsidR="00F07D10" w:rsidRPr="00733CDD" w14:paraId="271E95FA" w14:textId="77777777" w:rsidTr="007B55C7">
        <w:tc>
          <w:tcPr>
            <w:tcW w:w="2268" w:type="pct"/>
            <w:shd w:val="clear" w:color="auto" w:fill="auto"/>
          </w:tcPr>
          <w:p w14:paraId="0A1CED6D" w14:textId="70015400" w:rsidR="00F07D10" w:rsidRPr="00733CDD" w:rsidRDefault="00D54689" w:rsidP="007B55C7">
            <w:pPr>
              <w:rPr>
                <w:rFonts w:ascii="Arial" w:hAnsi="Arial" w:cs="Arial"/>
                <w:sz w:val="20"/>
              </w:rPr>
            </w:pPr>
            <w:r w:rsidRPr="00D54689">
              <w:rPr>
                <w:rFonts w:ascii="Arial" w:hAnsi="Arial" w:cs="Arial"/>
                <w:sz w:val="20"/>
              </w:rPr>
              <w:t>CIF_NO</w:t>
            </w:r>
          </w:p>
        </w:tc>
        <w:tc>
          <w:tcPr>
            <w:tcW w:w="2085" w:type="pct"/>
            <w:shd w:val="clear" w:color="auto" w:fill="auto"/>
          </w:tcPr>
          <w:p w14:paraId="12CD1BC8" w14:textId="62C6ACA1" w:rsidR="00F07D10" w:rsidRPr="00733CDD" w:rsidRDefault="00D54689" w:rsidP="007B55C7">
            <w:pPr>
              <w:rPr>
                <w:rFonts w:ascii="Arial" w:hAnsi="Arial" w:cs="Arial"/>
                <w:sz w:val="20"/>
                <w:lang w:eastAsia="x-none"/>
              </w:rPr>
            </w:pPr>
            <w:r>
              <w:rPr>
                <w:rFonts w:ascii="Arial" w:hAnsi="Arial" w:cs="Arial"/>
                <w:sz w:val="20"/>
                <w:lang w:eastAsia="x-none"/>
              </w:rPr>
              <w:t>Mã cif khách hàng</w:t>
            </w:r>
          </w:p>
        </w:tc>
        <w:tc>
          <w:tcPr>
            <w:tcW w:w="647" w:type="pct"/>
            <w:shd w:val="clear" w:color="auto" w:fill="auto"/>
          </w:tcPr>
          <w:p w14:paraId="61AF8F70" w14:textId="77777777" w:rsidR="00F07D10" w:rsidRPr="00733CDD" w:rsidRDefault="00F07D10" w:rsidP="007B55C7">
            <w:pPr>
              <w:pStyle w:val="NormalIndent"/>
              <w:spacing w:before="240" w:after="0"/>
              <w:ind w:left="0"/>
              <w:rPr>
                <w:rFonts w:ascii="Arial" w:hAnsi="Arial" w:cs="Arial"/>
                <w:sz w:val="20"/>
              </w:rPr>
            </w:pPr>
            <w:r w:rsidRPr="00733CDD">
              <w:rPr>
                <w:rFonts w:ascii="Arial" w:hAnsi="Arial" w:cs="Arial"/>
                <w:sz w:val="20"/>
              </w:rPr>
              <w:t>String</w:t>
            </w:r>
          </w:p>
        </w:tc>
      </w:tr>
      <w:tr w:rsidR="00F07D10" w:rsidRPr="00733CDD" w14:paraId="229ABF21" w14:textId="77777777" w:rsidTr="007B55C7">
        <w:tc>
          <w:tcPr>
            <w:tcW w:w="2268" w:type="pct"/>
            <w:shd w:val="clear" w:color="auto" w:fill="auto"/>
          </w:tcPr>
          <w:p w14:paraId="5B6C6CF0" w14:textId="026C7274" w:rsidR="00F07D10" w:rsidRPr="00733CDD" w:rsidRDefault="00531E55" w:rsidP="007B55C7">
            <w:pPr>
              <w:rPr>
                <w:rFonts w:ascii="Arial" w:hAnsi="Arial" w:cs="Arial"/>
                <w:sz w:val="20"/>
              </w:rPr>
            </w:pPr>
            <w:r w:rsidRPr="00531E55">
              <w:rPr>
                <w:rFonts w:ascii="Arial" w:hAnsi="Arial" w:cs="Arial"/>
                <w:sz w:val="20"/>
              </w:rPr>
              <w:t>CUSTOMER_TYPE</w:t>
            </w:r>
          </w:p>
        </w:tc>
        <w:tc>
          <w:tcPr>
            <w:tcW w:w="2085" w:type="pct"/>
            <w:shd w:val="clear" w:color="auto" w:fill="auto"/>
          </w:tcPr>
          <w:p w14:paraId="699C1A36" w14:textId="6E2A8B1C" w:rsidR="00F07D10" w:rsidRPr="00733CDD" w:rsidRDefault="00531E55" w:rsidP="007B55C7">
            <w:pPr>
              <w:rPr>
                <w:rFonts w:ascii="Arial" w:hAnsi="Arial" w:cs="Arial"/>
                <w:sz w:val="20"/>
                <w:lang w:eastAsia="x-none"/>
              </w:rPr>
            </w:pPr>
            <w:r>
              <w:rPr>
                <w:rFonts w:ascii="Arial" w:hAnsi="Arial" w:cs="Arial"/>
                <w:sz w:val="20"/>
                <w:lang w:eastAsia="x-none"/>
              </w:rPr>
              <w:t>Loại khách hàng cá nhan hoặc doanh nghiệp</w:t>
            </w:r>
          </w:p>
        </w:tc>
        <w:tc>
          <w:tcPr>
            <w:tcW w:w="647" w:type="pct"/>
            <w:shd w:val="clear" w:color="auto" w:fill="auto"/>
          </w:tcPr>
          <w:p w14:paraId="24A68075" w14:textId="77777777" w:rsidR="00F07D10" w:rsidRPr="00733CDD" w:rsidRDefault="00F07D10" w:rsidP="007B55C7">
            <w:pPr>
              <w:pStyle w:val="NormalIndent"/>
              <w:spacing w:before="240" w:after="0"/>
              <w:ind w:left="0"/>
              <w:rPr>
                <w:rFonts w:ascii="Arial" w:hAnsi="Arial" w:cs="Arial"/>
                <w:sz w:val="20"/>
              </w:rPr>
            </w:pPr>
            <w:r w:rsidRPr="00733CDD">
              <w:rPr>
                <w:rFonts w:ascii="Arial" w:hAnsi="Arial" w:cs="Arial"/>
                <w:sz w:val="20"/>
              </w:rPr>
              <w:t>String</w:t>
            </w:r>
          </w:p>
        </w:tc>
      </w:tr>
      <w:tr w:rsidR="00F07D10" w:rsidRPr="00733CDD" w14:paraId="3D8D1944" w14:textId="77777777" w:rsidTr="007B55C7">
        <w:tc>
          <w:tcPr>
            <w:tcW w:w="2268" w:type="pct"/>
            <w:shd w:val="clear" w:color="auto" w:fill="auto"/>
          </w:tcPr>
          <w:p w14:paraId="25A3186D" w14:textId="723AD0D3" w:rsidR="00F07D10" w:rsidRPr="00733CDD" w:rsidRDefault="00531E55" w:rsidP="007B55C7">
            <w:pPr>
              <w:rPr>
                <w:rFonts w:ascii="Arial" w:hAnsi="Arial" w:cs="Arial"/>
                <w:sz w:val="20"/>
              </w:rPr>
            </w:pPr>
            <w:r w:rsidRPr="00531E55">
              <w:rPr>
                <w:rFonts w:ascii="Arial" w:hAnsi="Arial" w:cs="Arial"/>
                <w:sz w:val="20"/>
              </w:rPr>
              <w:t>HO_TEN</w:t>
            </w:r>
          </w:p>
        </w:tc>
        <w:tc>
          <w:tcPr>
            <w:tcW w:w="2085" w:type="pct"/>
            <w:shd w:val="clear" w:color="auto" w:fill="auto"/>
          </w:tcPr>
          <w:p w14:paraId="7CECD35A" w14:textId="62DF988C" w:rsidR="00F07D10" w:rsidRPr="00733CDD" w:rsidRDefault="00531E55" w:rsidP="007B55C7">
            <w:pPr>
              <w:rPr>
                <w:rFonts w:ascii="Arial" w:hAnsi="Arial" w:cs="Arial"/>
                <w:sz w:val="20"/>
                <w:lang w:eastAsia="x-none"/>
              </w:rPr>
            </w:pPr>
            <w:r>
              <w:rPr>
                <w:rFonts w:ascii="Arial" w:hAnsi="Arial" w:cs="Arial"/>
                <w:sz w:val="20"/>
                <w:lang w:eastAsia="x-none"/>
              </w:rPr>
              <w:t xml:space="preserve">Họ tên </w:t>
            </w:r>
          </w:p>
        </w:tc>
        <w:tc>
          <w:tcPr>
            <w:tcW w:w="647" w:type="pct"/>
            <w:shd w:val="clear" w:color="auto" w:fill="auto"/>
          </w:tcPr>
          <w:p w14:paraId="24752805" w14:textId="77777777" w:rsidR="00F07D10" w:rsidRPr="00733CDD" w:rsidRDefault="00F07D10" w:rsidP="007B55C7">
            <w:pPr>
              <w:pStyle w:val="NormalIndent"/>
              <w:spacing w:before="240" w:after="0"/>
              <w:ind w:left="0"/>
              <w:rPr>
                <w:rFonts w:ascii="Arial" w:hAnsi="Arial" w:cs="Arial"/>
                <w:sz w:val="20"/>
              </w:rPr>
            </w:pPr>
            <w:r w:rsidRPr="00733CDD">
              <w:rPr>
                <w:rFonts w:ascii="Arial" w:hAnsi="Arial" w:cs="Arial"/>
                <w:sz w:val="20"/>
              </w:rPr>
              <w:t>String</w:t>
            </w:r>
          </w:p>
        </w:tc>
      </w:tr>
      <w:tr w:rsidR="00F07D10" w:rsidRPr="00733CDD" w14:paraId="0BB92788" w14:textId="77777777" w:rsidTr="007B55C7">
        <w:tc>
          <w:tcPr>
            <w:tcW w:w="2268" w:type="pct"/>
            <w:shd w:val="clear" w:color="auto" w:fill="auto"/>
          </w:tcPr>
          <w:p w14:paraId="690F0A2F" w14:textId="2EEC8CF8" w:rsidR="00F07D10" w:rsidRPr="00733CDD" w:rsidRDefault="00531E55" w:rsidP="007B55C7">
            <w:pPr>
              <w:rPr>
                <w:rFonts w:ascii="Arial" w:hAnsi="Arial" w:cs="Arial"/>
                <w:sz w:val="20"/>
              </w:rPr>
            </w:pPr>
            <w:r w:rsidRPr="00531E55">
              <w:rPr>
                <w:rFonts w:ascii="Arial" w:hAnsi="Arial" w:cs="Arial"/>
                <w:sz w:val="20"/>
              </w:rPr>
              <w:t>GIOI_TINH</w:t>
            </w:r>
          </w:p>
        </w:tc>
        <w:tc>
          <w:tcPr>
            <w:tcW w:w="2085" w:type="pct"/>
            <w:shd w:val="clear" w:color="auto" w:fill="auto"/>
          </w:tcPr>
          <w:p w14:paraId="0106AE08" w14:textId="574E2C38" w:rsidR="00F07D10" w:rsidRPr="00733CDD" w:rsidRDefault="00531E55" w:rsidP="007B55C7">
            <w:pPr>
              <w:rPr>
                <w:rFonts w:ascii="Arial" w:hAnsi="Arial" w:cs="Arial"/>
                <w:sz w:val="20"/>
                <w:lang w:eastAsia="x-none"/>
              </w:rPr>
            </w:pPr>
            <w:r>
              <w:rPr>
                <w:rFonts w:ascii="Arial" w:hAnsi="Arial" w:cs="Arial"/>
                <w:sz w:val="20"/>
                <w:lang w:eastAsia="x-none"/>
              </w:rPr>
              <w:t>Giới tính</w:t>
            </w:r>
          </w:p>
        </w:tc>
        <w:tc>
          <w:tcPr>
            <w:tcW w:w="647" w:type="pct"/>
            <w:shd w:val="clear" w:color="auto" w:fill="auto"/>
          </w:tcPr>
          <w:p w14:paraId="784F0D2B" w14:textId="77777777" w:rsidR="00F07D10" w:rsidRPr="00733CDD" w:rsidRDefault="00F07D10" w:rsidP="007B55C7">
            <w:pPr>
              <w:pStyle w:val="NormalIndent"/>
              <w:spacing w:before="240" w:after="0"/>
              <w:ind w:left="0"/>
              <w:rPr>
                <w:rFonts w:ascii="Arial" w:hAnsi="Arial" w:cs="Arial"/>
                <w:sz w:val="20"/>
              </w:rPr>
            </w:pPr>
            <w:r w:rsidRPr="00733CDD">
              <w:rPr>
                <w:rFonts w:ascii="Arial" w:hAnsi="Arial" w:cs="Arial"/>
                <w:sz w:val="20"/>
              </w:rPr>
              <w:t>String</w:t>
            </w:r>
          </w:p>
        </w:tc>
      </w:tr>
      <w:tr w:rsidR="00F07D10" w:rsidRPr="00733CDD" w14:paraId="1A2AB528" w14:textId="77777777" w:rsidTr="007B55C7">
        <w:tc>
          <w:tcPr>
            <w:tcW w:w="2268" w:type="pct"/>
            <w:shd w:val="clear" w:color="auto" w:fill="auto"/>
          </w:tcPr>
          <w:p w14:paraId="592E43A1" w14:textId="48408AA2" w:rsidR="00F07D10" w:rsidRPr="00733CDD"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NGAY_SINH</w:t>
            </w:r>
          </w:p>
        </w:tc>
        <w:tc>
          <w:tcPr>
            <w:tcW w:w="2085" w:type="pct"/>
            <w:shd w:val="clear" w:color="auto" w:fill="auto"/>
          </w:tcPr>
          <w:p w14:paraId="5EE54C4E" w14:textId="4E770E8E" w:rsidR="00F07D10" w:rsidRPr="00733CDD" w:rsidRDefault="00531E55" w:rsidP="007B55C7">
            <w:pPr>
              <w:rPr>
                <w:rFonts w:ascii="Arial" w:hAnsi="Arial" w:cs="Arial"/>
                <w:sz w:val="20"/>
                <w:lang w:eastAsia="x-none"/>
              </w:rPr>
            </w:pPr>
            <w:r>
              <w:rPr>
                <w:rFonts w:ascii="Arial" w:hAnsi="Arial" w:cs="Arial"/>
                <w:sz w:val="20"/>
                <w:lang w:eastAsia="x-none"/>
              </w:rPr>
              <w:t>Ngày sinh</w:t>
            </w:r>
          </w:p>
        </w:tc>
        <w:tc>
          <w:tcPr>
            <w:tcW w:w="647" w:type="pct"/>
            <w:shd w:val="clear" w:color="auto" w:fill="auto"/>
          </w:tcPr>
          <w:p w14:paraId="1DAD3DDB" w14:textId="78AC741D" w:rsidR="00F07D10" w:rsidRPr="00733CDD" w:rsidRDefault="00531E55" w:rsidP="007B55C7">
            <w:pPr>
              <w:pStyle w:val="NormalIndent"/>
              <w:spacing w:before="240" w:after="0"/>
              <w:ind w:left="0"/>
              <w:rPr>
                <w:rFonts w:ascii="Arial" w:hAnsi="Arial" w:cs="Arial"/>
                <w:sz w:val="20"/>
              </w:rPr>
            </w:pPr>
            <w:r>
              <w:rPr>
                <w:rFonts w:ascii="Arial" w:hAnsi="Arial" w:cs="Arial"/>
                <w:sz w:val="20"/>
              </w:rPr>
              <w:t>Date</w:t>
            </w:r>
          </w:p>
        </w:tc>
      </w:tr>
      <w:tr w:rsidR="00531E55" w:rsidRPr="00733CDD" w14:paraId="5D5EFAC8" w14:textId="77777777" w:rsidTr="007B55C7">
        <w:tc>
          <w:tcPr>
            <w:tcW w:w="2268" w:type="pct"/>
            <w:shd w:val="clear" w:color="auto" w:fill="auto"/>
          </w:tcPr>
          <w:p w14:paraId="03BDA9B8" w14:textId="5F60256A"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QUOC_TICH</w:t>
            </w:r>
          </w:p>
        </w:tc>
        <w:tc>
          <w:tcPr>
            <w:tcW w:w="2085" w:type="pct"/>
            <w:shd w:val="clear" w:color="auto" w:fill="auto"/>
          </w:tcPr>
          <w:p w14:paraId="1E24BCC8" w14:textId="34991A77" w:rsidR="00531E55" w:rsidRDefault="00531E55" w:rsidP="007B55C7">
            <w:pPr>
              <w:rPr>
                <w:rFonts w:ascii="Arial" w:hAnsi="Arial" w:cs="Arial"/>
                <w:sz w:val="20"/>
                <w:lang w:eastAsia="x-none"/>
              </w:rPr>
            </w:pPr>
            <w:r>
              <w:rPr>
                <w:rFonts w:ascii="Arial" w:hAnsi="Arial" w:cs="Arial"/>
                <w:sz w:val="20"/>
                <w:lang w:eastAsia="x-none"/>
              </w:rPr>
              <w:t>Quốc tịch</w:t>
            </w:r>
          </w:p>
        </w:tc>
        <w:tc>
          <w:tcPr>
            <w:tcW w:w="647" w:type="pct"/>
            <w:shd w:val="clear" w:color="auto" w:fill="auto"/>
          </w:tcPr>
          <w:p w14:paraId="026AFC55" w14:textId="269AD778" w:rsidR="00531E55" w:rsidRDefault="00531E55" w:rsidP="007B55C7">
            <w:pPr>
              <w:pStyle w:val="NormalIndent"/>
              <w:spacing w:before="240" w:after="0"/>
              <w:ind w:left="0"/>
              <w:rPr>
                <w:rFonts w:ascii="Arial" w:hAnsi="Arial" w:cs="Arial"/>
                <w:sz w:val="20"/>
              </w:rPr>
            </w:pPr>
            <w:r w:rsidRPr="00733CDD">
              <w:rPr>
                <w:rFonts w:ascii="Arial" w:hAnsi="Arial" w:cs="Arial"/>
                <w:sz w:val="20"/>
              </w:rPr>
              <w:t>String</w:t>
            </w:r>
          </w:p>
        </w:tc>
      </w:tr>
      <w:tr w:rsidR="00531E55" w:rsidRPr="00733CDD" w14:paraId="379DEE9B" w14:textId="77777777" w:rsidTr="007B55C7">
        <w:tc>
          <w:tcPr>
            <w:tcW w:w="2268" w:type="pct"/>
            <w:shd w:val="clear" w:color="auto" w:fill="auto"/>
          </w:tcPr>
          <w:p w14:paraId="64488FE3" w14:textId="189C7917"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QUOC_TICH_KHAC</w:t>
            </w:r>
          </w:p>
        </w:tc>
        <w:tc>
          <w:tcPr>
            <w:tcW w:w="2085" w:type="pct"/>
            <w:shd w:val="clear" w:color="auto" w:fill="auto"/>
          </w:tcPr>
          <w:p w14:paraId="4EC4DC9E" w14:textId="77EB6A31" w:rsidR="00531E55" w:rsidRDefault="00531E55" w:rsidP="007B55C7">
            <w:pPr>
              <w:rPr>
                <w:rFonts w:ascii="Arial" w:hAnsi="Arial" w:cs="Arial"/>
                <w:sz w:val="20"/>
                <w:lang w:eastAsia="x-none"/>
              </w:rPr>
            </w:pPr>
            <w:r>
              <w:rPr>
                <w:rFonts w:ascii="Arial" w:hAnsi="Arial" w:cs="Arial"/>
                <w:sz w:val="20"/>
                <w:lang w:eastAsia="x-none"/>
              </w:rPr>
              <w:t>Quốc tịch khác</w:t>
            </w:r>
          </w:p>
        </w:tc>
        <w:tc>
          <w:tcPr>
            <w:tcW w:w="647" w:type="pct"/>
            <w:shd w:val="clear" w:color="auto" w:fill="auto"/>
          </w:tcPr>
          <w:p w14:paraId="71507B7A" w14:textId="25A96D80" w:rsidR="00531E55" w:rsidRPr="00733CDD" w:rsidRDefault="00531E55" w:rsidP="007B55C7">
            <w:pPr>
              <w:pStyle w:val="NormalIndent"/>
              <w:spacing w:before="240" w:after="0"/>
              <w:ind w:left="0"/>
              <w:rPr>
                <w:rFonts w:ascii="Arial" w:hAnsi="Arial" w:cs="Arial"/>
                <w:sz w:val="20"/>
              </w:rPr>
            </w:pPr>
            <w:r w:rsidRPr="00733CDD">
              <w:rPr>
                <w:rFonts w:ascii="Arial" w:hAnsi="Arial" w:cs="Arial"/>
                <w:sz w:val="20"/>
              </w:rPr>
              <w:t>String</w:t>
            </w:r>
          </w:p>
        </w:tc>
      </w:tr>
      <w:tr w:rsidR="00531E55" w:rsidRPr="00733CDD" w14:paraId="4FCEF533" w14:textId="77777777" w:rsidTr="007B55C7">
        <w:tc>
          <w:tcPr>
            <w:tcW w:w="2268" w:type="pct"/>
            <w:shd w:val="clear" w:color="auto" w:fill="auto"/>
          </w:tcPr>
          <w:p w14:paraId="1B4116BA" w14:textId="7FB9F02A"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NOI_CHIU_THUE</w:t>
            </w:r>
          </w:p>
        </w:tc>
        <w:tc>
          <w:tcPr>
            <w:tcW w:w="2085" w:type="pct"/>
            <w:shd w:val="clear" w:color="auto" w:fill="auto"/>
          </w:tcPr>
          <w:p w14:paraId="2B118D00" w14:textId="6AD54D9E" w:rsidR="00531E55" w:rsidRDefault="00531E55" w:rsidP="007B55C7">
            <w:pPr>
              <w:rPr>
                <w:rFonts w:ascii="Arial" w:hAnsi="Arial" w:cs="Arial"/>
                <w:sz w:val="20"/>
                <w:lang w:eastAsia="x-none"/>
              </w:rPr>
            </w:pPr>
            <w:r>
              <w:rPr>
                <w:rFonts w:ascii="Arial" w:hAnsi="Arial" w:cs="Arial"/>
                <w:sz w:val="20"/>
                <w:lang w:eastAsia="x-none"/>
              </w:rPr>
              <w:t>Nơi chịu thuế</w:t>
            </w:r>
          </w:p>
        </w:tc>
        <w:tc>
          <w:tcPr>
            <w:tcW w:w="647" w:type="pct"/>
            <w:shd w:val="clear" w:color="auto" w:fill="auto"/>
          </w:tcPr>
          <w:p w14:paraId="5B5B1203" w14:textId="08E48392" w:rsidR="00531E55" w:rsidRPr="00733CDD" w:rsidRDefault="00531E55" w:rsidP="007B55C7">
            <w:pPr>
              <w:pStyle w:val="NormalIndent"/>
              <w:spacing w:before="240" w:after="0"/>
              <w:ind w:left="0"/>
              <w:rPr>
                <w:rFonts w:ascii="Arial" w:hAnsi="Arial" w:cs="Arial"/>
                <w:sz w:val="20"/>
              </w:rPr>
            </w:pPr>
            <w:r w:rsidRPr="00733CDD">
              <w:rPr>
                <w:rFonts w:ascii="Arial" w:hAnsi="Arial" w:cs="Arial"/>
                <w:sz w:val="20"/>
              </w:rPr>
              <w:t>String</w:t>
            </w:r>
          </w:p>
        </w:tc>
      </w:tr>
      <w:tr w:rsidR="00531E55" w:rsidRPr="00733CDD" w14:paraId="2EE9867D" w14:textId="77777777" w:rsidTr="007B55C7">
        <w:tc>
          <w:tcPr>
            <w:tcW w:w="2268" w:type="pct"/>
            <w:shd w:val="clear" w:color="auto" w:fill="auto"/>
          </w:tcPr>
          <w:p w14:paraId="7042635A" w14:textId="3F757297"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MA_SO_THUE</w:t>
            </w:r>
          </w:p>
        </w:tc>
        <w:tc>
          <w:tcPr>
            <w:tcW w:w="2085" w:type="pct"/>
            <w:shd w:val="clear" w:color="auto" w:fill="auto"/>
          </w:tcPr>
          <w:p w14:paraId="3DEA5F25" w14:textId="4F230DE2" w:rsidR="00531E55" w:rsidRDefault="00531E55" w:rsidP="007B55C7">
            <w:pPr>
              <w:rPr>
                <w:rFonts w:ascii="Arial" w:hAnsi="Arial" w:cs="Arial"/>
                <w:sz w:val="20"/>
                <w:lang w:eastAsia="x-none"/>
              </w:rPr>
            </w:pPr>
            <w:r>
              <w:rPr>
                <w:rFonts w:ascii="Arial" w:hAnsi="Arial" w:cs="Arial"/>
                <w:sz w:val="20"/>
                <w:lang w:eastAsia="x-none"/>
              </w:rPr>
              <w:t>Mã số thuế</w:t>
            </w:r>
          </w:p>
        </w:tc>
        <w:tc>
          <w:tcPr>
            <w:tcW w:w="647" w:type="pct"/>
            <w:shd w:val="clear" w:color="auto" w:fill="auto"/>
          </w:tcPr>
          <w:p w14:paraId="6350D433" w14:textId="6588706C" w:rsidR="00531E55" w:rsidRPr="00733CDD" w:rsidRDefault="00531E55" w:rsidP="007B55C7">
            <w:pPr>
              <w:pStyle w:val="NormalIndent"/>
              <w:spacing w:before="240" w:after="0"/>
              <w:ind w:left="0"/>
              <w:rPr>
                <w:rFonts w:ascii="Arial" w:hAnsi="Arial" w:cs="Arial"/>
                <w:sz w:val="20"/>
              </w:rPr>
            </w:pPr>
            <w:r w:rsidRPr="00733CDD">
              <w:rPr>
                <w:rFonts w:ascii="Arial" w:hAnsi="Arial" w:cs="Arial"/>
                <w:sz w:val="20"/>
              </w:rPr>
              <w:t>String</w:t>
            </w:r>
          </w:p>
        </w:tc>
      </w:tr>
      <w:tr w:rsidR="00531E55" w:rsidRPr="00733CDD" w14:paraId="4673EE5F" w14:textId="77777777" w:rsidTr="007B55C7">
        <w:tc>
          <w:tcPr>
            <w:tcW w:w="2268" w:type="pct"/>
            <w:shd w:val="clear" w:color="auto" w:fill="auto"/>
          </w:tcPr>
          <w:p w14:paraId="7D80956E" w14:textId="588A64C8"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lastRenderedPageBreak/>
              <w:t>LOAI_GIAY_TO</w:t>
            </w:r>
          </w:p>
        </w:tc>
        <w:tc>
          <w:tcPr>
            <w:tcW w:w="2085" w:type="pct"/>
            <w:shd w:val="clear" w:color="auto" w:fill="auto"/>
          </w:tcPr>
          <w:p w14:paraId="48F18E54" w14:textId="2139E91B" w:rsidR="00531E55" w:rsidRDefault="00531E55" w:rsidP="007B55C7">
            <w:pPr>
              <w:rPr>
                <w:rFonts w:ascii="Arial" w:hAnsi="Arial" w:cs="Arial"/>
                <w:sz w:val="20"/>
                <w:lang w:eastAsia="x-none"/>
              </w:rPr>
            </w:pPr>
            <w:r>
              <w:rPr>
                <w:rFonts w:ascii="Arial" w:hAnsi="Arial" w:cs="Arial"/>
                <w:sz w:val="20"/>
                <w:lang w:eastAsia="x-none"/>
              </w:rPr>
              <w:t>Loại giấy tờ tùy thân</w:t>
            </w:r>
          </w:p>
        </w:tc>
        <w:tc>
          <w:tcPr>
            <w:tcW w:w="647" w:type="pct"/>
            <w:shd w:val="clear" w:color="auto" w:fill="auto"/>
          </w:tcPr>
          <w:p w14:paraId="75EDFF9C" w14:textId="4FA16BB1" w:rsidR="00531E55" w:rsidRPr="00733CDD" w:rsidRDefault="00531E55" w:rsidP="007B55C7">
            <w:pPr>
              <w:pStyle w:val="NormalIndent"/>
              <w:spacing w:before="240" w:after="0"/>
              <w:ind w:left="0"/>
              <w:rPr>
                <w:rFonts w:ascii="Arial" w:hAnsi="Arial" w:cs="Arial"/>
                <w:sz w:val="20"/>
              </w:rPr>
            </w:pPr>
            <w:r w:rsidRPr="00733CDD">
              <w:rPr>
                <w:rFonts w:ascii="Arial" w:hAnsi="Arial" w:cs="Arial"/>
                <w:sz w:val="20"/>
              </w:rPr>
              <w:t>String</w:t>
            </w:r>
          </w:p>
        </w:tc>
      </w:tr>
      <w:tr w:rsidR="00531E55" w:rsidRPr="00733CDD" w14:paraId="39CAEAC6" w14:textId="77777777" w:rsidTr="007B55C7">
        <w:tc>
          <w:tcPr>
            <w:tcW w:w="2268" w:type="pct"/>
            <w:shd w:val="clear" w:color="auto" w:fill="auto"/>
          </w:tcPr>
          <w:p w14:paraId="7410082F" w14:textId="00BB0BED"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ID_NUMBER</w:t>
            </w:r>
          </w:p>
        </w:tc>
        <w:tc>
          <w:tcPr>
            <w:tcW w:w="2085" w:type="pct"/>
            <w:shd w:val="clear" w:color="auto" w:fill="auto"/>
          </w:tcPr>
          <w:p w14:paraId="2616F5D3" w14:textId="048EC2C6" w:rsidR="00531E55" w:rsidRDefault="00531E55" w:rsidP="007B55C7">
            <w:pPr>
              <w:rPr>
                <w:rFonts w:ascii="Arial" w:hAnsi="Arial" w:cs="Arial"/>
                <w:sz w:val="20"/>
                <w:lang w:eastAsia="x-none"/>
              </w:rPr>
            </w:pPr>
            <w:r>
              <w:rPr>
                <w:rFonts w:ascii="Arial" w:hAnsi="Arial" w:cs="Arial"/>
                <w:sz w:val="20"/>
                <w:lang w:eastAsia="x-none"/>
              </w:rPr>
              <w:t>Số giấy tờ</w:t>
            </w:r>
          </w:p>
        </w:tc>
        <w:tc>
          <w:tcPr>
            <w:tcW w:w="647" w:type="pct"/>
            <w:shd w:val="clear" w:color="auto" w:fill="auto"/>
          </w:tcPr>
          <w:p w14:paraId="59E17824" w14:textId="700794F8" w:rsidR="00531E55" w:rsidRPr="00733CDD" w:rsidRDefault="00531E55" w:rsidP="007B55C7">
            <w:pPr>
              <w:pStyle w:val="NormalIndent"/>
              <w:spacing w:before="240" w:after="0"/>
              <w:ind w:left="0"/>
              <w:rPr>
                <w:rFonts w:ascii="Arial" w:hAnsi="Arial" w:cs="Arial"/>
                <w:sz w:val="20"/>
              </w:rPr>
            </w:pPr>
            <w:r w:rsidRPr="00733CDD">
              <w:rPr>
                <w:rFonts w:ascii="Arial" w:hAnsi="Arial" w:cs="Arial"/>
                <w:sz w:val="20"/>
              </w:rPr>
              <w:t>String</w:t>
            </w:r>
          </w:p>
        </w:tc>
      </w:tr>
      <w:tr w:rsidR="00531E55" w:rsidRPr="00733CDD" w14:paraId="08B60734" w14:textId="77777777" w:rsidTr="007B55C7">
        <w:tc>
          <w:tcPr>
            <w:tcW w:w="2268" w:type="pct"/>
            <w:shd w:val="clear" w:color="auto" w:fill="auto"/>
          </w:tcPr>
          <w:p w14:paraId="31AA21DC" w14:textId="5943779C"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NGAY_CAP</w:t>
            </w:r>
          </w:p>
        </w:tc>
        <w:tc>
          <w:tcPr>
            <w:tcW w:w="2085" w:type="pct"/>
            <w:shd w:val="clear" w:color="auto" w:fill="auto"/>
          </w:tcPr>
          <w:p w14:paraId="66E1CE9C" w14:textId="0648ADCD" w:rsidR="00531E55" w:rsidRDefault="00531E55" w:rsidP="007B55C7">
            <w:pPr>
              <w:rPr>
                <w:rFonts w:ascii="Arial" w:hAnsi="Arial" w:cs="Arial"/>
                <w:sz w:val="20"/>
                <w:lang w:eastAsia="x-none"/>
              </w:rPr>
            </w:pPr>
            <w:r>
              <w:rPr>
                <w:rFonts w:ascii="Arial" w:hAnsi="Arial" w:cs="Arial"/>
                <w:sz w:val="20"/>
                <w:lang w:eastAsia="x-none"/>
              </w:rPr>
              <w:t>Ngày cấp</w:t>
            </w:r>
          </w:p>
        </w:tc>
        <w:tc>
          <w:tcPr>
            <w:tcW w:w="647" w:type="pct"/>
            <w:shd w:val="clear" w:color="auto" w:fill="auto"/>
          </w:tcPr>
          <w:p w14:paraId="7FC020C4" w14:textId="136E894D" w:rsidR="00531E55" w:rsidRPr="00733CDD" w:rsidRDefault="00531E55" w:rsidP="007B55C7">
            <w:pPr>
              <w:pStyle w:val="NormalIndent"/>
              <w:spacing w:before="240" w:after="0"/>
              <w:ind w:left="0"/>
              <w:rPr>
                <w:rFonts w:ascii="Arial" w:hAnsi="Arial" w:cs="Arial"/>
                <w:sz w:val="20"/>
              </w:rPr>
            </w:pPr>
            <w:r>
              <w:rPr>
                <w:rFonts w:ascii="Arial" w:hAnsi="Arial" w:cs="Arial"/>
                <w:sz w:val="20"/>
              </w:rPr>
              <w:t>Date</w:t>
            </w:r>
          </w:p>
        </w:tc>
      </w:tr>
      <w:tr w:rsidR="00531E55" w:rsidRPr="00733CDD" w14:paraId="72310406" w14:textId="77777777" w:rsidTr="007B55C7">
        <w:tc>
          <w:tcPr>
            <w:tcW w:w="2268" w:type="pct"/>
            <w:shd w:val="clear" w:color="auto" w:fill="auto"/>
          </w:tcPr>
          <w:p w14:paraId="0F6A164E" w14:textId="2D5F7E2B"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NGAY_HET_HAN</w:t>
            </w:r>
          </w:p>
        </w:tc>
        <w:tc>
          <w:tcPr>
            <w:tcW w:w="2085" w:type="pct"/>
            <w:shd w:val="clear" w:color="auto" w:fill="auto"/>
          </w:tcPr>
          <w:p w14:paraId="73E66149" w14:textId="6D968C51" w:rsidR="00531E55" w:rsidRDefault="00531E55" w:rsidP="007B55C7">
            <w:pPr>
              <w:rPr>
                <w:rFonts w:ascii="Arial" w:hAnsi="Arial" w:cs="Arial"/>
                <w:sz w:val="20"/>
                <w:lang w:eastAsia="x-none"/>
              </w:rPr>
            </w:pPr>
            <w:r>
              <w:rPr>
                <w:rFonts w:ascii="Arial" w:hAnsi="Arial" w:cs="Arial"/>
                <w:sz w:val="20"/>
                <w:lang w:eastAsia="x-none"/>
              </w:rPr>
              <w:t>Ngày hết hạn</w:t>
            </w:r>
          </w:p>
        </w:tc>
        <w:tc>
          <w:tcPr>
            <w:tcW w:w="647" w:type="pct"/>
            <w:shd w:val="clear" w:color="auto" w:fill="auto"/>
          </w:tcPr>
          <w:p w14:paraId="682F1B23" w14:textId="507932B8" w:rsidR="00531E55" w:rsidRDefault="00531E55" w:rsidP="007B55C7">
            <w:pPr>
              <w:pStyle w:val="NormalIndent"/>
              <w:spacing w:before="240" w:after="0"/>
              <w:ind w:left="0"/>
              <w:rPr>
                <w:rFonts w:ascii="Arial" w:hAnsi="Arial" w:cs="Arial"/>
                <w:sz w:val="20"/>
              </w:rPr>
            </w:pPr>
            <w:r>
              <w:rPr>
                <w:rFonts w:ascii="Arial" w:hAnsi="Arial" w:cs="Arial"/>
                <w:sz w:val="20"/>
              </w:rPr>
              <w:t>Date</w:t>
            </w:r>
          </w:p>
        </w:tc>
      </w:tr>
      <w:tr w:rsidR="00531E55" w:rsidRPr="00733CDD" w14:paraId="14902FEA" w14:textId="77777777" w:rsidTr="007B55C7">
        <w:tc>
          <w:tcPr>
            <w:tcW w:w="2268" w:type="pct"/>
            <w:shd w:val="clear" w:color="auto" w:fill="auto"/>
          </w:tcPr>
          <w:p w14:paraId="4F3B19C1" w14:textId="45844CD2"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NOI_CAP</w:t>
            </w:r>
          </w:p>
        </w:tc>
        <w:tc>
          <w:tcPr>
            <w:tcW w:w="2085" w:type="pct"/>
            <w:shd w:val="clear" w:color="auto" w:fill="auto"/>
          </w:tcPr>
          <w:p w14:paraId="2957EEA9" w14:textId="68793D28" w:rsidR="00531E55" w:rsidRDefault="00531E55" w:rsidP="007B55C7">
            <w:pPr>
              <w:rPr>
                <w:rFonts w:ascii="Arial" w:hAnsi="Arial" w:cs="Arial"/>
                <w:sz w:val="20"/>
                <w:lang w:eastAsia="x-none"/>
              </w:rPr>
            </w:pPr>
            <w:r>
              <w:rPr>
                <w:rFonts w:ascii="Arial" w:hAnsi="Arial" w:cs="Arial"/>
                <w:sz w:val="20"/>
                <w:lang w:eastAsia="x-none"/>
              </w:rPr>
              <w:t>Nơi cấp</w:t>
            </w:r>
          </w:p>
        </w:tc>
        <w:tc>
          <w:tcPr>
            <w:tcW w:w="647" w:type="pct"/>
            <w:shd w:val="clear" w:color="auto" w:fill="auto"/>
          </w:tcPr>
          <w:p w14:paraId="2D6B9DC4" w14:textId="0E1049DF"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4EA37444" w14:textId="77777777" w:rsidTr="007B55C7">
        <w:tc>
          <w:tcPr>
            <w:tcW w:w="2268" w:type="pct"/>
            <w:shd w:val="clear" w:color="auto" w:fill="auto"/>
          </w:tcPr>
          <w:p w14:paraId="471FF15B" w14:textId="42B8CD1D"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DIA_CHI_THUONG_TRU</w:t>
            </w:r>
          </w:p>
        </w:tc>
        <w:tc>
          <w:tcPr>
            <w:tcW w:w="2085" w:type="pct"/>
            <w:shd w:val="clear" w:color="auto" w:fill="auto"/>
          </w:tcPr>
          <w:p w14:paraId="2F7B01CF" w14:textId="43BF6D78" w:rsidR="00531E55" w:rsidRDefault="00531E55" w:rsidP="007B55C7">
            <w:pPr>
              <w:rPr>
                <w:rFonts w:ascii="Arial" w:hAnsi="Arial" w:cs="Arial"/>
                <w:sz w:val="20"/>
                <w:lang w:eastAsia="x-none"/>
              </w:rPr>
            </w:pPr>
            <w:r>
              <w:rPr>
                <w:rFonts w:ascii="Arial" w:hAnsi="Arial" w:cs="Arial"/>
                <w:sz w:val="20"/>
                <w:lang w:eastAsia="x-none"/>
              </w:rPr>
              <w:t>Địa chỉ thường trú</w:t>
            </w:r>
          </w:p>
        </w:tc>
        <w:tc>
          <w:tcPr>
            <w:tcW w:w="647" w:type="pct"/>
            <w:shd w:val="clear" w:color="auto" w:fill="auto"/>
          </w:tcPr>
          <w:p w14:paraId="1D011C32" w14:textId="605B4E01"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5E0C0C93" w14:textId="77777777" w:rsidTr="007B55C7">
        <w:tc>
          <w:tcPr>
            <w:tcW w:w="2268" w:type="pct"/>
            <w:shd w:val="clear" w:color="auto" w:fill="auto"/>
          </w:tcPr>
          <w:p w14:paraId="60F69BAA" w14:textId="3501460F"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DIA_CHI_LIEN_LAC</w:t>
            </w:r>
          </w:p>
        </w:tc>
        <w:tc>
          <w:tcPr>
            <w:tcW w:w="2085" w:type="pct"/>
            <w:shd w:val="clear" w:color="auto" w:fill="auto"/>
          </w:tcPr>
          <w:p w14:paraId="6FBEBC4B" w14:textId="752BDCBC" w:rsidR="00531E55" w:rsidRDefault="00531E55" w:rsidP="007B55C7">
            <w:pPr>
              <w:rPr>
                <w:rFonts w:ascii="Arial" w:hAnsi="Arial" w:cs="Arial"/>
                <w:sz w:val="20"/>
                <w:lang w:eastAsia="x-none"/>
              </w:rPr>
            </w:pPr>
            <w:r>
              <w:rPr>
                <w:rFonts w:ascii="Arial" w:hAnsi="Arial" w:cs="Arial"/>
                <w:sz w:val="20"/>
                <w:lang w:eastAsia="x-none"/>
              </w:rPr>
              <w:t>Địa chỉ liên lạc</w:t>
            </w:r>
          </w:p>
        </w:tc>
        <w:tc>
          <w:tcPr>
            <w:tcW w:w="647" w:type="pct"/>
            <w:shd w:val="clear" w:color="auto" w:fill="auto"/>
          </w:tcPr>
          <w:p w14:paraId="034A8CE6" w14:textId="184271CD"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44A8B099" w14:textId="77777777" w:rsidTr="007B55C7">
        <w:tc>
          <w:tcPr>
            <w:tcW w:w="2268" w:type="pct"/>
            <w:shd w:val="clear" w:color="auto" w:fill="auto"/>
          </w:tcPr>
          <w:p w14:paraId="34C0D5AD" w14:textId="626DBC5C"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FAX</w:t>
            </w:r>
          </w:p>
        </w:tc>
        <w:tc>
          <w:tcPr>
            <w:tcW w:w="2085" w:type="pct"/>
            <w:shd w:val="clear" w:color="auto" w:fill="auto"/>
          </w:tcPr>
          <w:p w14:paraId="64D21421" w14:textId="0AF9759F" w:rsidR="00531E55" w:rsidRDefault="00531E55" w:rsidP="007B55C7">
            <w:pPr>
              <w:rPr>
                <w:rFonts w:ascii="Arial" w:hAnsi="Arial" w:cs="Arial"/>
                <w:sz w:val="20"/>
                <w:lang w:eastAsia="x-none"/>
              </w:rPr>
            </w:pPr>
            <w:r>
              <w:rPr>
                <w:rFonts w:ascii="Arial" w:hAnsi="Arial" w:cs="Arial"/>
                <w:sz w:val="20"/>
                <w:lang w:eastAsia="x-none"/>
              </w:rPr>
              <w:t>Fax</w:t>
            </w:r>
          </w:p>
        </w:tc>
        <w:tc>
          <w:tcPr>
            <w:tcW w:w="647" w:type="pct"/>
            <w:shd w:val="clear" w:color="auto" w:fill="auto"/>
          </w:tcPr>
          <w:p w14:paraId="6A5B1E5C" w14:textId="75ABD476"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697E7A62" w14:textId="77777777" w:rsidTr="007B55C7">
        <w:tc>
          <w:tcPr>
            <w:tcW w:w="2268" w:type="pct"/>
            <w:shd w:val="clear" w:color="auto" w:fill="auto"/>
          </w:tcPr>
          <w:p w14:paraId="230578C9" w14:textId="1955B08D"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EMAIL</w:t>
            </w:r>
          </w:p>
        </w:tc>
        <w:tc>
          <w:tcPr>
            <w:tcW w:w="2085" w:type="pct"/>
            <w:shd w:val="clear" w:color="auto" w:fill="auto"/>
          </w:tcPr>
          <w:p w14:paraId="23F76B52" w14:textId="5B9D9BE3" w:rsidR="00531E55" w:rsidRDefault="00531E55" w:rsidP="007B55C7">
            <w:pPr>
              <w:rPr>
                <w:rFonts w:ascii="Arial" w:hAnsi="Arial" w:cs="Arial"/>
                <w:sz w:val="20"/>
                <w:lang w:eastAsia="x-none"/>
              </w:rPr>
            </w:pPr>
            <w:r>
              <w:rPr>
                <w:rFonts w:ascii="Arial" w:hAnsi="Arial" w:cs="Arial"/>
                <w:sz w:val="20"/>
                <w:lang w:eastAsia="x-none"/>
              </w:rPr>
              <w:t>Email</w:t>
            </w:r>
          </w:p>
        </w:tc>
        <w:tc>
          <w:tcPr>
            <w:tcW w:w="647" w:type="pct"/>
            <w:shd w:val="clear" w:color="auto" w:fill="auto"/>
          </w:tcPr>
          <w:p w14:paraId="65DCFA62" w14:textId="634BAC73"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48D439B2" w14:textId="77777777" w:rsidTr="007B55C7">
        <w:tc>
          <w:tcPr>
            <w:tcW w:w="2268" w:type="pct"/>
            <w:shd w:val="clear" w:color="auto" w:fill="auto"/>
          </w:tcPr>
          <w:p w14:paraId="31274489" w14:textId="7A53A3D6"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DIEN_THOAI_DI_DONG</w:t>
            </w:r>
          </w:p>
        </w:tc>
        <w:tc>
          <w:tcPr>
            <w:tcW w:w="2085" w:type="pct"/>
            <w:shd w:val="clear" w:color="auto" w:fill="auto"/>
          </w:tcPr>
          <w:p w14:paraId="4A7D0C78" w14:textId="1465AEA9" w:rsidR="00531E55" w:rsidRDefault="00531E55" w:rsidP="007B55C7">
            <w:pPr>
              <w:rPr>
                <w:rFonts w:ascii="Arial" w:hAnsi="Arial" w:cs="Arial"/>
                <w:sz w:val="20"/>
                <w:lang w:eastAsia="x-none"/>
              </w:rPr>
            </w:pPr>
            <w:r>
              <w:rPr>
                <w:rFonts w:ascii="Arial" w:hAnsi="Arial" w:cs="Arial"/>
                <w:sz w:val="20"/>
                <w:lang w:eastAsia="x-none"/>
              </w:rPr>
              <w:t>Số điện thoại</w:t>
            </w:r>
          </w:p>
        </w:tc>
        <w:tc>
          <w:tcPr>
            <w:tcW w:w="647" w:type="pct"/>
            <w:shd w:val="clear" w:color="auto" w:fill="auto"/>
          </w:tcPr>
          <w:p w14:paraId="3A54231F" w14:textId="0844599D"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6E54F314" w14:textId="77777777" w:rsidTr="007B55C7">
        <w:tc>
          <w:tcPr>
            <w:tcW w:w="2268" w:type="pct"/>
            <w:shd w:val="clear" w:color="auto" w:fill="auto"/>
          </w:tcPr>
          <w:p w14:paraId="29E33566" w14:textId="7F2A9BCE"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SO_TK_NGAN_HANG</w:t>
            </w:r>
          </w:p>
        </w:tc>
        <w:tc>
          <w:tcPr>
            <w:tcW w:w="2085" w:type="pct"/>
            <w:shd w:val="clear" w:color="auto" w:fill="auto"/>
          </w:tcPr>
          <w:p w14:paraId="0C846240" w14:textId="49097248" w:rsidR="00531E55" w:rsidRDefault="00531E55" w:rsidP="007B55C7">
            <w:pPr>
              <w:rPr>
                <w:rFonts w:ascii="Arial" w:hAnsi="Arial" w:cs="Arial"/>
                <w:sz w:val="20"/>
                <w:lang w:eastAsia="x-none"/>
              </w:rPr>
            </w:pPr>
            <w:r>
              <w:rPr>
                <w:rFonts w:ascii="Arial" w:hAnsi="Arial" w:cs="Arial"/>
                <w:sz w:val="20"/>
                <w:lang w:eastAsia="x-none"/>
              </w:rPr>
              <w:t>Số tài khoản ngân hàng</w:t>
            </w:r>
          </w:p>
        </w:tc>
        <w:tc>
          <w:tcPr>
            <w:tcW w:w="647" w:type="pct"/>
            <w:shd w:val="clear" w:color="auto" w:fill="auto"/>
          </w:tcPr>
          <w:p w14:paraId="4DB9DCB5" w14:textId="60142540"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297DF8DD" w14:textId="77777777" w:rsidTr="007B55C7">
        <w:tc>
          <w:tcPr>
            <w:tcW w:w="2268" w:type="pct"/>
            <w:shd w:val="clear" w:color="auto" w:fill="auto"/>
          </w:tcPr>
          <w:p w14:paraId="1882C94C" w14:textId="4169836A"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TEN_NGAN_HANG</w:t>
            </w:r>
          </w:p>
        </w:tc>
        <w:tc>
          <w:tcPr>
            <w:tcW w:w="2085" w:type="pct"/>
            <w:shd w:val="clear" w:color="auto" w:fill="auto"/>
          </w:tcPr>
          <w:p w14:paraId="6C71212E" w14:textId="38D8B9CC" w:rsidR="00531E55" w:rsidRDefault="00531E55" w:rsidP="007B55C7">
            <w:pPr>
              <w:rPr>
                <w:rFonts w:ascii="Arial" w:hAnsi="Arial" w:cs="Arial"/>
                <w:sz w:val="20"/>
                <w:lang w:eastAsia="x-none"/>
              </w:rPr>
            </w:pPr>
            <w:r>
              <w:rPr>
                <w:rFonts w:ascii="Arial" w:hAnsi="Arial" w:cs="Arial"/>
                <w:sz w:val="20"/>
                <w:lang w:eastAsia="x-none"/>
              </w:rPr>
              <w:t>Tên ngân hàng</w:t>
            </w:r>
          </w:p>
        </w:tc>
        <w:tc>
          <w:tcPr>
            <w:tcW w:w="647" w:type="pct"/>
            <w:shd w:val="clear" w:color="auto" w:fill="auto"/>
          </w:tcPr>
          <w:p w14:paraId="4B12C0DF" w14:textId="11F9C598"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19BAFA5A" w14:textId="77777777" w:rsidTr="007B55C7">
        <w:tc>
          <w:tcPr>
            <w:tcW w:w="2268" w:type="pct"/>
            <w:shd w:val="clear" w:color="auto" w:fill="auto"/>
          </w:tcPr>
          <w:p w14:paraId="29D94219" w14:textId="50062750"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CHI_NHANH</w:t>
            </w:r>
          </w:p>
        </w:tc>
        <w:tc>
          <w:tcPr>
            <w:tcW w:w="2085" w:type="pct"/>
            <w:shd w:val="clear" w:color="auto" w:fill="auto"/>
          </w:tcPr>
          <w:p w14:paraId="0EC97E3F" w14:textId="32AB8AA6" w:rsidR="00531E55" w:rsidRDefault="00531E55" w:rsidP="007B55C7">
            <w:pPr>
              <w:rPr>
                <w:rFonts w:ascii="Arial" w:hAnsi="Arial" w:cs="Arial"/>
                <w:sz w:val="20"/>
                <w:lang w:eastAsia="x-none"/>
              </w:rPr>
            </w:pPr>
            <w:r>
              <w:rPr>
                <w:rFonts w:ascii="Arial" w:hAnsi="Arial" w:cs="Arial"/>
                <w:sz w:val="20"/>
                <w:lang w:eastAsia="x-none"/>
              </w:rPr>
              <w:t xml:space="preserve"> Tên chi nhánh</w:t>
            </w:r>
          </w:p>
        </w:tc>
        <w:tc>
          <w:tcPr>
            <w:tcW w:w="647" w:type="pct"/>
            <w:shd w:val="clear" w:color="auto" w:fill="auto"/>
          </w:tcPr>
          <w:p w14:paraId="62FCDD19" w14:textId="708A9BF0"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6A476BF2" w14:textId="77777777" w:rsidTr="007B55C7">
        <w:tc>
          <w:tcPr>
            <w:tcW w:w="2268" w:type="pct"/>
            <w:shd w:val="clear" w:color="auto" w:fill="auto"/>
          </w:tcPr>
          <w:p w14:paraId="6F98F31E" w14:textId="01395F07"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NGHE_NGHIEP</w:t>
            </w:r>
          </w:p>
        </w:tc>
        <w:tc>
          <w:tcPr>
            <w:tcW w:w="2085" w:type="pct"/>
            <w:shd w:val="clear" w:color="auto" w:fill="auto"/>
          </w:tcPr>
          <w:p w14:paraId="59B3C2BA" w14:textId="2B398E50" w:rsidR="00531E55" w:rsidRDefault="00531E55" w:rsidP="007B55C7">
            <w:pPr>
              <w:rPr>
                <w:rFonts w:ascii="Arial" w:hAnsi="Arial" w:cs="Arial"/>
                <w:sz w:val="20"/>
                <w:lang w:eastAsia="x-none"/>
              </w:rPr>
            </w:pPr>
            <w:r>
              <w:rPr>
                <w:rFonts w:ascii="Arial" w:hAnsi="Arial" w:cs="Arial"/>
                <w:sz w:val="20"/>
                <w:lang w:eastAsia="x-none"/>
              </w:rPr>
              <w:t>Nghề nghiệp</w:t>
            </w:r>
          </w:p>
        </w:tc>
        <w:tc>
          <w:tcPr>
            <w:tcW w:w="647" w:type="pct"/>
            <w:shd w:val="clear" w:color="auto" w:fill="auto"/>
          </w:tcPr>
          <w:p w14:paraId="60424B16" w14:textId="7DF395B8"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75230BBA" w14:textId="77777777" w:rsidTr="007B55C7">
        <w:tc>
          <w:tcPr>
            <w:tcW w:w="2268" w:type="pct"/>
            <w:shd w:val="clear" w:color="auto" w:fill="auto"/>
          </w:tcPr>
          <w:p w14:paraId="4D451884" w14:textId="0DAD93CF"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DON_VI_CONG_TAC</w:t>
            </w:r>
          </w:p>
        </w:tc>
        <w:tc>
          <w:tcPr>
            <w:tcW w:w="2085" w:type="pct"/>
            <w:shd w:val="clear" w:color="auto" w:fill="auto"/>
          </w:tcPr>
          <w:p w14:paraId="6ECA610F" w14:textId="586F4373" w:rsidR="00531E55" w:rsidRDefault="00531E55" w:rsidP="007B55C7">
            <w:pPr>
              <w:rPr>
                <w:rFonts w:ascii="Arial" w:hAnsi="Arial" w:cs="Arial"/>
                <w:sz w:val="20"/>
                <w:lang w:eastAsia="x-none"/>
              </w:rPr>
            </w:pPr>
            <w:r>
              <w:rPr>
                <w:rFonts w:ascii="Arial" w:hAnsi="Arial" w:cs="Arial"/>
                <w:sz w:val="20"/>
                <w:lang w:eastAsia="x-none"/>
              </w:rPr>
              <w:t>Đơn vị công tác</w:t>
            </w:r>
          </w:p>
        </w:tc>
        <w:tc>
          <w:tcPr>
            <w:tcW w:w="647" w:type="pct"/>
            <w:shd w:val="clear" w:color="auto" w:fill="auto"/>
          </w:tcPr>
          <w:p w14:paraId="64FA65DF" w14:textId="00A0516E"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018901EC" w14:textId="77777777" w:rsidTr="007B55C7">
        <w:tc>
          <w:tcPr>
            <w:tcW w:w="2268" w:type="pct"/>
            <w:shd w:val="clear" w:color="auto" w:fill="auto"/>
          </w:tcPr>
          <w:p w14:paraId="4A20EF4D" w14:textId="32F36FA2"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CO_UY_QUYEN</w:t>
            </w:r>
          </w:p>
        </w:tc>
        <w:tc>
          <w:tcPr>
            <w:tcW w:w="2085" w:type="pct"/>
            <w:shd w:val="clear" w:color="auto" w:fill="auto"/>
          </w:tcPr>
          <w:p w14:paraId="6C8933A0" w14:textId="058D3E12" w:rsidR="00531E55" w:rsidRDefault="00531E55" w:rsidP="007B55C7">
            <w:pPr>
              <w:rPr>
                <w:rFonts w:ascii="Arial" w:hAnsi="Arial" w:cs="Arial"/>
                <w:sz w:val="20"/>
                <w:lang w:eastAsia="x-none"/>
              </w:rPr>
            </w:pPr>
            <w:r>
              <w:rPr>
                <w:rFonts w:ascii="Arial" w:hAnsi="Arial" w:cs="Arial"/>
                <w:sz w:val="20"/>
                <w:lang w:eastAsia="x-none"/>
              </w:rPr>
              <w:t>Có ủy quyền</w:t>
            </w:r>
          </w:p>
        </w:tc>
        <w:tc>
          <w:tcPr>
            <w:tcW w:w="647" w:type="pct"/>
            <w:shd w:val="clear" w:color="auto" w:fill="auto"/>
          </w:tcPr>
          <w:p w14:paraId="668E70C4" w14:textId="1ED0F77B"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r w:rsidR="00531E55" w:rsidRPr="00733CDD" w14:paraId="3FCCD9BA" w14:textId="77777777" w:rsidTr="007B55C7">
        <w:tc>
          <w:tcPr>
            <w:tcW w:w="2268" w:type="pct"/>
            <w:shd w:val="clear" w:color="auto" w:fill="auto"/>
          </w:tcPr>
          <w:p w14:paraId="0FA7427A" w14:textId="5CF10B05" w:rsidR="00531E55" w:rsidRPr="00531E55" w:rsidRDefault="00531E55" w:rsidP="007B55C7">
            <w:pPr>
              <w:rPr>
                <w:rFonts w:ascii="Arial" w:eastAsia="Times New Roman" w:hAnsi="Arial" w:cs="Arial"/>
                <w:color w:val="000000"/>
                <w:sz w:val="18"/>
                <w:szCs w:val="18"/>
                <w:lang w:val="en-SG"/>
              </w:rPr>
            </w:pPr>
            <w:r w:rsidRPr="00531E55">
              <w:rPr>
                <w:rFonts w:ascii="Arial" w:eastAsia="Times New Roman" w:hAnsi="Arial" w:cs="Arial"/>
                <w:color w:val="000000"/>
                <w:sz w:val="18"/>
                <w:szCs w:val="18"/>
                <w:lang w:val="en-SG"/>
              </w:rPr>
              <w:t>DAU_HIEU_MY</w:t>
            </w:r>
          </w:p>
        </w:tc>
        <w:tc>
          <w:tcPr>
            <w:tcW w:w="2085" w:type="pct"/>
            <w:shd w:val="clear" w:color="auto" w:fill="auto"/>
          </w:tcPr>
          <w:p w14:paraId="1EADE9E3" w14:textId="39A80DA1" w:rsidR="00531E55" w:rsidRDefault="00531E55" w:rsidP="007B55C7">
            <w:pPr>
              <w:rPr>
                <w:rFonts w:ascii="Arial" w:hAnsi="Arial" w:cs="Arial"/>
                <w:sz w:val="20"/>
                <w:lang w:eastAsia="x-none"/>
              </w:rPr>
            </w:pPr>
            <w:r>
              <w:rPr>
                <w:rFonts w:ascii="Arial" w:hAnsi="Arial" w:cs="Arial"/>
                <w:sz w:val="20"/>
                <w:lang w:eastAsia="x-none"/>
              </w:rPr>
              <w:t>Có quốc tịch mỹ</w:t>
            </w:r>
          </w:p>
        </w:tc>
        <w:tc>
          <w:tcPr>
            <w:tcW w:w="647" w:type="pct"/>
            <w:shd w:val="clear" w:color="auto" w:fill="auto"/>
          </w:tcPr>
          <w:p w14:paraId="10F2705A" w14:textId="1A3553CA" w:rsidR="00531E55" w:rsidRDefault="00531E55" w:rsidP="007B55C7">
            <w:pPr>
              <w:pStyle w:val="NormalIndent"/>
              <w:spacing w:before="240" w:after="0"/>
              <w:ind w:left="0"/>
              <w:rPr>
                <w:rFonts w:ascii="Arial" w:hAnsi="Arial" w:cs="Arial"/>
                <w:sz w:val="20"/>
              </w:rPr>
            </w:pPr>
            <w:r>
              <w:rPr>
                <w:rFonts w:ascii="Arial" w:hAnsi="Arial" w:cs="Arial"/>
                <w:sz w:val="20"/>
              </w:rPr>
              <w:t>String</w:t>
            </w:r>
          </w:p>
        </w:tc>
      </w:tr>
    </w:tbl>
    <w:p w14:paraId="1CFE8863" w14:textId="77777777" w:rsidR="00F07D10" w:rsidRPr="00733CDD" w:rsidRDefault="00F07D10" w:rsidP="00F07D10">
      <w:pPr>
        <w:pStyle w:val="ListParagraph"/>
        <w:rPr>
          <w:rFonts w:ascii="Arial" w:hAnsi="Arial" w:cs="Arial"/>
          <w:b/>
          <w:szCs w:val="24"/>
        </w:rPr>
      </w:pPr>
    </w:p>
    <w:p w14:paraId="6BC2FEDA" w14:textId="77777777" w:rsidR="00F07D10" w:rsidRPr="00733CDD" w:rsidRDefault="00F07D10" w:rsidP="00F07D10">
      <w:pPr>
        <w:pStyle w:val="ListParagraph"/>
        <w:rPr>
          <w:rFonts w:ascii="Arial" w:hAnsi="Arial" w:cs="Arial"/>
          <w:b/>
          <w:szCs w:val="24"/>
        </w:rPr>
      </w:pPr>
    </w:p>
    <w:p w14:paraId="32B7D693" w14:textId="77777777" w:rsidR="00F07D10" w:rsidRPr="00733CDD" w:rsidRDefault="00F07D10" w:rsidP="00F07D10">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4590"/>
      </w:tblGrid>
      <w:tr w:rsidR="00F07D10" w:rsidRPr="002A403B" w14:paraId="18FCE3E5" w14:textId="77777777" w:rsidTr="007B55C7">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51AF9619" w14:textId="77777777" w:rsidR="00F07D10" w:rsidRPr="002A403B" w:rsidRDefault="00F07D10" w:rsidP="007B55C7">
            <w:pPr>
              <w:pStyle w:val="tablehead"/>
              <w:rPr>
                <w:rFonts w:ascii="Arial" w:eastAsia="Batang" w:hAnsi="Arial" w:cs="Arial"/>
                <w:sz w:val="20"/>
                <w:szCs w:val="20"/>
              </w:rPr>
            </w:pPr>
            <w:r>
              <w:rPr>
                <w:rFonts w:ascii="Arial" w:eastAsia="Batang" w:hAnsi="Arial" w:cs="Arial"/>
                <w:sz w:val="20"/>
                <w:szCs w:val="20"/>
              </w:rPr>
              <w:t>Request</w:t>
            </w:r>
          </w:p>
        </w:tc>
        <w:tc>
          <w:tcPr>
            <w:tcW w:w="45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581E2EF9" w14:textId="77777777" w:rsidR="00F07D10" w:rsidRPr="002A403B" w:rsidRDefault="00F07D10" w:rsidP="007B55C7">
            <w:pPr>
              <w:pStyle w:val="tablehead"/>
              <w:rPr>
                <w:rFonts w:ascii="Arial" w:eastAsia="Batang" w:hAnsi="Arial" w:cs="Arial"/>
                <w:sz w:val="20"/>
                <w:szCs w:val="20"/>
              </w:rPr>
            </w:pPr>
            <w:r>
              <w:rPr>
                <w:rFonts w:ascii="Arial" w:eastAsia="Batang" w:hAnsi="Arial" w:cs="Arial"/>
                <w:sz w:val="20"/>
                <w:szCs w:val="20"/>
              </w:rPr>
              <w:t>Response</w:t>
            </w:r>
          </w:p>
        </w:tc>
      </w:tr>
      <w:tr w:rsidR="00F07D10" w:rsidRPr="002A403B" w14:paraId="4CA1AA35" w14:textId="77777777" w:rsidTr="00F07D10">
        <w:trPr>
          <w:trHeight w:hRule="exact" w:val="10367"/>
        </w:trPr>
        <w:tc>
          <w:tcPr>
            <w:tcW w:w="49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65DF31"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lastRenderedPageBreak/>
              <w:t>{</w:t>
            </w:r>
          </w:p>
          <w:p w14:paraId="1F303697"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"SystemCode": "ODS_SRV",</w:t>
            </w:r>
          </w:p>
          <w:p w14:paraId="17AB05E4"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"FunctionCode": "CORE_INVESTMENT_CUSTOMER_INFOMATION",</w:t>
            </w:r>
          </w:p>
          <w:p w14:paraId="170DB6CD"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"MultiRow": true,</w:t>
            </w:r>
          </w:p>
          <w:p w14:paraId="042A8814"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"parameters": [</w:t>
            </w:r>
          </w:p>
          <w:p w14:paraId="6EB3242E"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697FEC66"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"ParamName": "CIF_NO",</w:t>
            </w:r>
          </w:p>
          <w:p w14:paraId="6B9CF046"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"ParamInOut": "IN",</w:t>
            </w:r>
          </w:p>
          <w:p w14:paraId="7EBAAADB"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"ParamType": "VARCHAR2",</w:t>
            </w:r>
          </w:p>
          <w:p w14:paraId="5A399675"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"ParamValue": "0150035963"</w:t>
            </w:r>
          </w:p>
          <w:p w14:paraId="6E4DECEE"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3E874BEA"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677827BF"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"ParamName": "ID_NUMBER",</w:t>
            </w:r>
          </w:p>
          <w:p w14:paraId="0799BF21"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"ParamInOut": "IN",</w:t>
            </w:r>
          </w:p>
          <w:p w14:paraId="30460851"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"ParamType": "VARCHAR2",</w:t>
            </w:r>
          </w:p>
          <w:p w14:paraId="09B9CF2A"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"ParamValue": "T000019861"</w:t>
            </w:r>
          </w:p>
          <w:p w14:paraId="384D3987"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05A4BD86"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1C076A1D"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"ParamName": "POS_FLG",</w:t>
            </w:r>
          </w:p>
          <w:p w14:paraId="637EA95C"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"ParamInOut": "IN",</w:t>
            </w:r>
          </w:p>
          <w:p w14:paraId="0D340B90"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"ParamType": "VARCHAR2",</w:t>
            </w:r>
          </w:p>
          <w:p w14:paraId="20AC3E53"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"ParamValue": null</w:t>
            </w:r>
          </w:p>
          <w:p w14:paraId="0ADFB3AC"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42FC85D5"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6CA706A1"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"ParamName": "P_POS_CD",</w:t>
            </w:r>
          </w:p>
          <w:p w14:paraId="5EB64EEA"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"ParamInOut": "IN",</w:t>
            </w:r>
          </w:p>
          <w:p w14:paraId="12FE4DBD"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"ParamType": "VARCHAR2",</w:t>
            </w:r>
          </w:p>
          <w:p w14:paraId="40F90043"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"ParamValue": null</w:t>
            </w:r>
          </w:p>
          <w:p w14:paraId="2B8BD173"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2DEEEAB7"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41AF4253"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"ParamName": "OUT_CUR",</w:t>
            </w:r>
          </w:p>
          <w:p w14:paraId="7B904DCE"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"ParamInOut": "OUT",</w:t>
            </w:r>
          </w:p>
          <w:p w14:paraId="6A05C800"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"ParamType": "REF CURSOR",</w:t>
            </w:r>
          </w:p>
          <w:p w14:paraId="7AD6A50D"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"ParamValue": null</w:t>
            </w:r>
          </w:p>
          <w:p w14:paraId="1786E9FF"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2DCBA24C" w14:textId="77777777" w:rsidR="00F07D10" w:rsidRPr="00733CDD" w:rsidRDefault="00F07D10" w:rsidP="00F07D10">
            <w:pPr>
              <w:spacing w:before="0" w:after="0"/>
              <w:rPr>
                <w:rFonts w:ascii="Arial" w:hAnsi="Arial" w:cs="Arial"/>
                <w:color w:val="000000"/>
                <w:sz w:val="18"/>
                <w:szCs w:val="18"/>
                <w:lang w:bidi="ar-SA"/>
              </w:rPr>
            </w:pPr>
            <w:r w:rsidRPr="00733CDD">
              <w:rPr>
                <w:rFonts w:ascii="Arial" w:hAnsi="Arial" w:cs="Arial"/>
                <w:color w:val="000000"/>
                <w:sz w:val="18"/>
                <w:szCs w:val="18"/>
                <w:lang w:bidi="ar-SA"/>
              </w:rPr>
              <w:t xml:space="preserve">    ]</w:t>
            </w:r>
          </w:p>
          <w:p w14:paraId="3CEE1653" w14:textId="315D37A8" w:rsidR="00F07D10" w:rsidRPr="009C69AC" w:rsidRDefault="00F07D10" w:rsidP="007B55C7">
            <w:pPr>
              <w:spacing w:before="0" w:after="0"/>
              <w:rPr>
                <w:rFonts w:ascii="Arial" w:hAnsi="Arial" w:cs="Arial"/>
                <w:szCs w:val="24"/>
              </w:rPr>
            </w:pPr>
            <w:r w:rsidRPr="00733CDD">
              <w:rPr>
                <w:rFonts w:ascii="Arial" w:hAnsi="Arial" w:cs="Arial"/>
                <w:color w:val="000000"/>
                <w:sz w:val="18"/>
                <w:szCs w:val="18"/>
                <w:lang w:bidi="ar-SA"/>
              </w:rPr>
              <w:t xml:space="preserve">  } </w:t>
            </w:r>
          </w:p>
        </w:tc>
        <w:tc>
          <w:tcPr>
            <w:tcW w:w="4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DB496B"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w:t>
            </w:r>
          </w:p>
          <w:p w14:paraId="3B9C4A7D"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"Data": [</w:t>
            </w:r>
          </w:p>
          <w:p w14:paraId="75E27539"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0BB8076B"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"SHORT_DESC": "QBA",</w:t>
            </w:r>
          </w:p>
          <w:p w14:paraId="2E014327"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"POS_FLAG": "S",</w:t>
            </w:r>
          </w:p>
          <w:p w14:paraId="0179FA40"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"MAIN_POS": "120200",</w:t>
            </w:r>
          </w:p>
          <w:p w14:paraId="3F821CE0"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"POS_HEAD_DESG": "MANAGER",</w:t>
            </w:r>
          </w:p>
          <w:p w14:paraId="7D9A9CFB"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"OFF_FLAG": "N",</w:t>
            </w:r>
          </w:p>
          <w:p w14:paraId="2F854C29"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"POS_DESC": "PGD HA HUY TAP/CN NGHE AN",</w:t>
            </w:r>
          </w:p>
          <w:p w14:paraId="27C787DA"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"POS_CD": "120205"</w:t>
            </w:r>
          </w:p>
          <w:p w14:paraId="2CB3908F"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 </w:t>
            </w:r>
          </w:p>
          <w:p w14:paraId="7FBD9A08"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27CB2E2D"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"StatusCode": 0,</w:t>
            </w:r>
          </w:p>
          <w:p w14:paraId="38B74532" w14:textId="77777777" w:rsidR="00F07D10" w:rsidRPr="00733CDD" w:rsidRDefault="00F07D10" w:rsidP="007B55C7">
            <w:pPr>
              <w:pStyle w:val="ListParagraph"/>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"Message": "Success",</w:t>
            </w:r>
          </w:p>
          <w:p w14:paraId="69E668A0" w14:textId="77777777" w:rsidR="00F07D10" w:rsidRPr="00733CDD" w:rsidRDefault="00F07D10" w:rsidP="007B55C7">
            <w:pPr>
              <w:pStyle w:val="ListParagraph"/>
              <w:spacing w:before="0" w:after="0"/>
              <w:rPr>
                <w:rFonts w:ascii="Arial" w:hAnsi="Arial" w:cs="Arial"/>
                <w:b/>
                <w:szCs w:val="24"/>
              </w:rPr>
            </w:pPr>
            <w:r w:rsidRPr="00733CDD">
              <w:rPr>
                <w:rFonts w:ascii="Arial" w:eastAsia="Times New Roman" w:hAnsi="Arial" w:cs="Arial"/>
                <w:color w:val="000000"/>
                <w:sz w:val="18"/>
                <w:szCs w:val="18"/>
                <w:lang w:val="en-SG"/>
              </w:rPr>
              <w:t>}</w:t>
            </w:r>
          </w:p>
          <w:p w14:paraId="4748BDAE" w14:textId="77777777" w:rsidR="00F07D10" w:rsidRPr="00483075" w:rsidRDefault="00F07D10" w:rsidP="007B55C7">
            <w:pPr>
              <w:pStyle w:val="ListParagraph"/>
              <w:spacing w:before="0" w:after="0"/>
              <w:ind w:left="0"/>
              <w:rPr>
                <w:rFonts w:ascii="Arial" w:hAnsi="Arial" w:cs="Arial"/>
                <w:b/>
                <w:szCs w:val="24"/>
              </w:rPr>
            </w:pPr>
          </w:p>
        </w:tc>
      </w:tr>
    </w:tbl>
    <w:p w14:paraId="622E1A84" w14:textId="4B998065" w:rsidR="007D444F" w:rsidRPr="00F07D10" w:rsidRDefault="007D444F" w:rsidP="00F07D10">
      <w:pPr>
        <w:rPr>
          <w:rFonts w:ascii="Arial" w:hAnsi="Arial" w:cs="Arial"/>
          <w:b/>
          <w:szCs w:val="24"/>
        </w:rPr>
      </w:pPr>
    </w:p>
    <w:p w14:paraId="213FD7B2" w14:textId="38D9EB1D" w:rsidR="00650E1A" w:rsidRPr="007B55C7" w:rsidRDefault="00F653EB" w:rsidP="007B55C7">
      <w:pPr>
        <w:pStyle w:val="Heading2"/>
        <w:rPr>
          <w:rFonts w:ascii="Arial" w:hAnsi="Arial" w:cs="Arial"/>
          <w:highlight w:val="yellow"/>
          <w:lang w:val="en-GB"/>
        </w:rPr>
      </w:pPr>
      <w:bookmarkStart w:id="52" w:name="_Toc88143061"/>
      <w:r w:rsidRPr="00733CDD">
        <w:rPr>
          <w:rFonts w:ascii="Arial" w:hAnsi="Arial" w:cs="Arial"/>
          <w:highlight w:val="yellow"/>
          <w:lang w:val="en-GB"/>
        </w:rPr>
        <w:t>Lấy phương thức xác thực của CIF trên ibanking</w:t>
      </w:r>
      <w:bookmarkEnd w:id="52"/>
      <w:r w:rsidR="007B55C7">
        <w:rPr>
          <w:rFonts w:ascii="Arial" w:hAnsi="Arial" w:cs="Arial"/>
          <w:highlight w:val="yellow"/>
          <w:lang w:val="en-GB"/>
        </w:rPr>
        <w:t xml:space="preserve"> </w:t>
      </w:r>
    </w:p>
    <w:p w14:paraId="0ACE094B" w14:textId="77777777" w:rsidR="00326249" w:rsidRPr="00733CDD" w:rsidRDefault="00326249" w:rsidP="00326249">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1D4730DB" w14:textId="77777777" w:rsidR="00326249" w:rsidRPr="00733CDD" w:rsidRDefault="00326249" w:rsidP="00326249">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4F29F449" w14:textId="77777777" w:rsidR="00326249" w:rsidRPr="00733CDD" w:rsidRDefault="00326249" w:rsidP="00326249">
      <w:pPr>
        <w:pStyle w:val="NormalIndent"/>
        <w:spacing w:after="0"/>
        <w:rPr>
          <w:rFonts w:ascii="Arial" w:hAnsi="Arial" w:cs="Arial"/>
          <w:szCs w:val="24"/>
        </w:rPr>
      </w:pPr>
      <w:r w:rsidRPr="00733CDD">
        <w:rPr>
          <w:rFonts w:ascii="Arial" w:hAnsi="Arial" w:cs="Arial"/>
          <w:szCs w:val="24"/>
        </w:rPr>
        <w:t>HTTP method: POST</w:t>
      </w:r>
    </w:p>
    <w:p w14:paraId="178D6D3D" w14:textId="77777777" w:rsidR="00326249" w:rsidRPr="00733CDD" w:rsidRDefault="00326249" w:rsidP="00326249">
      <w:pPr>
        <w:pStyle w:val="NormalIndent"/>
        <w:spacing w:after="0"/>
        <w:rPr>
          <w:rFonts w:ascii="Arial" w:hAnsi="Arial" w:cs="Arial"/>
        </w:rPr>
      </w:pPr>
      <w:r w:rsidRPr="00733CDD">
        <w:rPr>
          <w:rFonts w:ascii="Arial" w:hAnsi="Arial" w:cs="Arial"/>
          <w:szCs w:val="24"/>
        </w:rPr>
        <w:t xml:space="preserve">URL: </w:t>
      </w:r>
      <w:hyperlink r:id="rId17"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27A47309" w14:textId="77777777" w:rsidR="00326249" w:rsidRPr="00733CDD" w:rsidRDefault="00326249" w:rsidP="00326249">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6ADDEABF" w14:textId="77777777" w:rsidR="00326249" w:rsidRPr="00733CDD" w:rsidRDefault="00326249" w:rsidP="00326249">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5E83905B" w14:textId="77777777" w:rsidR="00326249" w:rsidRPr="00F07D10" w:rsidRDefault="00326249" w:rsidP="00326249">
      <w:pPr>
        <w:pStyle w:val="ListParagraph"/>
        <w:numPr>
          <w:ilvl w:val="0"/>
          <w:numId w:val="25"/>
        </w:numPr>
        <w:rPr>
          <w:rFonts w:ascii="Arial" w:hAnsi="Arial" w:cs="Arial"/>
          <w:b/>
          <w:i/>
          <w:u w:val="single"/>
        </w:rPr>
      </w:pPr>
      <w:r w:rsidRPr="00733CDD">
        <w:rPr>
          <w:rFonts w:ascii="Arial" w:hAnsi="Arial" w:cs="Arial"/>
          <w:b/>
          <w:i/>
          <w:u w:val="single"/>
        </w:rPr>
        <w:t>Input: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326249" w:rsidRPr="00733CDD" w14:paraId="552D1F72" w14:textId="77777777" w:rsidTr="007B55C7">
        <w:tc>
          <w:tcPr>
            <w:tcW w:w="1079" w:type="pct"/>
            <w:shd w:val="clear" w:color="auto" w:fill="F7CAAC"/>
            <w:tcMar>
              <w:top w:w="43" w:type="dxa"/>
              <w:left w:w="115" w:type="dxa"/>
              <w:bottom w:w="43" w:type="dxa"/>
              <w:right w:w="115" w:type="dxa"/>
            </w:tcMar>
            <w:vAlign w:val="center"/>
          </w:tcPr>
          <w:p w14:paraId="7845CD58" w14:textId="77777777" w:rsidR="00326249" w:rsidRPr="00733CDD" w:rsidRDefault="00326249" w:rsidP="007B55C7">
            <w:pPr>
              <w:pStyle w:val="tablehead"/>
              <w:rPr>
                <w:rFonts w:ascii="Arial" w:hAnsi="Arial" w:cs="Arial"/>
                <w:sz w:val="20"/>
                <w:szCs w:val="20"/>
              </w:rPr>
            </w:pPr>
            <w:r w:rsidRPr="00733CDD">
              <w:rPr>
                <w:rFonts w:ascii="Arial" w:hAnsi="Arial" w:cs="Arial"/>
                <w:sz w:val="20"/>
                <w:szCs w:val="20"/>
              </w:rPr>
              <w:lastRenderedPageBreak/>
              <w:t>Field name</w:t>
            </w:r>
          </w:p>
        </w:tc>
        <w:tc>
          <w:tcPr>
            <w:tcW w:w="2318" w:type="pct"/>
            <w:shd w:val="clear" w:color="auto" w:fill="F7CAAC"/>
            <w:tcMar>
              <w:top w:w="43" w:type="dxa"/>
              <w:left w:w="115" w:type="dxa"/>
              <w:bottom w:w="43" w:type="dxa"/>
              <w:right w:w="115" w:type="dxa"/>
            </w:tcMar>
            <w:vAlign w:val="center"/>
          </w:tcPr>
          <w:p w14:paraId="28E3A474" w14:textId="77777777" w:rsidR="00326249" w:rsidRPr="00733CDD" w:rsidRDefault="00326249" w:rsidP="007B55C7">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4028B6CE" w14:textId="77777777" w:rsidR="00326249" w:rsidRPr="00733CDD" w:rsidRDefault="00326249" w:rsidP="007B55C7">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74F9CD4E" w14:textId="77777777" w:rsidR="00326249" w:rsidRPr="00733CDD" w:rsidRDefault="00326249" w:rsidP="007B55C7">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2E462CB0" w14:textId="77777777" w:rsidR="00326249" w:rsidRPr="00733CDD" w:rsidRDefault="00326249" w:rsidP="007B55C7">
            <w:pPr>
              <w:pStyle w:val="tablehead"/>
              <w:rPr>
                <w:rFonts w:ascii="Arial" w:hAnsi="Arial" w:cs="Arial"/>
                <w:sz w:val="20"/>
                <w:szCs w:val="20"/>
              </w:rPr>
            </w:pPr>
            <w:r w:rsidRPr="00733CDD">
              <w:rPr>
                <w:rFonts w:ascii="Arial" w:hAnsi="Arial" w:cs="Arial"/>
                <w:sz w:val="20"/>
                <w:szCs w:val="20"/>
              </w:rPr>
              <w:t>Length</w:t>
            </w:r>
          </w:p>
        </w:tc>
      </w:tr>
      <w:tr w:rsidR="00326249" w:rsidRPr="00733CDD" w14:paraId="772A4AA6" w14:textId="77777777" w:rsidTr="007B55C7">
        <w:trPr>
          <w:trHeight w:val="419"/>
        </w:trPr>
        <w:tc>
          <w:tcPr>
            <w:tcW w:w="1079" w:type="pct"/>
            <w:shd w:val="clear" w:color="auto" w:fill="auto"/>
            <w:tcMar>
              <w:top w:w="43" w:type="dxa"/>
              <w:left w:w="115" w:type="dxa"/>
              <w:bottom w:w="43" w:type="dxa"/>
              <w:right w:w="115" w:type="dxa"/>
            </w:tcMar>
            <w:vAlign w:val="center"/>
          </w:tcPr>
          <w:p w14:paraId="3F1C4B81" w14:textId="77777777" w:rsidR="00326249" w:rsidRPr="00733CDD" w:rsidRDefault="00326249" w:rsidP="007B55C7">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3B896DB4" w14:textId="77777777" w:rsidR="00326249" w:rsidRPr="00733CDD" w:rsidRDefault="00326249" w:rsidP="007B55C7">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22426411" w14:textId="77777777" w:rsidR="00326249" w:rsidRPr="00733CDD" w:rsidRDefault="00326249" w:rsidP="007B55C7">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68059333" w14:textId="77777777" w:rsidR="00326249" w:rsidRPr="00733CDD" w:rsidRDefault="00326249"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8ED001E" w14:textId="77777777" w:rsidR="00326249" w:rsidRPr="00733CDD" w:rsidRDefault="00326249" w:rsidP="007B55C7">
            <w:pPr>
              <w:pStyle w:val="NormalIndent"/>
              <w:spacing w:after="0"/>
              <w:ind w:left="0"/>
              <w:rPr>
                <w:rFonts w:ascii="Arial" w:hAnsi="Arial" w:cs="Arial"/>
                <w:sz w:val="20"/>
              </w:rPr>
            </w:pPr>
          </w:p>
        </w:tc>
      </w:tr>
      <w:tr w:rsidR="00326249" w:rsidRPr="00733CDD" w14:paraId="1744D468" w14:textId="77777777" w:rsidTr="007B55C7">
        <w:trPr>
          <w:trHeight w:val="365"/>
        </w:trPr>
        <w:tc>
          <w:tcPr>
            <w:tcW w:w="1079" w:type="pct"/>
            <w:shd w:val="clear" w:color="auto" w:fill="auto"/>
            <w:tcMar>
              <w:top w:w="43" w:type="dxa"/>
              <w:left w:w="115" w:type="dxa"/>
              <w:bottom w:w="43" w:type="dxa"/>
              <w:right w:w="115" w:type="dxa"/>
            </w:tcMar>
            <w:vAlign w:val="center"/>
          </w:tcPr>
          <w:p w14:paraId="2C7EB4A6" w14:textId="77777777" w:rsidR="00326249" w:rsidRPr="00733CDD" w:rsidRDefault="00326249" w:rsidP="007B55C7">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13E4FEFA" w14:textId="23202ECC" w:rsidR="00326249" w:rsidRPr="00733CDD" w:rsidRDefault="00627BE0" w:rsidP="007B55C7">
            <w:pPr>
              <w:pStyle w:val="NormalIndent"/>
              <w:spacing w:after="0"/>
              <w:ind w:left="0"/>
              <w:rPr>
                <w:rFonts w:ascii="Arial" w:hAnsi="Arial" w:cs="Arial"/>
                <w:sz w:val="20"/>
              </w:rPr>
            </w:pPr>
            <w:r w:rsidRPr="00733CDD">
              <w:rPr>
                <w:rFonts w:ascii="Arial" w:hAnsi="Arial" w:cs="Arial"/>
                <w:color w:val="1F497D"/>
                <w:sz w:val="18"/>
                <w:szCs w:val="18"/>
              </w:rPr>
              <w:t>CORE_INVESTMENT_GET_BANK_INFO</w:t>
            </w:r>
          </w:p>
        </w:tc>
        <w:tc>
          <w:tcPr>
            <w:tcW w:w="591" w:type="pct"/>
            <w:shd w:val="clear" w:color="auto" w:fill="auto"/>
            <w:tcMar>
              <w:top w:w="43" w:type="dxa"/>
              <w:left w:w="115" w:type="dxa"/>
              <w:bottom w:w="43" w:type="dxa"/>
              <w:right w:w="115" w:type="dxa"/>
            </w:tcMar>
          </w:tcPr>
          <w:p w14:paraId="531678E9" w14:textId="77777777" w:rsidR="00326249" w:rsidRPr="00733CDD" w:rsidRDefault="00326249" w:rsidP="007B55C7">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20297669" w14:textId="77777777" w:rsidR="00326249" w:rsidRPr="00733CDD" w:rsidRDefault="00326249"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1B065F8" w14:textId="77777777" w:rsidR="00326249" w:rsidRPr="00733CDD" w:rsidRDefault="00326249" w:rsidP="007B55C7">
            <w:pPr>
              <w:pStyle w:val="NormalIndent"/>
              <w:spacing w:after="0"/>
              <w:ind w:left="0"/>
              <w:rPr>
                <w:rFonts w:ascii="Arial" w:hAnsi="Arial" w:cs="Arial"/>
                <w:sz w:val="20"/>
              </w:rPr>
            </w:pPr>
          </w:p>
        </w:tc>
      </w:tr>
      <w:tr w:rsidR="00326249" w:rsidRPr="00733CDD" w14:paraId="2479E6D2" w14:textId="77777777" w:rsidTr="007B55C7">
        <w:trPr>
          <w:trHeight w:val="302"/>
        </w:trPr>
        <w:tc>
          <w:tcPr>
            <w:tcW w:w="1079" w:type="pct"/>
            <w:shd w:val="clear" w:color="auto" w:fill="auto"/>
            <w:tcMar>
              <w:top w:w="43" w:type="dxa"/>
              <w:left w:w="115" w:type="dxa"/>
              <w:bottom w:w="43" w:type="dxa"/>
              <w:right w:w="115" w:type="dxa"/>
            </w:tcMar>
            <w:vAlign w:val="center"/>
          </w:tcPr>
          <w:p w14:paraId="46955041" w14:textId="77777777" w:rsidR="00326249" w:rsidRPr="00733CDD" w:rsidRDefault="00326249" w:rsidP="007B55C7">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6934A979" w14:textId="77777777" w:rsidR="00326249" w:rsidRPr="00733CDD" w:rsidRDefault="00326249" w:rsidP="007B55C7">
            <w:pPr>
              <w:spacing w:after="0" w:line="270" w:lineRule="atLeast"/>
              <w:rPr>
                <w:rFonts w:ascii="Arial" w:hAnsi="Arial" w:cs="Arial"/>
              </w:rPr>
            </w:pPr>
            <w:r w:rsidRPr="00733CDD">
              <w:rPr>
                <w:rFonts w:ascii="Arial" w:hAnsi="Arial" w:cs="Arial"/>
              </w:rPr>
              <w:t>Trả về 1 dòng hoặc nhiều dòng giá trị</w:t>
            </w:r>
          </w:p>
          <w:p w14:paraId="24567B53" w14:textId="77777777" w:rsidR="00326249" w:rsidRPr="00733CDD" w:rsidRDefault="00326249" w:rsidP="007B55C7">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24C5D600" w14:textId="77777777" w:rsidR="00326249" w:rsidRPr="00733CDD" w:rsidRDefault="00326249" w:rsidP="007B55C7">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54AF9657" w14:textId="77777777" w:rsidR="00326249" w:rsidRPr="00733CDD" w:rsidRDefault="00326249" w:rsidP="007B55C7">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6F27675C" w14:textId="77777777" w:rsidR="00326249" w:rsidRPr="00733CDD" w:rsidRDefault="00326249"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55B539DE" w14:textId="77777777" w:rsidR="00326249" w:rsidRPr="00733CDD" w:rsidRDefault="00326249" w:rsidP="007B55C7">
            <w:pPr>
              <w:pStyle w:val="NormalIndent"/>
              <w:spacing w:after="0"/>
              <w:ind w:left="0"/>
              <w:rPr>
                <w:rFonts w:ascii="Arial" w:hAnsi="Arial" w:cs="Arial"/>
                <w:sz w:val="20"/>
              </w:rPr>
            </w:pPr>
          </w:p>
        </w:tc>
      </w:tr>
      <w:tr w:rsidR="00326249" w:rsidRPr="00733CDD" w14:paraId="41B53782" w14:textId="77777777" w:rsidTr="007B55C7">
        <w:trPr>
          <w:trHeight w:val="302"/>
        </w:trPr>
        <w:tc>
          <w:tcPr>
            <w:tcW w:w="1079" w:type="pct"/>
            <w:shd w:val="clear" w:color="auto" w:fill="auto"/>
            <w:tcMar>
              <w:top w:w="43" w:type="dxa"/>
              <w:left w:w="115" w:type="dxa"/>
              <w:bottom w:w="43" w:type="dxa"/>
              <w:right w:w="115" w:type="dxa"/>
            </w:tcMar>
            <w:vAlign w:val="center"/>
          </w:tcPr>
          <w:p w14:paraId="7398D2B7" w14:textId="77777777" w:rsidR="00326249" w:rsidRPr="00733CDD" w:rsidRDefault="00326249" w:rsidP="007B55C7">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48D89ACF" w14:textId="77777777" w:rsidR="00326249" w:rsidRPr="00733CDD" w:rsidRDefault="00326249" w:rsidP="007B55C7">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38B7D96E" w14:textId="77777777" w:rsidR="00326249" w:rsidRPr="00733CDD" w:rsidRDefault="00326249" w:rsidP="007B55C7">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001D2FD3" w14:textId="77777777" w:rsidR="00326249" w:rsidRPr="00733CDD" w:rsidRDefault="00326249"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AC0637A" w14:textId="77777777" w:rsidR="00326249" w:rsidRPr="00733CDD" w:rsidRDefault="00326249" w:rsidP="007B55C7">
            <w:pPr>
              <w:pStyle w:val="NormalIndent"/>
              <w:spacing w:after="0"/>
              <w:ind w:left="0"/>
              <w:rPr>
                <w:rFonts w:ascii="Arial" w:hAnsi="Arial" w:cs="Arial"/>
                <w:sz w:val="20"/>
              </w:rPr>
            </w:pPr>
          </w:p>
        </w:tc>
      </w:tr>
      <w:tr w:rsidR="00326249" w:rsidRPr="00733CDD" w14:paraId="7CDDC49B" w14:textId="77777777" w:rsidTr="00326249">
        <w:trPr>
          <w:trHeight w:val="3202"/>
        </w:trPr>
        <w:tc>
          <w:tcPr>
            <w:tcW w:w="1079" w:type="pct"/>
            <w:shd w:val="clear" w:color="auto" w:fill="auto"/>
            <w:tcMar>
              <w:top w:w="43" w:type="dxa"/>
              <w:left w:w="115" w:type="dxa"/>
              <w:bottom w:w="43" w:type="dxa"/>
              <w:right w:w="115" w:type="dxa"/>
            </w:tcMar>
            <w:vAlign w:val="center"/>
          </w:tcPr>
          <w:p w14:paraId="601F4593" w14:textId="77777777" w:rsidR="00326249" w:rsidRPr="00733CDD" w:rsidRDefault="00326249" w:rsidP="007B55C7">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326249" w:rsidRPr="00733CDD" w14:paraId="35C5BBEB" w14:textId="77777777" w:rsidTr="007B55C7">
              <w:tc>
                <w:tcPr>
                  <w:tcW w:w="1485" w:type="dxa"/>
                </w:tcPr>
                <w:p w14:paraId="2ABCFFF4" w14:textId="77777777" w:rsidR="00326249" w:rsidRPr="00733CDD" w:rsidRDefault="00326249" w:rsidP="007B55C7">
                  <w:pPr>
                    <w:spacing w:after="0" w:line="270" w:lineRule="atLeast"/>
                    <w:rPr>
                      <w:rFonts w:ascii="Arial" w:hAnsi="Arial" w:cs="Arial"/>
                    </w:rPr>
                  </w:pPr>
                  <w:commentRangeStart w:id="53"/>
                  <w:r w:rsidRPr="00733CDD">
                    <w:rPr>
                      <w:rFonts w:ascii="Arial" w:hAnsi="Arial" w:cs="Arial"/>
                    </w:rPr>
                    <w:t>Tên param</w:t>
                  </w:r>
                </w:p>
              </w:tc>
              <w:tc>
                <w:tcPr>
                  <w:tcW w:w="2185" w:type="dxa"/>
                </w:tcPr>
                <w:p w14:paraId="2FB40E88" w14:textId="77777777" w:rsidR="00326249" w:rsidRPr="00733CDD" w:rsidRDefault="00326249" w:rsidP="007B55C7">
                  <w:pPr>
                    <w:spacing w:after="0" w:line="270" w:lineRule="atLeast"/>
                    <w:rPr>
                      <w:rFonts w:ascii="Arial" w:hAnsi="Arial" w:cs="Arial"/>
                    </w:rPr>
                  </w:pPr>
                  <w:r w:rsidRPr="00733CDD">
                    <w:rPr>
                      <w:rFonts w:ascii="Arial" w:hAnsi="Arial" w:cs="Arial"/>
                    </w:rPr>
                    <w:t>Mô tả</w:t>
                  </w:r>
                </w:p>
              </w:tc>
              <w:tc>
                <w:tcPr>
                  <w:tcW w:w="787" w:type="dxa"/>
                </w:tcPr>
                <w:p w14:paraId="299E378C" w14:textId="77777777" w:rsidR="00326249" w:rsidRPr="00733CDD" w:rsidRDefault="00326249" w:rsidP="007B55C7">
                  <w:pPr>
                    <w:spacing w:after="0" w:line="270" w:lineRule="atLeast"/>
                    <w:rPr>
                      <w:rFonts w:ascii="Arial" w:hAnsi="Arial" w:cs="Arial"/>
                    </w:rPr>
                  </w:pPr>
                  <w:r w:rsidRPr="00733CDD">
                    <w:rPr>
                      <w:rFonts w:ascii="Arial" w:hAnsi="Arial" w:cs="Arial"/>
                    </w:rPr>
                    <w:t>Bắt buộc</w:t>
                  </w:r>
                  <w:commentRangeEnd w:id="53"/>
                  <w:r w:rsidR="00F3755B">
                    <w:rPr>
                      <w:rStyle w:val="CommentReference"/>
                    </w:rPr>
                    <w:commentReference w:id="53"/>
                  </w:r>
                </w:p>
              </w:tc>
            </w:tr>
            <w:tr w:rsidR="00326249" w:rsidRPr="00733CDD" w14:paraId="5F68AB4A" w14:textId="77777777" w:rsidTr="007B55C7">
              <w:tc>
                <w:tcPr>
                  <w:tcW w:w="1485" w:type="dxa"/>
                </w:tcPr>
                <w:p w14:paraId="7DC6F9D6" w14:textId="0DE7F8EC" w:rsidR="00326249" w:rsidRPr="00733CDD" w:rsidRDefault="00326249" w:rsidP="00326249">
                  <w:pPr>
                    <w:spacing w:after="0" w:line="270" w:lineRule="atLeast"/>
                    <w:rPr>
                      <w:rFonts w:ascii="Arial" w:hAnsi="Arial" w:cs="Arial"/>
                      <w:bCs/>
                      <w:szCs w:val="24"/>
                    </w:rPr>
                  </w:pPr>
                  <w:r w:rsidRPr="00733CDD">
                    <w:rPr>
                      <w:rFonts w:ascii="Arial" w:hAnsi="Arial" w:cs="Arial"/>
                      <w:color w:val="1F497D"/>
                      <w:sz w:val="18"/>
                      <w:szCs w:val="18"/>
                    </w:rPr>
                    <w:t>PCUSTID</w:t>
                  </w:r>
                </w:p>
              </w:tc>
              <w:tc>
                <w:tcPr>
                  <w:tcW w:w="2185" w:type="dxa"/>
                </w:tcPr>
                <w:p w14:paraId="556B9448" w14:textId="781EB192" w:rsidR="00326249" w:rsidRPr="00733CDD" w:rsidRDefault="007C22C8" w:rsidP="007B55C7">
                  <w:pPr>
                    <w:spacing w:after="0" w:line="270" w:lineRule="atLeast"/>
                    <w:rPr>
                      <w:rFonts w:ascii="Arial" w:hAnsi="Arial" w:cs="Arial"/>
                    </w:rPr>
                  </w:pPr>
                  <w:r>
                    <w:rPr>
                      <w:rFonts w:ascii="Arial" w:hAnsi="Arial" w:cs="Arial"/>
                    </w:rPr>
                    <w:t>MãCif khách hàng</w:t>
                  </w:r>
                </w:p>
              </w:tc>
              <w:tc>
                <w:tcPr>
                  <w:tcW w:w="787" w:type="dxa"/>
                </w:tcPr>
                <w:p w14:paraId="1B246CA5" w14:textId="4C8F32E3" w:rsidR="00326249" w:rsidRPr="00733CDD" w:rsidRDefault="007C22C8" w:rsidP="007B55C7">
                  <w:pPr>
                    <w:spacing w:after="0" w:line="270" w:lineRule="atLeast"/>
                    <w:rPr>
                      <w:rFonts w:ascii="Arial" w:hAnsi="Arial" w:cs="Arial"/>
                    </w:rPr>
                  </w:pPr>
                  <w:r>
                    <w:rPr>
                      <w:rFonts w:ascii="Arial" w:hAnsi="Arial" w:cs="Arial"/>
                    </w:rPr>
                    <w:t>M</w:t>
                  </w:r>
                </w:p>
              </w:tc>
            </w:tr>
            <w:tr w:rsidR="00326249" w:rsidRPr="00733CDD" w14:paraId="3185B448" w14:textId="77777777" w:rsidTr="007B55C7">
              <w:tc>
                <w:tcPr>
                  <w:tcW w:w="1485" w:type="dxa"/>
                </w:tcPr>
                <w:p w14:paraId="4D801C4F" w14:textId="5004209B" w:rsidR="00326249" w:rsidRPr="00733CDD" w:rsidRDefault="00326249" w:rsidP="007B55C7">
                  <w:pPr>
                    <w:spacing w:after="0" w:line="270" w:lineRule="atLeast"/>
                    <w:rPr>
                      <w:rFonts w:ascii="Arial" w:hAnsi="Arial" w:cs="Arial"/>
                      <w:color w:val="1F497D"/>
                      <w:sz w:val="18"/>
                      <w:szCs w:val="18"/>
                    </w:rPr>
                  </w:pPr>
                  <w:r w:rsidRPr="00733CDD">
                    <w:rPr>
                      <w:rFonts w:ascii="Arial" w:hAnsi="Arial" w:cs="Arial"/>
                      <w:color w:val="1F497D"/>
                      <w:sz w:val="18"/>
                      <w:szCs w:val="18"/>
                    </w:rPr>
                    <w:t>PCUSTTYPE</w:t>
                  </w:r>
                </w:p>
              </w:tc>
              <w:tc>
                <w:tcPr>
                  <w:tcW w:w="2185" w:type="dxa"/>
                </w:tcPr>
                <w:p w14:paraId="136C829A" w14:textId="77777777" w:rsidR="00326249" w:rsidRPr="00733CDD" w:rsidRDefault="00326249" w:rsidP="00326249">
                  <w:pPr>
                    <w:pStyle w:val="ListParagraph"/>
                    <w:numPr>
                      <w:ilvl w:val="0"/>
                      <w:numId w:val="28"/>
                    </w:numPr>
                    <w:spacing w:after="0" w:line="270" w:lineRule="atLeast"/>
                    <w:rPr>
                      <w:rFonts w:ascii="Arial" w:hAnsi="Arial" w:cs="Arial"/>
                      <w:szCs w:val="24"/>
                      <w:lang w:bidi="ar-SA"/>
                    </w:rPr>
                  </w:pPr>
                  <w:r w:rsidRPr="00733CDD">
                    <w:rPr>
                      <w:rFonts w:ascii="Arial" w:hAnsi="Arial" w:cs="Arial"/>
                      <w:color w:val="1F497D"/>
                      <w:sz w:val="18"/>
                      <w:szCs w:val="18"/>
                    </w:rPr>
                    <w:t>Loại khách hàng</w:t>
                  </w:r>
                </w:p>
                <w:p w14:paraId="44DAF8E1" w14:textId="096E6463" w:rsidR="00326249" w:rsidRPr="00326249" w:rsidRDefault="00326249" w:rsidP="00326249">
                  <w:pPr>
                    <w:pStyle w:val="ListParagraph"/>
                    <w:spacing w:after="0" w:line="270" w:lineRule="atLeast"/>
                    <w:ind w:left="0"/>
                    <w:jc w:val="left"/>
                    <w:rPr>
                      <w:rFonts w:ascii="Arial" w:hAnsi="Arial" w:cs="Arial"/>
                      <w:sz w:val="20"/>
                      <w:szCs w:val="20"/>
                      <w:lang w:bidi="ar-SA"/>
                    </w:rPr>
                  </w:pPr>
                  <w:r>
                    <w:rPr>
                      <w:rFonts w:ascii="Arial" w:hAnsi="Arial" w:cs="Arial"/>
                      <w:sz w:val="20"/>
                      <w:szCs w:val="20"/>
                      <w:lang w:bidi="ar-SA"/>
                    </w:rPr>
                    <w:t xml:space="preserve">I: </w:t>
                  </w:r>
                  <w:r w:rsidRPr="00326249">
                    <w:rPr>
                      <w:rFonts w:ascii="Arial" w:hAnsi="Arial" w:cs="Arial"/>
                      <w:sz w:val="20"/>
                      <w:szCs w:val="20"/>
                      <w:lang w:bidi="ar-SA"/>
                    </w:rPr>
                    <w:t>Khách hàng cá nhân</w:t>
                  </w:r>
                </w:p>
                <w:p w14:paraId="46CAE827" w14:textId="247955CA" w:rsidR="00326249" w:rsidRPr="00326249" w:rsidRDefault="00326249" w:rsidP="00326249">
                  <w:pPr>
                    <w:pStyle w:val="ListParagraph"/>
                    <w:spacing w:after="0" w:line="270" w:lineRule="atLeast"/>
                    <w:ind w:left="0"/>
                    <w:jc w:val="left"/>
                    <w:rPr>
                      <w:rFonts w:ascii="Arial" w:hAnsi="Arial" w:cs="Arial"/>
                      <w:sz w:val="20"/>
                      <w:szCs w:val="20"/>
                      <w:lang w:bidi="ar-SA"/>
                    </w:rPr>
                  </w:pPr>
                  <w:r>
                    <w:rPr>
                      <w:rFonts w:ascii="Arial" w:hAnsi="Arial" w:cs="Arial"/>
                      <w:sz w:val="20"/>
                      <w:szCs w:val="20"/>
                      <w:lang w:bidi="ar-SA"/>
                    </w:rPr>
                    <w:t>C:</w:t>
                  </w:r>
                  <w:r w:rsidRPr="00326249">
                    <w:rPr>
                      <w:rFonts w:ascii="Arial" w:hAnsi="Arial" w:cs="Arial"/>
                      <w:sz w:val="20"/>
                      <w:szCs w:val="20"/>
                      <w:lang w:bidi="ar-SA"/>
                    </w:rPr>
                    <w:t>Khách hàng doanh nghiệp</w:t>
                  </w:r>
                </w:p>
              </w:tc>
              <w:tc>
                <w:tcPr>
                  <w:tcW w:w="787" w:type="dxa"/>
                </w:tcPr>
                <w:p w14:paraId="7138F7C2" w14:textId="2CA00A41" w:rsidR="00326249" w:rsidRPr="00733CDD" w:rsidRDefault="007C22C8" w:rsidP="007B55C7">
                  <w:pPr>
                    <w:spacing w:after="0" w:line="270" w:lineRule="atLeast"/>
                    <w:rPr>
                      <w:rFonts w:ascii="Arial" w:hAnsi="Arial" w:cs="Arial"/>
                    </w:rPr>
                  </w:pPr>
                  <w:r>
                    <w:rPr>
                      <w:rFonts w:ascii="Arial" w:hAnsi="Arial" w:cs="Arial"/>
                    </w:rPr>
                    <w:t>M</w:t>
                  </w:r>
                </w:p>
              </w:tc>
            </w:tr>
            <w:tr w:rsidR="007C22C8" w:rsidRPr="00733CDD" w14:paraId="7A1AC967" w14:textId="77777777" w:rsidTr="007B55C7">
              <w:tc>
                <w:tcPr>
                  <w:tcW w:w="1485" w:type="dxa"/>
                </w:tcPr>
                <w:p w14:paraId="7161E9B9" w14:textId="4C53684E" w:rsidR="007C22C8" w:rsidRPr="00733CDD" w:rsidRDefault="007C22C8" w:rsidP="007B55C7">
                  <w:pPr>
                    <w:spacing w:after="0" w:line="270" w:lineRule="atLeast"/>
                    <w:rPr>
                      <w:rFonts w:ascii="Arial" w:hAnsi="Arial" w:cs="Arial"/>
                      <w:color w:val="1F497D"/>
                      <w:sz w:val="18"/>
                      <w:szCs w:val="18"/>
                    </w:rPr>
                  </w:pPr>
                  <w:r w:rsidRPr="00733CDD">
                    <w:rPr>
                      <w:rFonts w:ascii="Arial" w:hAnsi="Arial" w:cs="Arial"/>
                      <w:color w:val="1F497D"/>
                      <w:sz w:val="18"/>
                      <w:szCs w:val="18"/>
                    </w:rPr>
                    <w:t>OUT_CUR</w:t>
                  </w:r>
                </w:p>
              </w:tc>
              <w:tc>
                <w:tcPr>
                  <w:tcW w:w="2185" w:type="dxa"/>
                </w:tcPr>
                <w:p w14:paraId="5450478E" w14:textId="27E1C926" w:rsidR="007C22C8" w:rsidRPr="00733CDD" w:rsidRDefault="007C22C8" w:rsidP="007B55C7">
                  <w:pPr>
                    <w:spacing w:after="0" w:line="270" w:lineRule="atLeast"/>
                    <w:rPr>
                      <w:rFonts w:ascii="Arial" w:hAnsi="Arial" w:cs="Arial"/>
                    </w:rPr>
                  </w:pPr>
                  <w:r>
                    <w:rPr>
                      <w:rFonts w:ascii="Arial" w:hAnsi="Arial" w:cs="Arial"/>
                    </w:rPr>
                    <w:t>Biến dữ liệu trả về</w:t>
                  </w:r>
                </w:p>
              </w:tc>
              <w:tc>
                <w:tcPr>
                  <w:tcW w:w="787" w:type="dxa"/>
                </w:tcPr>
                <w:p w14:paraId="26D5FB6A" w14:textId="1BEE9092" w:rsidR="007C22C8" w:rsidRPr="00733CDD" w:rsidRDefault="007C22C8" w:rsidP="007B55C7">
                  <w:pPr>
                    <w:spacing w:after="0" w:line="270" w:lineRule="atLeast"/>
                    <w:rPr>
                      <w:rFonts w:ascii="Arial" w:hAnsi="Arial" w:cs="Arial"/>
                    </w:rPr>
                  </w:pPr>
                  <w:r>
                    <w:rPr>
                      <w:rFonts w:ascii="Arial" w:hAnsi="Arial" w:cs="Arial"/>
                    </w:rPr>
                    <w:t>M</w:t>
                  </w:r>
                </w:p>
              </w:tc>
            </w:tr>
          </w:tbl>
          <w:p w14:paraId="0BC6B0DA" w14:textId="77777777" w:rsidR="00326249" w:rsidRPr="00733CDD" w:rsidRDefault="00326249" w:rsidP="007B55C7">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607B6047" w14:textId="77777777" w:rsidR="00326249" w:rsidRPr="00733CDD" w:rsidRDefault="0032624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78296FC3" w14:textId="77777777" w:rsidR="00326249" w:rsidRPr="00733CDD" w:rsidRDefault="00326249"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8B18239" w14:textId="77777777" w:rsidR="00326249" w:rsidRPr="00733CDD" w:rsidRDefault="00326249" w:rsidP="007B55C7">
            <w:pPr>
              <w:pStyle w:val="NormalIndent"/>
              <w:spacing w:after="0"/>
              <w:ind w:left="0"/>
              <w:rPr>
                <w:rFonts w:ascii="Arial" w:hAnsi="Arial" w:cs="Arial"/>
                <w:sz w:val="20"/>
              </w:rPr>
            </w:pPr>
          </w:p>
        </w:tc>
      </w:tr>
      <w:tr w:rsidR="00326249" w:rsidRPr="00733CDD" w14:paraId="2774411F" w14:textId="77777777" w:rsidTr="007B55C7">
        <w:trPr>
          <w:trHeight w:val="302"/>
        </w:trPr>
        <w:tc>
          <w:tcPr>
            <w:tcW w:w="1079" w:type="pct"/>
            <w:shd w:val="clear" w:color="auto" w:fill="auto"/>
            <w:tcMar>
              <w:top w:w="43" w:type="dxa"/>
              <w:left w:w="115" w:type="dxa"/>
              <w:bottom w:w="43" w:type="dxa"/>
              <w:right w:w="115" w:type="dxa"/>
            </w:tcMar>
            <w:vAlign w:val="center"/>
          </w:tcPr>
          <w:p w14:paraId="62CC70D5" w14:textId="77777777" w:rsidR="00326249" w:rsidRPr="00733CDD" w:rsidRDefault="00326249" w:rsidP="007B55C7">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58118567" w14:textId="77777777" w:rsidR="00326249" w:rsidRPr="00733CDD" w:rsidRDefault="00326249" w:rsidP="007B55C7">
            <w:pPr>
              <w:spacing w:after="0" w:line="270" w:lineRule="atLeast"/>
              <w:rPr>
                <w:rFonts w:ascii="Arial" w:hAnsi="Arial" w:cs="Arial"/>
              </w:rPr>
            </w:pPr>
            <w:commentRangeStart w:id="54"/>
            <w:r w:rsidRPr="00733CDD">
              <w:rPr>
                <w:rFonts w:ascii="Arial" w:hAnsi="Arial" w:cs="Arial"/>
              </w:rPr>
              <w:t>Tên tham số truyền vào, giữ nguyên theo request phía dưới</w:t>
            </w:r>
            <w:commentRangeEnd w:id="54"/>
            <w:r w:rsidR="00F3755B">
              <w:rPr>
                <w:rStyle w:val="CommentReference"/>
              </w:rPr>
              <w:commentReference w:id="54"/>
            </w:r>
          </w:p>
        </w:tc>
        <w:tc>
          <w:tcPr>
            <w:tcW w:w="591" w:type="pct"/>
            <w:shd w:val="clear" w:color="auto" w:fill="auto"/>
            <w:tcMar>
              <w:top w:w="43" w:type="dxa"/>
              <w:left w:w="115" w:type="dxa"/>
              <w:bottom w:w="43" w:type="dxa"/>
              <w:right w:w="115" w:type="dxa"/>
            </w:tcMar>
          </w:tcPr>
          <w:p w14:paraId="33379B15" w14:textId="77777777" w:rsidR="00326249" w:rsidRPr="00733CDD" w:rsidRDefault="0032624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77454639" w14:textId="77777777" w:rsidR="00326249" w:rsidRPr="00733CDD" w:rsidRDefault="00326249"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7A3F17E" w14:textId="77777777" w:rsidR="00326249" w:rsidRPr="00733CDD" w:rsidRDefault="00326249" w:rsidP="007B55C7">
            <w:pPr>
              <w:pStyle w:val="NormalIndent"/>
              <w:spacing w:after="0"/>
              <w:ind w:left="0"/>
              <w:rPr>
                <w:rFonts w:ascii="Arial" w:hAnsi="Arial" w:cs="Arial"/>
                <w:sz w:val="20"/>
              </w:rPr>
            </w:pPr>
          </w:p>
        </w:tc>
      </w:tr>
      <w:tr w:rsidR="00326249" w:rsidRPr="00733CDD" w14:paraId="42A3A022" w14:textId="77777777" w:rsidTr="007B55C7">
        <w:trPr>
          <w:trHeight w:val="302"/>
        </w:trPr>
        <w:tc>
          <w:tcPr>
            <w:tcW w:w="1079" w:type="pct"/>
            <w:shd w:val="clear" w:color="auto" w:fill="auto"/>
            <w:tcMar>
              <w:top w:w="43" w:type="dxa"/>
              <w:left w:w="115" w:type="dxa"/>
              <w:bottom w:w="43" w:type="dxa"/>
              <w:right w:w="115" w:type="dxa"/>
            </w:tcMar>
            <w:vAlign w:val="center"/>
          </w:tcPr>
          <w:p w14:paraId="31F30DA4" w14:textId="77777777" w:rsidR="00326249" w:rsidRPr="00733CDD" w:rsidRDefault="00326249" w:rsidP="007B55C7">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545F1C13" w14:textId="77777777" w:rsidR="00326249" w:rsidRPr="00733CDD" w:rsidRDefault="00326249" w:rsidP="007B55C7">
            <w:pPr>
              <w:spacing w:after="0" w:line="270" w:lineRule="atLeast"/>
              <w:rPr>
                <w:rFonts w:ascii="Arial" w:hAnsi="Arial" w:cs="Arial"/>
              </w:rPr>
            </w:pPr>
            <w:commentRangeStart w:id="55"/>
            <w:r w:rsidRPr="00733CDD">
              <w:rPr>
                <w:rFonts w:ascii="Arial" w:hAnsi="Arial" w:cs="Arial"/>
              </w:rPr>
              <w:t>Tên tham số truyền vào, giữ nguyên theo request phía dưới</w:t>
            </w:r>
            <w:commentRangeEnd w:id="55"/>
            <w:r w:rsidR="00F3755B">
              <w:rPr>
                <w:rStyle w:val="CommentReference"/>
              </w:rPr>
              <w:commentReference w:id="55"/>
            </w:r>
          </w:p>
        </w:tc>
        <w:tc>
          <w:tcPr>
            <w:tcW w:w="591" w:type="pct"/>
            <w:shd w:val="clear" w:color="auto" w:fill="auto"/>
            <w:tcMar>
              <w:top w:w="43" w:type="dxa"/>
              <w:left w:w="115" w:type="dxa"/>
              <w:bottom w:w="43" w:type="dxa"/>
              <w:right w:w="115" w:type="dxa"/>
            </w:tcMar>
          </w:tcPr>
          <w:p w14:paraId="5FC4FA63" w14:textId="77777777" w:rsidR="00326249" w:rsidRPr="00733CDD" w:rsidRDefault="0032624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22C6A0FA" w14:textId="77777777" w:rsidR="00326249" w:rsidRPr="00733CDD" w:rsidRDefault="00326249"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91A57B5" w14:textId="77777777" w:rsidR="00326249" w:rsidRPr="00733CDD" w:rsidRDefault="00326249" w:rsidP="007B55C7">
            <w:pPr>
              <w:pStyle w:val="NormalIndent"/>
              <w:spacing w:after="0"/>
              <w:ind w:left="0"/>
              <w:rPr>
                <w:rFonts w:ascii="Arial" w:hAnsi="Arial" w:cs="Arial"/>
                <w:sz w:val="20"/>
              </w:rPr>
            </w:pPr>
          </w:p>
        </w:tc>
      </w:tr>
      <w:tr w:rsidR="00326249" w:rsidRPr="00733CDD" w14:paraId="73FBA2DF" w14:textId="77777777" w:rsidTr="007B55C7">
        <w:trPr>
          <w:trHeight w:val="302"/>
        </w:trPr>
        <w:tc>
          <w:tcPr>
            <w:tcW w:w="1079" w:type="pct"/>
            <w:shd w:val="clear" w:color="auto" w:fill="auto"/>
            <w:tcMar>
              <w:top w:w="43" w:type="dxa"/>
              <w:left w:w="115" w:type="dxa"/>
              <w:bottom w:w="43" w:type="dxa"/>
              <w:right w:w="115" w:type="dxa"/>
            </w:tcMar>
            <w:vAlign w:val="center"/>
          </w:tcPr>
          <w:p w14:paraId="1A4308FA" w14:textId="77777777" w:rsidR="00326249" w:rsidRPr="00733CDD" w:rsidRDefault="00326249" w:rsidP="007B55C7">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18BC2362" w14:textId="77777777" w:rsidR="00326249" w:rsidRPr="00733CDD" w:rsidRDefault="00326249" w:rsidP="007B55C7">
            <w:pPr>
              <w:spacing w:after="0" w:line="270" w:lineRule="atLeast"/>
              <w:rPr>
                <w:rFonts w:ascii="Arial" w:hAnsi="Arial" w:cs="Arial"/>
              </w:rPr>
            </w:pPr>
            <w:commentRangeStart w:id="56"/>
            <w:commentRangeStart w:id="57"/>
            <w:r w:rsidRPr="00733CDD">
              <w:rPr>
                <w:rFonts w:ascii="Arial" w:hAnsi="Arial" w:cs="Arial"/>
                <w:szCs w:val="24"/>
                <w:lang w:bidi="ar-SA"/>
              </w:rPr>
              <w:t>Giá trị muốn truyền vào</w:t>
            </w:r>
            <w:commentRangeEnd w:id="56"/>
            <w:r w:rsidR="00F3755B">
              <w:rPr>
                <w:rStyle w:val="CommentReference"/>
              </w:rPr>
              <w:commentReference w:id="56"/>
            </w:r>
            <w:commentRangeEnd w:id="57"/>
            <w:r w:rsidR="000D29AE">
              <w:rPr>
                <w:rStyle w:val="CommentReference"/>
              </w:rPr>
              <w:commentReference w:id="57"/>
            </w:r>
          </w:p>
        </w:tc>
        <w:tc>
          <w:tcPr>
            <w:tcW w:w="591" w:type="pct"/>
            <w:shd w:val="clear" w:color="auto" w:fill="auto"/>
            <w:tcMar>
              <w:top w:w="43" w:type="dxa"/>
              <w:left w:w="115" w:type="dxa"/>
              <w:bottom w:w="43" w:type="dxa"/>
              <w:right w:w="115" w:type="dxa"/>
            </w:tcMar>
          </w:tcPr>
          <w:p w14:paraId="04A621CD" w14:textId="77777777" w:rsidR="00326249" w:rsidRPr="00733CDD" w:rsidRDefault="0032624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746B559D" w14:textId="77777777" w:rsidR="00326249" w:rsidRPr="00733CDD" w:rsidRDefault="00326249"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54C06550" w14:textId="77777777" w:rsidR="00326249" w:rsidRPr="00733CDD" w:rsidRDefault="00326249" w:rsidP="007B55C7">
            <w:pPr>
              <w:pStyle w:val="NormalIndent"/>
              <w:spacing w:after="0"/>
              <w:ind w:left="0"/>
              <w:rPr>
                <w:rFonts w:ascii="Arial" w:hAnsi="Arial" w:cs="Arial"/>
                <w:sz w:val="20"/>
              </w:rPr>
            </w:pPr>
          </w:p>
        </w:tc>
      </w:tr>
    </w:tbl>
    <w:p w14:paraId="17A44C09" w14:textId="77777777" w:rsidR="00326249" w:rsidRPr="00733CDD" w:rsidRDefault="00326249" w:rsidP="00326249">
      <w:pPr>
        <w:pStyle w:val="NormalIndent"/>
        <w:spacing w:after="0"/>
        <w:rPr>
          <w:rFonts w:ascii="Arial" w:hAnsi="Arial" w:cs="Arial"/>
        </w:rPr>
      </w:pPr>
    </w:p>
    <w:p w14:paraId="1505B509" w14:textId="050EAADE" w:rsidR="00326249" w:rsidRPr="00733CDD" w:rsidRDefault="00326249" w:rsidP="00326249">
      <w:pPr>
        <w:pStyle w:val="ListParagraph"/>
        <w:numPr>
          <w:ilvl w:val="0"/>
          <w:numId w:val="25"/>
        </w:numPr>
        <w:rPr>
          <w:rFonts w:ascii="Arial" w:hAnsi="Arial" w:cs="Arial"/>
          <w:b/>
          <w:i/>
          <w:u w:val="single"/>
        </w:rPr>
      </w:pPr>
      <w:r w:rsidRPr="00733CDD">
        <w:rPr>
          <w:rFonts w:ascii="Arial" w:hAnsi="Arial" w:cs="Arial"/>
          <w:b/>
          <w:i/>
          <w:u w:val="single"/>
        </w:rPr>
        <w:t>Output:</w:t>
      </w:r>
      <w:r w:rsidR="00F12E7F">
        <w:rPr>
          <w:rFonts w:ascii="Arial" w:hAnsi="Arial" w:cs="Arial"/>
          <w:b/>
          <w:i/>
          <w:u w:val="single"/>
        </w:rPr>
        <w:t xml:space="preserve">  </w:t>
      </w:r>
      <w:r w:rsidR="00F12E7F" w:rsidRPr="00F12E7F">
        <w:rPr>
          <w:rFonts w:cs="Times New Roman"/>
          <w:i/>
          <w:sz w:val="22"/>
        </w:rPr>
        <w:t>PCUSTTYPE</w:t>
      </w:r>
      <w:r w:rsidR="00F12E7F">
        <w:rPr>
          <w:rFonts w:cs="Times New Roman"/>
          <w:i/>
          <w:sz w:val="22"/>
        </w:rPr>
        <w:t xml:space="preserve"> = I</w:t>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4061"/>
        <w:gridCol w:w="1260"/>
      </w:tblGrid>
      <w:tr w:rsidR="00326249" w:rsidRPr="00733CDD" w14:paraId="2F41E426" w14:textId="77777777" w:rsidTr="007B55C7">
        <w:tc>
          <w:tcPr>
            <w:tcW w:w="2268" w:type="pct"/>
            <w:shd w:val="clear" w:color="auto" w:fill="F7CAAC"/>
          </w:tcPr>
          <w:p w14:paraId="16FEE3DA" w14:textId="77777777" w:rsidR="00326249" w:rsidRPr="00733CDD" w:rsidRDefault="00326249" w:rsidP="007B55C7">
            <w:pPr>
              <w:pStyle w:val="tablehead"/>
              <w:rPr>
                <w:rFonts w:ascii="Arial" w:hAnsi="Arial" w:cs="Arial"/>
                <w:sz w:val="20"/>
                <w:szCs w:val="20"/>
              </w:rPr>
            </w:pPr>
            <w:commentRangeStart w:id="58"/>
            <w:r w:rsidRPr="00733CDD">
              <w:rPr>
                <w:rFonts w:ascii="Arial" w:eastAsia="Batang" w:hAnsi="Arial" w:cs="Arial"/>
                <w:sz w:val="20"/>
                <w:szCs w:val="20"/>
              </w:rPr>
              <w:t>Field name</w:t>
            </w:r>
          </w:p>
        </w:tc>
        <w:tc>
          <w:tcPr>
            <w:tcW w:w="2085" w:type="pct"/>
            <w:shd w:val="clear" w:color="auto" w:fill="F7CAAC"/>
          </w:tcPr>
          <w:p w14:paraId="4B77E3E8" w14:textId="77777777" w:rsidR="00326249" w:rsidRPr="00733CDD" w:rsidRDefault="00326249" w:rsidP="007B55C7">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516F2095" w14:textId="77777777" w:rsidR="00326249" w:rsidRPr="00733CDD" w:rsidRDefault="00326249" w:rsidP="007B55C7">
            <w:pPr>
              <w:pStyle w:val="tablehead"/>
              <w:rPr>
                <w:rFonts w:ascii="Arial" w:eastAsia="Batang" w:hAnsi="Arial" w:cs="Arial"/>
                <w:sz w:val="20"/>
                <w:szCs w:val="20"/>
              </w:rPr>
            </w:pPr>
            <w:r w:rsidRPr="00733CDD">
              <w:rPr>
                <w:rFonts w:ascii="Arial" w:eastAsia="Batang" w:hAnsi="Arial" w:cs="Arial"/>
                <w:sz w:val="20"/>
                <w:szCs w:val="20"/>
              </w:rPr>
              <w:t>Type</w:t>
            </w:r>
            <w:commentRangeEnd w:id="58"/>
            <w:r w:rsidR="00F3755B">
              <w:rPr>
                <w:rStyle w:val="CommentReference"/>
                <w:rFonts w:eastAsiaTheme="majorEastAsia" w:cstheme="majorBidi"/>
                <w:b w:val="0"/>
                <w:bCs w:val="0"/>
                <w:lang w:bidi="en-US"/>
              </w:rPr>
              <w:commentReference w:id="58"/>
            </w:r>
          </w:p>
        </w:tc>
      </w:tr>
      <w:tr w:rsidR="00326249" w:rsidRPr="00733CDD" w14:paraId="53E54363" w14:textId="77777777" w:rsidTr="007B55C7">
        <w:tc>
          <w:tcPr>
            <w:tcW w:w="2268" w:type="pct"/>
            <w:shd w:val="clear" w:color="auto" w:fill="auto"/>
          </w:tcPr>
          <w:p w14:paraId="0DDA4E7D" w14:textId="1AC28589" w:rsidR="00326249" w:rsidRPr="00733CDD" w:rsidRDefault="007C22C8" w:rsidP="007B55C7">
            <w:pPr>
              <w:rPr>
                <w:rFonts w:ascii="Arial" w:hAnsi="Arial" w:cs="Arial"/>
                <w:sz w:val="20"/>
              </w:rPr>
            </w:pPr>
            <w:r w:rsidRPr="007C22C8">
              <w:rPr>
                <w:rFonts w:ascii="Arial" w:hAnsi="Arial" w:cs="Arial"/>
                <w:sz w:val="20"/>
              </w:rPr>
              <w:t>CHANNEL_ID</w:t>
            </w:r>
          </w:p>
        </w:tc>
        <w:tc>
          <w:tcPr>
            <w:tcW w:w="2085" w:type="pct"/>
            <w:shd w:val="clear" w:color="auto" w:fill="auto"/>
          </w:tcPr>
          <w:p w14:paraId="0B01CC3C" w14:textId="5830C6DA" w:rsidR="00326249" w:rsidRPr="00733CDD" w:rsidRDefault="007C22C8" w:rsidP="007B55C7">
            <w:pPr>
              <w:rPr>
                <w:rFonts w:ascii="Arial" w:hAnsi="Arial" w:cs="Arial"/>
                <w:sz w:val="20"/>
                <w:lang w:eastAsia="x-none"/>
              </w:rPr>
            </w:pPr>
            <w:r w:rsidRPr="007C22C8">
              <w:rPr>
                <w:rFonts w:ascii="Arial" w:hAnsi="Arial" w:cs="Arial"/>
                <w:sz w:val="20"/>
                <w:lang w:eastAsia="x-none"/>
              </w:rPr>
              <w:t>Dịch vụ</w:t>
            </w:r>
          </w:p>
        </w:tc>
        <w:tc>
          <w:tcPr>
            <w:tcW w:w="647" w:type="pct"/>
            <w:shd w:val="clear" w:color="auto" w:fill="auto"/>
          </w:tcPr>
          <w:p w14:paraId="5F04BD76" w14:textId="77777777" w:rsidR="00326249" w:rsidRPr="00733CDD" w:rsidRDefault="00326249" w:rsidP="007B55C7">
            <w:pPr>
              <w:pStyle w:val="NormalIndent"/>
              <w:spacing w:before="240" w:after="0"/>
              <w:ind w:left="0"/>
              <w:rPr>
                <w:rFonts w:ascii="Arial" w:hAnsi="Arial" w:cs="Arial"/>
                <w:sz w:val="20"/>
              </w:rPr>
            </w:pPr>
            <w:r w:rsidRPr="00733CDD">
              <w:rPr>
                <w:rFonts w:ascii="Arial" w:hAnsi="Arial" w:cs="Arial"/>
                <w:sz w:val="20"/>
              </w:rPr>
              <w:t>String</w:t>
            </w:r>
          </w:p>
        </w:tc>
      </w:tr>
      <w:tr w:rsidR="00326249" w:rsidRPr="00733CDD" w14:paraId="7AD8418C" w14:textId="77777777" w:rsidTr="007B55C7">
        <w:tc>
          <w:tcPr>
            <w:tcW w:w="2268" w:type="pct"/>
            <w:shd w:val="clear" w:color="auto" w:fill="auto"/>
          </w:tcPr>
          <w:p w14:paraId="1D571FE8" w14:textId="751F0E65" w:rsidR="00326249" w:rsidRPr="00733CDD" w:rsidRDefault="007C22C8" w:rsidP="007B55C7">
            <w:pPr>
              <w:rPr>
                <w:rFonts w:ascii="Arial" w:hAnsi="Arial" w:cs="Arial"/>
                <w:sz w:val="20"/>
              </w:rPr>
            </w:pPr>
            <w:r w:rsidRPr="007C22C8">
              <w:rPr>
                <w:rFonts w:ascii="Arial" w:hAnsi="Arial" w:cs="Arial"/>
                <w:sz w:val="20"/>
              </w:rPr>
              <w:t>AUTH_METHOD</w:t>
            </w:r>
          </w:p>
        </w:tc>
        <w:tc>
          <w:tcPr>
            <w:tcW w:w="2085" w:type="pct"/>
            <w:shd w:val="clear" w:color="auto" w:fill="auto"/>
          </w:tcPr>
          <w:p w14:paraId="326FD32F" w14:textId="4886F8C0" w:rsidR="00326249" w:rsidRPr="00733CDD" w:rsidRDefault="007C22C8" w:rsidP="007B55C7">
            <w:pPr>
              <w:rPr>
                <w:rFonts w:ascii="Arial" w:hAnsi="Arial" w:cs="Arial"/>
                <w:sz w:val="20"/>
                <w:lang w:eastAsia="x-none"/>
              </w:rPr>
            </w:pPr>
            <w:r w:rsidRPr="007C22C8">
              <w:rPr>
                <w:rFonts w:ascii="Arial" w:hAnsi="Arial" w:cs="Arial"/>
                <w:sz w:val="20"/>
                <w:lang w:eastAsia="x-none"/>
              </w:rPr>
              <w:t>Gói sử dụng</w:t>
            </w:r>
          </w:p>
        </w:tc>
        <w:tc>
          <w:tcPr>
            <w:tcW w:w="647" w:type="pct"/>
            <w:shd w:val="clear" w:color="auto" w:fill="auto"/>
          </w:tcPr>
          <w:p w14:paraId="07058BFE" w14:textId="61FDB93A" w:rsidR="00326249" w:rsidRPr="00733CDD" w:rsidRDefault="007C22C8" w:rsidP="007B55C7">
            <w:pPr>
              <w:pStyle w:val="NormalIndent"/>
              <w:spacing w:before="240" w:after="0"/>
              <w:ind w:left="0"/>
              <w:rPr>
                <w:rFonts w:ascii="Arial" w:hAnsi="Arial" w:cs="Arial"/>
                <w:sz w:val="20"/>
              </w:rPr>
            </w:pPr>
            <w:r>
              <w:rPr>
                <w:rFonts w:ascii="Arial" w:hAnsi="Arial" w:cs="Arial"/>
                <w:sz w:val="20"/>
              </w:rPr>
              <w:t>Number</w:t>
            </w:r>
          </w:p>
        </w:tc>
      </w:tr>
      <w:tr w:rsidR="00326249" w:rsidRPr="00733CDD" w14:paraId="183D6B54" w14:textId="77777777" w:rsidTr="007B55C7">
        <w:tc>
          <w:tcPr>
            <w:tcW w:w="2268" w:type="pct"/>
            <w:shd w:val="clear" w:color="auto" w:fill="auto"/>
          </w:tcPr>
          <w:p w14:paraId="5557937D" w14:textId="275B57D2" w:rsidR="00326249" w:rsidRPr="00733CDD" w:rsidRDefault="007C22C8" w:rsidP="007B55C7">
            <w:pPr>
              <w:rPr>
                <w:rFonts w:ascii="Arial" w:hAnsi="Arial" w:cs="Arial"/>
                <w:sz w:val="20"/>
              </w:rPr>
            </w:pPr>
            <w:r w:rsidRPr="007C22C8">
              <w:rPr>
                <w:rFonts w:ascii="Arial" w:hAnsi="Arial" w:cs="Arial"/>
                <w:sz w:val="20"/>
              </w:rPr>
              <w:t>PHONE</w:t>
            </w:r>
          </w:p>
        </w:tc>
        <w:tc>
          <w:tcPr>
            <w:tcW w:w="2085" w:type="pct"/>
            <w:shd w:val="clear" w:color="auto" w:fill="auto"/>
          </w:tcPr>
          <w:p w14:paraId="1BC21787" w14:textId="7D35EF29" w:rsidR="00326249" w:rsidRPr="00733CDD" w:rsidRDefault="007C22C8" w:rsidP="007B55C7">
            <w:pPr>
              <w:rPr>
                <w:rFonts w:ascii="Arial" w:hAnsi="Arial" w:cs="Arial"/>
                <w:sz w:val="20"/>
                <w:lang w:eastAsia="x-none"/>
              </w:rPr>
            </w:pPr>
            <w:r w:rsidRPr="007C22C8">
              <w:rPr>
                <w:rFonts w:ascii="Arial" w:hAnsi="Arial" w:cs="Arial"/>
                <w:sz w:val="20"/>
                <w:lang w:eastAsia="x-none"/>
              </w:rPr>
              <w:t>Số điện thoại</w:t>
            </w:r>
          </w:p>
        </w:tc>
        <w:tc>
          <w:tcPr>
            <w:tcW w:w="647" w:type="pct"/>
            <w:shd w:val="clear" w:color="auto" w:fill="auto"/>
          </w:tcPr>
          <w:p w14:paraId="000D45DA" w14:textId="77777777" w:rsidR="00326249" w:rsidRPr="00733CDD" w:rsidRDefault="00326249" w:rsidP="007B55C7">
            <w:pPr>
              <w:pStyle w:val="NormalIndent"/>
              <w:spacing w:before="240" w:after="0"/>
              <w:ind w:left="0"/>
              <w:rPr>
                <w:rFonts w:ascii="Arial" w:hAnsi="Arial" w:cs="Arial"/>
                <w:sz w:val="20"/>
              </w:rPr>
            </w:pPr>
            <w:r w:rsidRPr="00733CDD">
              <w:rPr>
                <w:rFonts w:ascii="Arial" w:hAnsi="Arial" w:cs="Arial"/>
                <w:sz w:val="20"/>
              </w:rPr>
              <w:t>String</w:t>
            </w:r>
          </w:p>
        </w:tc>
      </w:tr>
      <w:tr w:rsidR="00326249" w:rsidRPr="00733CDD" w14:paraId="0F1AC56D" w14:textId="77777777" w:rsidTr="007B55C7">
        <w:tc>
          <w:tcPr>
            <w:tcW w:w="2268" w:type="pct"/>
            <w:shd w:val="clear" w:color="auto" w:fill="auto"/>
          </w:tcPr>
          <w:p w14:paraId="074B32AA" w14:textId="473A771C" w:rsidR="00326249" w:rsidRPr="00733CDD" w:rsidRDefault="007C22C8" w:rsidP="007B55C7">
            <w:pPr>
              <w:rPr>
                <w:rFonts w:ascii="Arial" w:hAnsi="Arial" w:cs="Arial"/>
                <w:sz w:val="20"/>
              </w:rPr>
            </w:pPr>
            <w:r w:rsidRPr="007C22C8">
              <w:rPr>
                <w:rFonts w:ascii="Arial" w:hAnsi="Arial" w:cs="Arial"/>
                <w:sz w:val="20"/>
              </w:rPr>
              <w:t>EMAIL</w:t>
            </w:r>
          </w:p>
        </w:tc>
        <w:tc>
          <w:tcPr>
            <w:tcW w:w="2085" w:type="pct"/>
            <w:shd w:val="clear" w:color="auto" w:fill="auto"/>
          </w:tcPr>
          <w:p w14:paraId="6AE346EA" w14:textId="554AEC79" w:rsidR="00326249" w:rsidRPr="00733CDD" w:rsidRDefault="007C22C8" w:rsidP="007B55C7">
            <w:pPr>
              <w:rPr>
                <w:rFonts w:ascii="Arial" w:hAnsi="Arial" w:cs="Arial"/>
                <w:sz w:val="20"/>
                <w:lang w:eastAsia="x-none"/>
              </w:rPr>
            </w:pPr>
            <w:r>
              <w:rPr>
                <w:rFonts w:ascii="Arial" w:hAnsi="Arial" w:cs="Arial"/>
                <w:sz w:val="20"/>
                <w:lang w:eastAsia="x-none"/>
              </w:rPr>
              <w:t>Email</w:t>
            </w:r>
          </w:p>
        </w:tc>
        <w:tc>
          <w:tcPr>
            <w:tcW w:w="647" w:type="pct"/>
            <w:shd w:val="clear" w:color="auto" w:fill="auto"/>
          </w:tcPr>
          <w:p w14:paraId="2C247EA2" w14:textId="77777777" w:rsidR="00326249" w:rsidRPr="00733CDD" w:rsidRDefault="00326249" w:rsidP="007B55C7">
            <w:pPr>
              <w:pStyle w:val="NormalIndent"/>
              <w:spacing w:before="240" w:after="0"/>
              <w:ind w:left="0"/>
              <w:rPr>
                <w:rFonts w:ascii="Arial" w:hAnsi="Arial" w:cs="Arial"/>
                <w:sz w:val="20"/>
              </w:rPr>
            </w:pPr>
            <w:r w:rsidRPr="00733CDD">
              <w:rPr>
                <w:rFonts w:ascii="Arial" w:hAnsi="Arial" w:cs="Arial"/>
                <w:sz w:val="20"/>
              </w:rPr>
              <w:t>String</w:t>
            </w:r>
          </w:p>
        </w:tc>
      </w:tr>
      <w:tr w:rsidR="00326249" w:rsidRPr="00733CDD" w14:paraId="0FC6545F" w14:textId="77777777" w:rsidTr="007B55C7">
        <w:tc>
          <w:tcPr>
            <w:tcW w:w="2268" w:type="pct"/>
            <w:shd w:val="clear" w:color="auto" w:fill="auto"/>
          </w:tcPr>
          <w:p w14:paraId="11149F66" w14:textId="391FF8B9" w:rsidR="00326249" w:rsidRPr="00733CDD" w:rsidRDefault="007C22C8" w:rsidP="007B55C7">
            <w:pPr>
              <w:rPr>
                <w:rFonts w:ascii="Arial" w:eastAsia="Times New Roman" w:hAnsi="Arial" w:cs="Arial"/>
                <w:color w:val="000000"/>
                <w:sz w:val="18"/>
                <w:szCs w:val="18"/>
                <w:lang w:val="en-SG"/>
              </w:rPr>
            </w:pPr>
            <w:r w:rsidRPr="007C22C8">
              <w:rPr>
                <w:rFonts w:ascii="Arial" w:eastAsia="Times New Roman" w:hAnsi="Arial" w:cs="Arial"/>
                <w:color w:val="000000"/>
                <w:sz w:val="18"/>
                <w:szCs w:val="18"/>
                <w:lang w:val="en-SG"/>
              </w:rPr>
              <w:t>DEFAULT_ACCT</w:t>
            </w:r>
          </w:p>
        </w:tc>
        <w:tc>
          <w:tcPr>
            <w:tcW w:w="2085" w:type="pct"/>
            <w:shd w:val="clear" w:color="auto" w:fill="auto"/>
          </w:tcPr>
          <w:p w14:paraId="5F33B364" w14:textId="02ADE87D" w:rsidR="00326249" w:rsidRPr="00733CDD" w:rsidRDefault="007C22C8" w:rsidP="007B55C7">
            <w:pPr>
              <w:rPr>
                <w:rFonts w:ascii="Arial" w:hAnsi="Arial" w:cs="Arial"/>
                <w:sz w:val="20"/>
                <w:lang w:eastAsia="x-none"/>
              </w:rPr>
            </w:pPr>
            <w:r w:rsidRPr="007C22C8">
              <w:rPr>
                <w:rFonts w:ascii="Arial" w:hAnsi="Arial" w:cs="Arial"/>
                <w:sz w:val="20"/>
                <w:lang w:eastAsia="x-none"/>
              </w:rPr>
              <w:t>Tài khoản mặc định</w:t>
            </w:r>
          </w:p>
        </w:tc>
        <w:tc>
          <w:tcPr>
            <w:tcW w:w="647" w:type="pct"/>
            <w:shd w:val="clear" w:color="auto" w:fill="auto"/>
          </w:tcPr>
          <w:p w14:paraId="5D75EB07" w14:textId="4CDCF5A6" w:rsidR="00326249" w:rsidRPr="00733CDD" w:rsidRDefault="007C22C8" w:rsidP="007B55C7">
            <w:pPr>
              <w:pStyle w:val="NormalIndent"/>
              <w:spacing w:before="240" w:after="0"/>
              <w:ind w:left="0"/>
              <w:rPr>
                <w:rFonts w:ascii="Arial" w:hAnsi="Arial" w:cs="Arial"/>
                <w:sz w:val="20"/>
              </w:rPr>
            </w:pPr>
            <w:r>
              <w:rPr>
                <w:rFonts w:ascii="Arial" w:hAnsi="Arial" w:cs="Arial"/>
                <w:sz w:val="20"/>
              </w:rPr>
              <w:t>Number</w:t>
            </w:r>
          </w:p>
        </w:tc>
      </w:tr>
      <w:tr w:rsidR="007C22C8" w:rsidRPr="00733CDD" w14:paraId="76C9FF55" w14:textId="77777777" w:rsidTr="007B55C7">
        <w:tc>
          <w:tcPr>
            <w:tcW w:w="2268" w:type="pct"/>
            <w:shd w:val="clear" w:color="auto" w:fill="auto"/>
          </w:tcPr>
          <w:p w14:paraId="468B673B" w14:textId="55BDE840" w:rsidR="007C22C8" w:rsidRPr="007C22C8" w:rsidRDefault="007C22C8" w:rsidP="007B55C7">
            <w:pPr>
              <w:rPr>
                <w:rFonts w:ascii="Arial" w:eastAsia="Times New Roman" w:hAnsi="Arial" w:cs="Arial"/>
                <w:color w:val="000000"/>
                <w:sz w:val="18"/>
                <w:szCs w:val="18"/>
                <w:lang w:val="en-SG"/>
              </w:rPr>
            </w:pPr>
            <w:r w:rsidRPr="007C22C8">
              <w:rPr>
                <w:rFonts w:ascii="Arial" w:eastAsia="Times New Roman" w:hAnsi="Arial" w:cs="Arial"/>
                <w:color w:val="000000"/>
                <w:sz w:val="18"/>
                <w:szCs w:val="18"/>
                <w:lang w:val="en-SG"/>
              </w:rPr>
              <w:t>ACCOUNT_FEE</w:t>
            </w:r>
          </w:p>
        </w:tc>
        <w:tc>
          <w:tcPr>
            <w:tcW w:w="2085" w:type="pct"/>
            <w:shd w:val="clear" w:color="auto" w:fill="auto"/>
          </w:tcPr>
          <w:p w14:paraId="6D0424E3" w14:textId="0D2E6B49" w:rsidR="007C22C8" w:rsidRPr="007C22C8" w:rsidRDefault="007C22C8" w:rsidP="007B55C7">
            <w:pPr>
              <w:rPr>
                <w:rFonts w:ascii="Arial" w:hAnsi="Arial" w:cs="Arial"/>
                <w:sz w:val="20"/>
                <w:lang w:eastAsia="x-none"/>
              </w:rPr>
            </w:pPr>
            <w:r w:rsidRPr="007C22C8">
              <w:rPr>
                <w:rFonts w:ascii="Arial" w:hAnsi="Arial" w:cs="Arial"/>
                <w:sz w:val="20"/>
                <w:lang w:eastAsia="x-none"/>
              </w:rPr>
              <w:t>Tài khoản thu phí</w:t>
            </w:r>
          </w:p>
        </w:tc>
        <w:tc>
          <w:tcPr>
            <w:tcW w:w="647" w:type="pct"/>
            <w:shd w:val="clear" w:color="auto" w:fill="auto"/>
          </w:tcPr>
          <w:p w14:paraId="53080C3A" w14:textId="324CD29C" w:rsidR="007C22C8" w:rsidRDefault="007C22C8" w:rsidP="007B55C7">
            <w:pPr>
              <w:pStyle w:val="NormalIndent"/>
              <w:spacing w:before="240" w:after="0"/>
              <w:ind w:left="0"/>
              <w:rPr>
                <w:rFonts w:ascii="Arial" w:hAnsi="Arial" w:cs="Arial"/>
                <w:sz w:val="20"/>
              </w:rPr>
            </w:pPr>
            <w:r>
              <w:rPr>
                <w:rFonts w:ascii="Arial" w:hAnsi="Arial" w:cs="Arial"/>
                <w:sz w:val="20"/>
              </w:rPr>
              <w:t>Number</w:t>
            </w:r>
          </w:p>
        </w:tc>
      </w:tr>
      <w:tr w:rsidR="007C22C8" w:rsidRPr="00733CDD" w14:paraId="29FE0699" w14:textId="77777777" w:rsidTr="007B55C7">
        <w:tc>
          <w:tcPr>
            <w:tcW w:w="2268" w:type="pct"/>
            <w:shd w:val="clear" w:color="auto" w:fill="auto"/>
          </w:tcPr>
          <w:p w14:paraId="634D4CF1" w14:textId="5F5B8667" w:rsidR="007C22C8" w:rsidRPr="007C22C8" w:rsidRDefault="007C22C8" w:rsidP="007B55C7">
            <w:pPr>
              <w:rPr>
                <w:rFonts w:ascii="Arial" w:eastAsia="Times New Roman" w:hAnsi="Arial" w:cs="Arial"/>
                <w:color w:val="000000"/>
                <w:sz w:val="18"/>
                <w:szCs w:val="18"/>
                <w:lang w:val="en-SG"/>
              </w:rPr>
            </w:pPr>
            <w:r w:rsidRPr="007C22C8">
              <w:rPr>
                <w:rFonts w:ascii="Arial" w:eastAsia="Times New Roman" w:hAnsi="Arial" w:cs="Arial"/>
                <w:color w:val="000000"/>
                <w:sz w:val="18"/>
                <w:szCs w:val="18"/>
                <w:lang w:val="en-SG"/>
              </w:rPr>
              <w:t>LIMIT_AMT_INTRA</w:t>
            </w:r>
          </w:p>
        </w:tc>
        <w:tc>
          <w:tcPr>
            <w:tcW w:w="2085" w:type="pct"/>
            <w:shd w:val="clear" w:color="auto" w:fill="auto"/>
          </w:tcPr>
          <w:p w14:paraId="278D975D" w14:textId="383CEF6A" w:rsidR="007C22C8" w:rsidRPr="007C22C8" w:rsidRDefault="007C22C8" w:rsidP="007B55C7">
            <w:pPr>
              <w:rPr>
                <w:rFonts w:ascii="Arial" w:hAnsi="Arial" w:cs="Arial"/>
                <w:sz w:val="20"/>
                <w:lang w:eastAsia="x-none"/>
              </w:rPr>
            </w:pPr>
            <w:r w:rsidRPr="007C22C8">
              <w:rPr>
                <w:rFonts w:ascii="Arial" w:hAnsi="Arial" w:cs="Arial"/>
                <w:sz w:val="20"/>
                <w:lang w:eastAsia="x-none"/>
              </w:rPr>
              <w:t>Hạn mức giao dịch trong SHB</w:t>
            </w:r>
          </w:p>
        </w:tc>
        <w:tc>
          <w:tcPr>
            <w:tcW w:w="647" w:type="pct"/>
            <w:shd w:val="clear" w:color="auto" w:fill="auto"/>
          </w:tcPr>
          <w:p w14:paraId="7DF48E24" w14:textId="1DCC2E38" w:rsidR="007C22C8" w:rsidRDefault="007C22C8" w:rsidP="007B55C7">
            <w:pPr>
              <w:pStyle w:val="NormalIndent"/>
              <w:spacing w:before="240" w:after="0"/>
              <w:ind w:left="0"/>
              <w:rPr>
                <w:rFonts w:ascii="Arial" w:hAnsi="Arial" w:cs="Arial"/>
                <w:sz w:val="20"/>
              </w:rPr>
            </w:pPr>
            <w:r>
              <w:rPr>
                <w:rFonts w:ascii="Arial" w:hAnsi="Arial" w:cs="Arial"/>
                <w:sz w:val="20"/>
              </w:rPr>
              <w:t>Number</w:t>
            </w:r>
          </w:p>
        </w:tc>
      </w:tr>
      <w:tr w:rsidR="007C22C8" w:rsidRPr="00733CDD" w14:paraId="0B0776CF" w14:textId="77777777" w:rsidTr="007B55C7">
        <w:tc>
          <w:tcPr>
            <w:tcW w:w="2268" w:type="pct"/>
            <w:shd w:val="clear" w:color="auto" w:fill="auto"/>
          </w:tcPr>
          <w:p w14:paraId="4739BC72" w14:textId="58C48C88" w:rsidR="007C22C8" w:rsidRPr="007C22C8" w:rsidRDefault="007C22C8" w:rsidP="007B55C7">
            <w:pPr>
              <w:rPr>
                <w:rFonts w:ascii="Arial" w:eastAsia="Times New Roman" w:hAnsi="Arial" w:cs="Arial"/>
                <w:color w:val="000000"/>
                <w:sz w:val="18"/>
                <w:szCs w:val="18"/>
                <w:lang w:val="en-SG"/>
              </w:rPr>
            </w:pPr>
            <w:r w:rsidRPr="007C22C8">
              <w:rPr>
                <w:rFonts w:ascii="Arial" w:hAnsi="Arial" w:cs="Arial"/>
                <w:sz w:val="20"/>
              </w:rPr>
              <w:lastRenderedPageBreak/>
              <w:t>LIMIT_AMT_INTER</w:t>
            </w:r>
          </w:p>
        </w:tc>
        <w:tc>
          <w:tcPr>
            <w:tcW w:w="2085" w:type="pct"/>
            <w:shd w:val="clear" w:color="auto" w:fill="auto"/>
          </w:tcPr>
          <w:p w14:paraId="0CFF2A66" w14:textId="2BEA9745" w:rsidR="007C22C8" w:rsidRPr="007C22C8" w:rsidRDefault="007C22C8" w:rsidP="007B55C7">
            <w:pPr>
              <w:rPr>
                <w:rFonts w:ascii="Arial" w:hAnsi="Arial" w:cs="Arial"/>
                <w:sz w:val="20"/>
                <w:lang w:eastAsia="x-none"/>
              </w:rPr>
            </w:pPr>
            <w:r w:rsidRPr="007C22C8">
              <w:rPr>
                <w:rFonts w:ascii="Arial" w:hAnsi="Arial" w:cs="Arial"/>
                <w:sz w:val="20"/>
                <w:lang w:eastAsia="x-none"/>
              </w:rPr>
              <w:t>Hạn mức giao dịch ngoài SHB</w:t>
            </w:r>
          </w:p>
        </w:tc>
        <w:tc>
          <w:tcPr>
            <w:tcW w:w="647" w:type="pct"/>
            <w:shd w:val="clear" w:color="auto" w:fill="auto"/>
          </w:tcPr>
          <w:p w14:paraId="340A5263" w14:textId="6BAEE396" w:rsidR="007C22C8" w:rsidRDefault="007C22C8" w:rsidP="007B55C7">
            <w:pPr>
              <w:pStyle w:val="NormalIndent"/>
              <w:spacing w:before="240" w:after="0"/>
              <w:ind w:left="0"/>
              <w:rPr>
                <w:rFonts w:ascii="Arial" w:hAnsi="Arial" w:cs="Arial"/>
                <w:sz w:val="20"/>
              </w:rPr>
            </w:pPr>
            <w:r>
              <w:rPr>
                <w:rFonts w:ascii="Arial" w:hAnsi="Arial" w:cs="Arial"/>
                <w:sz w:val="20"/>
              </w:rPr>
              <w:t>Number</w:t>
            </w:r>
          </w:p>
        </w:tc>
      </w:tr>
      <w:tr w:rsidR="007C22C8" w:rsidRPr="00733CDD" w14:paraId="1788DA02" w14:textId="77777777" w:rsidTr="007B55C7">
        <w:tc>
          <w:tcPr>
            <w:tcW w:w="2268" w:type="pct"/>
            <w:shd w:val="clear" w:color="auto" w:fill="auto"/>
          </w:tcPr>
          <w:p w14:paraId="52259EC0" w14:textId="09D5F790" w:rsidR="007C22C8" w:rsidRPr="007C22C8" w:rsidRDefault="007C22C8" w:rsidP="007B55C7">
            <w:pPr>
              <w:rPr>
                <w:rFonts w:ascii="Arial" w:hAnsi="Arial" w:cs="Arial"/>
                <w:sz w:val="20"/>
              </w:rPr>
            </w:pPr>
            <w:r w:rsidRPr="007C22C8">
              <w:rPr>
                <w:rFonts w:ascii="Arial" w:hAnsi="Arial" w:cs="Arial"/>
                <w:sz w:val="20"/>
              </w:rPr>
              <w:t>IS_ENABLED</w:t>
            </w:r>
          </w:p>
        </w:tc>
        <w:tc>
          <w:tcPr>
            <w:tcW w:w="2085" w:type="pct"/>
            <w:shd w:val="clear" w:color="auto" w:fill="auto"/>
          </w:tcPr>
          <w:p w14:paraId="0847FCFA" w14:textId="30D175B7" w:rsidR="007C22C8" w:rsidRPr="007C22C8" w:rsidRDefault="007C22C8" w:rsidP="007B55C7">
            <w:pPr>
              <w:rPr>
                <w:rFonts w:ascii="Arial" w:hAnsi="Arial" w:cs="Arial"/>
                <w:sz w:val="20"/>
                <w:lang w:eastAsia="x-none"/>
              </w:rPr>
            </w:pPr>
            <w:r w:rsidRPr="007C22C8">
              <w:rPr>
                <w:rFonts w:ascii="Arial" w:hAnsi="Arial" w:cs="Arial"/>
                <w:sz w:val="20"/>
                <w:lang w:eastAsia="x-none"/>
              </w:rPr>
              <w:t>Trạng thái</w:t>
            </w:r>
          </w:p>
        </w:tc>
        <w:tc>
          <w:tcPr>
            <w:tcW w:w="647" w:type="pct"/>
            <w:shd w:val="clear" w:color="auto" w:fill="auto"/>
          </w:tcPr>
          <w:p w14:paraId="4CC0B266" w14:textId="62B66FF7" w:rsidR="007C22C8" w:rsidRDefault="007C22C8" w:rsidP="007B55C7">
            <w:pPr>
              <w:pStyle w:val="NormalIndent"/>
              <w:spacing w:before="240" w:after="0"/>
              <w:ind w:left="0"/>
              <w:rPr>
                <w:rFonts w:ascii="Arial" w:hAnsi="Arial" w:cs="Arial"/>
                <w:sz w:val="20"/>
              </w:rPr>
            </w:pPr>
            <w:r>
              <w:rPr>
                <w:rFonts w:ascii="Arial" w:hAnsi="Arial" w:cs="Arial"/>
                <w:sz w:val="20"/>
              </w:rPr>
              <w:t>Number</w:t>
            </w:r>
          </w:p>
        </w:tc>
      </w:tr>
      <w:tr w:rsidR="007C22C8" w:rsidRPr="00733CDD" w14:paraId="764244F3" w14:textId="77777777" w:rsidTr="007B55C7">
        <w:tc>
          <w:tcPr>
            <w:tcW w:w="2268" w:type="pct"/>
            <w:shd w:val="clear" w:color="auto" w:fill="auto"/>
          </w:tcPr>
          <w:p w14:paraId="56D1A089" w14:textId="61F70B6A" w:rsidR="007C22C8" w:rsidRPr="007C22C8" w:rsidRDefault="007C22C8" w:rsidP="007B55C7">
            <w:pPr>
              <w:rPr>
                <w:rFonts w:ascii="Arial" w:hAnsi="Arial" w:cs="Arial"/>
                <w:sz w:val="20"/>
              </w:rPr>
            </w:pPr>
            <w:r w:rsidRPr="007C22C8">
              <w:rPr>
                <w:rFonts w:ascii="Arial" w:hAnsi="Arial" w:cs="Arial"/>
                <w:sz w:val="20"/>
              </w:rPr>
              <w:t>REG_DATE</w:t>
            </w:r>
          </w:p>
        </w:tc>
        <w:tc>
          <w:tcPr>
            <w:tcW w:w="2085" w:type="pct"/>
            <w:shd w:val="clear" w:color="auto" w:fill="auto"/>
          </w:tcPr>
          <w:p w14:paraId="4308800A" w14:textId="486B1BE9" w:rsidR="007C22C8" w:rsidRPr="007C22C8" w:rsidRDefault="007C22C8" w:rsidP="007B55C7">
            <w:pPr>
              <w:rPr>
                <w:rFonts w:ascii="Arial" w:hAnsi="Arial" w:cs="Arial"/>
                <w:sz w:val="20"/>
                <w:lang w:eastAsia="x-none"/>
              </w:rPr>
            </w:pPr>
            <w:r w:rsidRPr="007C22C8">
              <w:rPr>
                <w:rFonts w:ascii="Arial" w:hAnsi="Arial" w:cs="Arial"/>
                <w:sz w:val="20"/>
                <w:lang w:eastAsia="x-none"/>
              </w:rPr>
              <w:t>Ngày/Giờ tạo</w:t>
            </w:r>
          </w:p>
        </w:tc>
        <w:tc>
          <w:tcPr>
            <w:tcW w:w="647" w:type="pct"/>
            <w:shd w:val="clear" w:color="auto" w:fill="auto"/>
          </w:tcPr>
          <w:p w14:paraId="3824C910" w14:textId="2650F0F4" w:rsidR="007C22C8" w:rsidRDefault="007C22C8" w:rsidP="007B55C7">
            <w:pPr>
              <w:pStyle w:val="NormalIndent"/>
              <w:spacing w:before="240" w:after="0"/>
              <w:ind w:left="0"/>
              <w:rPr>
                <w:rFonts w:ascii="Arial" w:hAnsi="Arial" w:cs="Arial"/>
                <w:sz w:val="20"/>
              </w:rPr>
            </w:pPr>
            <w:r>
              <w:rPr>
                <w:rFonts w:ascii="Arial" w:hAnsi="Arial" w:cs="Arial"/>
                <w:sz w:val="20"/>
              </w:rPr>
              <w:t>Date</w:t>
            </w:r>
          </w:p>
        </w:tc>
      </w:tr>
      <w:tr w:rsidR="007C22C8" w:rsidRPr="00733CDD" w14:paraId="243BB477" w14:textId="77777777" w:rsidTr="007B55C7">
        <w:tc>
          <w:tcPr>
            <w:tcW w:w="2268" w:type="pct"/>
            <w:shd w:val="clear" w:color="auto" w:fill="auto"/>
          </w:tcPr>
          <w:p w14:paraId="32910624" w14:textId="2DB6B09D" w:rsidR="007C22C8" w:rsidRPr="007C22C8" w:rsidRDefault="007C22C8" w:rsidP="007B55C7">
            <w:pPr>
              <w:rPr>
                <w:rFonts w:ascii="Arial" w:hAnsi="Arial" w:cs="Arial"/>
                <w:sz w:val="20"/>
              </w:rPr>
            </w:pPr>
            <w:r w:rsidRPr="007C22C8">
              <w:rPr>
                <w:rFonts w:ascii="Arial" w:hAnsi="Arial" w:cs="Arial"/>
                <w:sz w:val="20"/>
              </w:rPr>
              <w:t>REG_USER</w:t>
            </w:r>
          </w:p>
        </w:tc>
        <w:tc>
          <w:tcPr>
            <w:tcW w:w="2085" w:type="pct"/>
            <w:shd w:val="clear" w:color="auto" w:fill="auto"/>
          </w:tcPr>
          <w:p w14:paraId="00A56B7F" w14:textId="70958399" w:rsidR="007C22C8" w:rsidRPr="007C22C8" w:rsidRDefault="007C22C8" w:rsidP="007B55C7">
            <w:pPr>
              <w:rPr>
                <w:rFonts w:ascii="Arial" w:hAnsi="Arial" w:cs="Arial"/>
                <w:sz w:val="20"/>
                <w:lang w:eastAsia="x-none"/>
              </w:rPr>
            </w:pPr>
            <w:r>
              <w:rPr>
                <w:rFonts w:ascii="Arial" w:hAnsi="Arial" w:cs="Arial"/>
                <w:sz w:val="20"/>
                <w:lang w:eastAsia="x-none"/>
              </w:rPr>
              <w:t>Người tạo</w:t>
            </w:r>
          </w:p>
        </w:tc>
        <w:tc>
          <w:tcPr>
            <w:tcW w:w="647" w:type="pct"/>
            <w:shd w:val="clear" w:color="auto" w:fill="auto"/>
          </w:tcPr>
          <w:p w14:paraId="6519A780" w14:textId="42F9A636" w:rsidR="007C22C8" w:rsidRDefault="007C22C8" w:rsidP="007B55C7">
            <w:pPr>
              <w:pStyle w:val="NormalIndent"/>
              <w:spacing w:before="240" w:after="0"/>
              <w:ind w:left="0"/>
              <w:rPr>
                <w:rFonts w:ascii="Arial" w:hAnsi="Arial" w:cs="Arial"/>
                <w:sz w:val="20"/>
              </w:rPr>
            </w:pPr>
            <w:r w:rsidRPr="00733CDD">
              <w:rPr>
                <w:rFonts w:ascii="Arial" w:hAnsi="Arial" w:cs="Arial"/>
                <w:sz w:val="20"/>
              </w:rPr>
              <w:t>String</w:t>
            </w:r>
          </w:p>
        </w:tc>
      </w:tr>
      <w:tr w:rsidR="007C22C8" w:rsidRPr="00733CDD" w14:paraId="547BEF85" w14:textId="77777777" w:rsidTr="007B55C7">
        <w:tc>
          <w:tcPr>
            <w:tcW w:w="2268" w:type="pct"/>
            <w:shd w:val="clear" w:color="auto" w:fill="auto"/>
          </w:tcPr>
          <w:p w14:paraId="7435BDD2" w14:textId="284976C7" w:rsidR="007C22C8" w:rsidRPr="007C22C8" w:rsidRDefault="007C22C8" w:rsidP="007B55C7">
            <w:pPr>
              <w:rPr>
                <w:rFonts w:ascii="Arial" w:hAnsi="Arial" w:cs="Arial"/>
                <w:sz w:val="20"/>
              </w:rPr>
            </w:pPr>
            <w:r w:rsidRPr="007C22C8">
              <w:rPr>
                <w:rFonts w:ascii="Arial" w:hAnsi="Arial" w:cs="Arial"/>
                <w:sz w:val="20"/>
              </w:rPr>
              <w:t>REG_BRANCH</w:t>
            </w:r>
          </w:p>
        </w:tc>
        <w:tc>
          <w:tcPr>
            <w:tcW w:w="2085" w:type="pct"/>
            <w:shd w:val="clear" w:color="auto" w:fill="auto"/>
          </w:tcPr>
          <w:p w14:paraId="4CC02922" w14:textId="28E5A740" w:rsidR="007C22C8" w:rsidRDefault="007C22C8" w:rsidP="007B55C7">
            <w:pPr>
              <w:rPr>
                <w:rFonts w:ascii="Arial" w:hAnsi="Arial" w:cs="Arial"/>
                <w:sz w:val="20"/>
                <w:lang w:eastAsia="x-none"/>
              </w:rPr>
            </w:pPr>
            <w:r w:rsidRPr="007C22C8">
              <w:rPr>
                <w:rFonts w:ascii="Arial" w:hAnsi="Arial" w:cs="Arial"/>
                <w:sz w:val="20"/>
                <w:lang w:eastAsia="x-none"/>
              </w:rPr>
              <w:t>Chi nhánh</w:t>
            </w:r>
          </w:p>
        </w:tc>
        <w:tc>
          <w:tcPr>
            <w:tcW w:w="647" w:type="pct"/>
            <w:shd w:val="clear" w:color="auto" w:fill="auto"/>
          </w:tcPr>
          <w:p w14:paraId="02F6E355" w14:textId="7570DDC9" w:rsidR="007C22C8" w:rsidRPr="00733CDD" w:rsidRDefault="007C22C8" w:rsidP="007B55C7">
            <w:pPr>
              <w:pStyle w:val="NormalIndent"/>
              <w:spacing w:before="240" w:after="0"/>
              <w:ind w:left="0"/>
              <w:rPr>
                <w:rFonts w:ascii="Arial" w:hAnsi="Arial" w:cs="Arial"/>
                <w:sz w:val="20"/>
              </w:rPr>
            </w:pPr>
            <w:r>
              <w:rPr>
                <w:rFonts w:ascii="Arial" w:hAnsi="Arial" w:cs="Arial"/>
                <w:sz w:val="20"/>
              </w:rPr>
              <w:t>Number</w:t>
            </w:r>
          </w:p>
        </w:tc>
      </w:tr>
    </w:tbl>
    <w:p w14:paraId="5914E127" w14:textId="77777777" w:rsidR="00E60D29" w:rsidRDefault="00E60D29" w:rsidP="00E60D29">
      <w:pPr>
        <w:pStyle w:val="ListParagraph"/>
        <w:rPr>
          <w:rFonts w:ascii="Arial" w:hAnsi="Arial" w:cs="Arial"/>
          <w:b/>
          <w:i/>
          <w:u w:val="single"/>
        </w:rPr>
      </w:pPr>
    </w:p>
    <w:p w14:paraId="00134006" w14:textId="7652946C" w:rsidR="00E60D29" w:rsidRPr="00E60D29" w:rsidRDefault="00E60D29" w:rsidP="00E60D29">
      <w:pPr>
        <w:pStyle w:val="ListParagraph"/>
        <w:numPr>
          <w:ilvl w:val="0"/>
          <w:numId w:val="25"/>
        </w:numPr>
        <w:rPr>
          <w:rFonts w:ascii="Arial" w:hAnsi="Arial" w:cs="Arial"/>
          <w:b/>
          <w:i/>
          <w:u w:val="single"/>
        </w:rPr>
      </w:pPr>
      <w:r w:rsidRPr="00733CDD">
        <w:rPr>
          <w:rFonts w:ascii="Arial" w:hAnsi="Arial" w:cs="Arial"/>
          <w:b/>
          <w:i/>
          <w:u w:val="single"/>
        </w:rPr>
        <w:t>Output:</w:t>
      </w:r>
      <w:r>
        <w:rPr>
          <w:rFonts w:ascii="Arial" w:hAnsi="Arial" w:cs="Arial"/>
          <w:b/>
          <w:i/>
          <w:u w:val="single"/>
        </w:rPr>
        <w:t xml:space="preserve">  </w:t>
      </w:r>
      <w:r w:rsidRPr="00F12E7F">
        <w:rPr>
          <w:rFonts w:cs="Times New Roman"/>
          <w:i/>
          <w:sz w:val="22"/>
        </w:rPr>
        <w:t>PCUSTTYPE</w:t>
      </w:r>
      <w:r>
        <w:rPr>
          <w:rFonts w:cs="Times New Roman"/>
          <w:i/>
          <w:sz w:val="22"/>
        </w:rPr>
        <w:t xml:space="preserve"> = C</w:t>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4061"/>
        <w:gridCol w:w="1260"/>
      </w:tblGrid>
      <w:tr w:rsidR="00E60D29" w:rsidRPr="00733CDD" w14:paraId="6AAB1FAC" w14:textId="77777777" w:rsidTr="000D29AE">
        <w:tc>
          <w:tcPr>
            <w:tcW w:w="2268" w:type="pct"/>
            <w:shd w:val="clear" w:color="auto" w:fill="F7CAAC"/>
          </w:tcPr>
          <w:p w14:paraId="2001E0FE" w14:textId="77777777" w:rsidR="00E60D29" w:rsidRPr="00733CDD" w:rsidRDefault="00E60D29" w:rsidP="000D29AE">
            <w:pPr>
              <w:pStyle w:val="tablehead"/>
              <w:rPr>
                <w:rFonts w:ascii="Arial" w:hAnsi="Arial" w:cs="Arial"/>
                <w:sz w:val="20"/>
                <w:szCs w:val="20"/>
              </w:rPr>
            </w:pPr>
            <w:commentRangeStart w:id="59"/>
            <w:r w:rsidRPr="00733CDD">
              <w:rPr>
                <w:rFonts w:ascii="Arial" w:eastAsia="Batang" w:hAnsi="Arial" w:cs="Arial"/>
                <w:sz w:val="20"/>
                <w:szCs w:val="20"/>
              </w:rPr>
              <w:t>Field name</w:t>
            </w:r>
          </w:p>
        </w:tc>
        <w:tc>
          <w:tcPr>
            <w:tcW w:w="2085" w:type="pct"/>
            <w:shd w:val="clear" w:color="auto" w:fill="F7CAAC"/>
          </w:tcPr>
          <w:p w14:paraId="032146AB" w14:textId="77777777" w:rsidR="00E60D29" w:rsidRPr="00733CDD" w:rsidRDefault="00E60D29" w:rsidP="000D29AE">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2EA0D228" w14:textId="77777777" w:rsidR="00E60D29" w:rsidRPr="00733CDD" w:rsidRDefault="00E60D29" w:rsidP="000D29AE">
            <w:pPr>
              <w:pStyle w:val="tablehead"/>
              <w:rPr>
                <w:rFonts w:ascii="Arial" w:eastAsia="Batang" w:hAnsi="Arial" w:cs="Arial"/>
                <w:sz w:val="20"/>
                <w:szCs w:val="20"/>
              </w:rPr>
            </w:pPr>
            <w:r w:rsidRPr="00733CDD">
              <w:rPr>
                <w:rFonts w:ascii="Arial" w:eastAsia="Batang" w:hAnsi="Arial" w:cs="Arial"/>
                <w:sz w:val="20"/>
                <w:szCs w:val="20"/>
              </w:rPr>
              <w:t>Type</w:t>
            </w:r>
            <w:commentRangeEnd w:id="59"/>
            <w:r>
              <w:rPr>
                <w:rStyle w:val="CommentReference"/>
                <w:rFonts w:eastAsiaTheme="majorEastAsia" w:cstheme="majorBidi"/>
                <w:b w:val="0"/>
                <w:bCs w:val="0"/>
                <w:lang w:bidi="en-US"/>
              </w:rPr>
              <w:commentReference w:id="59"/>
            </w:r>
          </w:p>
        </w:tc>
      </w:tr>
      <w:tr w:rsidR="00E60D29" w:rsidRPr="00733CDD" w14:paraId="7A257C4B" w14:textId="77777777" w:rsidTr="000D29AE">
        <w:tc>
          <w:tcPr>
            <w:tcW w:w="2268" w:type="pct"/>
            <w:shd w:val="clear" w:color="auto" w:fill="auto"/>
          </w:tcPr>
          <w:p w14:paraId="41EB03D8" w14:textId="569C43FE" w:rsidR="00E60D29" w:rsidRPr="00733CDD" w:rsidRDefault="00E60D29" w:rsidP="000D29AE">
            <w:pPr>
              <w:rPr>
                <w:rFonts w:ascii="Arial" w:hAnsi="Arial" w:cs="Arial"/>
                <w:sz w:val="20"/>
              </w:rPr>
            </w:pPr>
            <w:r w:rsidRPr="00E60D29">
              <w:rPr>
                <w:rFonts w:ascii="Arial" w:hAnsi="Arial" w:cs="Arial"/>
                <w:sz w:val="20"/>
              </w:rPr>
              <w:t>SERVICE_TYPE</w:t>
            </w:r>
          </w:p>
        </w:tc>
        <w:tc>
          <w:tcPr>
            <w:tcW w:w="2085" w:type="pct"/>
            <w:shd w:val="clear" w:color="auto" w:fill="auto"/>
          </w:tcPr>
          <w:p w14:paraId="6FFF40B2" w14:textId="77777777" w:rsidR="00E60D29" w:rsidRPr="00733CDD" w:rsidRDefault="00E60D29" w:rsidP="000D29AE">
            <w:pPr>
              <w:rPr>
                <w:rFonts w:ascii="Arial" w:hAnsi="Arial" w:cs="Arial"/>
                <w:sz w:val="20"/>
                <w:lang w:eastAsia="x-none"/>
              </w:rPr>
            </w:pPr>
            <w:r w:rsidRPr="007C22C8">
              <w:rPr>
                <w:rFonts w:ascii="Arial" w:hAnsi="Arial" w:cs="Arial"/>
                <w:sz w:val="20"/>
                <w:lang w:eastAsia="x-none"/>
              </w:rPr>
              <w:t>Dịch vụ</w:t>
            </w:r>
          </w:p>
        </w:tc>
        <w:tc>
          <w:tcPr>
            <w:tcW w:w="647" w:type="pct"/>
            <w:shd w:val="clear" w:color="auto" w:fill="auto"/>
          </w:tcPr>
          <w:p w14:paraId="2E61D497" w14:textId="77777777" w:rsidR="00E60D29" w:rsidRPr="00733CDD" w:rsidRDefault="00E60D29" w:rsidP="000D29AE">
            <w:pPr>
              <w:pStyle w:val="NormalIndent"/>
              <w:spacing w:before="240" w:after="0"/>
              <w:ind w:left="0"/>
              <w:rPr>
                <w:rFonts w:ascii="Arial" w:hAnsi="Arial" w:cs="Arial"/>
                <w:sz w:val="20"/>
              </w:rPr>
            </w:pPr>
            <w:r w:rsidRPr="00733CDD">
              <w:rPr>
                <w:rFonts w:ascii="Arial" w:hAnsi="Arial" w:cs="Arial"/>
                <w:sz w:val="20"/>
              </w:rPr>
              <w:t>String</w:t>
            </w:r>
          </w:p>
        </w:tc>
      </w:tr>
      <w:tr w:rsidR="00E60D29" w:rsidRPr="00733CDD" w14:paraId="357211C4" w14:textId="77777777" w:rsidTr="000D29AE">
        <w:tc>
          <w:tcPr>
            <w:tcW w:w="2268" w:type="pct"/>
            <w:shd w:val="clear" w:color="auto" w:fill="auto"/>
          </w:tcPr>
          <w:p w14:paraId="66F46925" w14:textId="243D8143" w:rsidR="00E60D29" w:rsidRPr="00E60D29" w:rsidRDefault="00E60D29" w:rsidP="000D29AE">
            <w:pPr>
              <w:rPr>
                <w:rFonts w:ascii="Arial" w:hAnsi="Arial" w:cs="Arial"/>
                <w:sz w:val="20"/>
              </w:rPr>
            </w:pPr>
            <w:r w:rsidRPr="00E60D29">
              <w:rPr>
                <w:rFonts w:ascii="Arial" w:hAnsi="Arial" w:cs="Arial"/>
                <w:sz w:val="20"/>
              </w:rPr>
              <w:t>SERVICE_PACK_CODE</w:t>
            </w:r>
          </w:p>
        </w:tc>
        <w:tc>
          <w:tcPr>
            <w:tcW w:w="2085" w:type="pct"/>
            <w:shd w:val="clear" w:color="auto" w:fill="auto"/>
          </w:tcPr>
          <w:p w14:paraId="4972AC4C" w14:textId="46D4541F" w:rsidR="00E60D29" w:rsidRPr="007C22C8" w:rsidRDefault="00E60D29" w:rsidP="000D29AE">
            <w:pPr>
              <w:rPr>
                <w:rFonts w:ascii="Arial" w:hAnsi="Arial" w:cs="Arial"/>
                <w:sz w:val="20"/>
                <w:lang w:eastAsia="x-none"/>
              </w:rPr>
            </w:pPr>
            <w:r w:rsidRPr="00E60D29">
              <w:rPr>
                <w:rFonts w:ascii="Arial" w:hAnsi="Arial" w:cs="Arial"/>
                <w:sz w:val="20"/>
                <w:lang w:eastAsia="x-none"/>
              </w:rPr>
              <w:t>Gói sử dụng</w:t>
            </w:r>
          </w:p>
        </w:tc>
        <w:tc>
          <w:tcPr>
            <w:tcW w:w="647" w:type="pct"/>
            <w:shd w:val="clear" w:color="auto" w:fill="auto"/>
          </w:tcPr>
          <w:p w14:paraId="4F48C31D" w14:textId="5348F1BB" w:rsidR="00E60D29" w:rsidRPr="00733CDD" w:rsidRDefault="00E60D29" w:rsidP="000D29AE">
            <w:pPr>
              <w:pStyle w:val="NormalIndent"/>
              <w:spacing w:before="240" w:after="0"/>
              <w:ind w:left="0"/>
              <w:rPr>
                <w:rFonts w:ascii="Arial" w:hAnsi="Arial" w:cs="Arial"/>
                <w:sz w:val="20"/>
              </w:rPr>
            </w:pPr>
            <w:r w:rsidRPr="00733CDD">
              <w:rPr>
                <w:rFonts w:ascii="Arial" w:hAnsi="Arial" w:cs="Arial"/>
                <w:sz w:val="20"/>
              </w:rPr>
              <w:t>String</w:t>
            </w:r>
          </w:p>
        </w:tc>
      </w:tr>
      <w:tr w:rsidR="00E60D29" w:rsidRPr="00733CDD" w14:paraId="2CB496EF" w14:textId="77777777" w:rsidTr="000D29AE">
        <w:tc>
          <w:tcPr>
            <w:tcW w:w="2268" w:type="pct"/>
            <w:shd w:val="clear" w:color="auto" w:fill="auto"/>
          </w:tcPr>
          <w:p w14:paraId="00E392D4" w14:textId="3F992C23" w:rsidR="00E60D29" w:rsidRPr="00E60D29" w:rsidRDefault="00E60D29" w:rsidP="000D29AE">
            <w:pPr>
              <w:rPr>
                <w:rFonts w:ascii="Arial" w:hAnsi="Arial" w:cs="Arial"/>
                <w:sz w:val="20"/>
              </w:rPr>
            </w:pPr>
            <w:r w:rsidRPr="00E60D29">
              <w:rPr>
                <w:rFonts w:ascii="Arial" w:hAnsi="Arial" w:cs="Arial"/>
                <w:sz w:val="20"/>
              </w:rPr>
              <w:t>PHONE</w:t>
            </w:r>
          </w:p>
        </w:tc>
        <w:tc>
          <w:tcPr>
            <w:tcW w:w="2085" w:type="pct"/>
            <w:shd w:val="clear" w:color="auto" w:fill="auto"/>
          </w:tcPr>
          <w:p w14:paraId="35847216" w14:textId="125EB073" w:rsidR="00E60D29" w:rsidRPr="00E60D29" w:rsidRDefault="00E60D29" w:rsidP="000D29AE">
            <w:pPr>
              <w:rPr>
                <w:rFonts w:ascii="Arial" w:hAnsi="Arial" w:cs="Arial"/>
                <w:sz w:val="20"/>
                <w:lang w:eastAsia="x-none"/>
              </w:rPr>
            </w:pPr>
            <w:r w:rsidRPr="00E60D29">
              <w:rPr>
                <w:rFonts w:ascii="Arial" w:hAnsi="Arial" w:cs="Arial"/>
                <w:sz w:val="20"/>
                <w:lang w:eastAsia="x-none"/>
              </w:rPr>
              <w:t>Số điện thoại</w:t>
            </w:r>
          </w:p>
        </w:tc>
        <w:tc>
          <w:tcPr>
            <w:tcW w:w="647" w:type="pct"/>
            <w:shd w:val="clear" w:color="auto" w:fill="auto"/>
          </w:tcPr>
          <w:p w14:paraId="35197545" w14:textId="0EBA721C" w:rsidR="00E60D29" w:rsidRPr="00733CDD" w:rsidRDefault="00E60D29" w:rsidP="000D29AE">
            <w:pPr>
              <w:pStyle w:val="NormalIndent"/>
              <w:spacing w:before="240" w:after="0"/>
              <w:ind w:left="0"/>
              <w:rPr>
                <w:rFonts w:ascii="Arial" w:hAnsi="Arial" w:cs="Arial"/>
                <w:sz w:val="20"/>
              </w:rPr>
            </w:pPr>
            <w:r w:rsidRPr="00733CDD">
              <w:rPr>
                <w:rFonts w:ascii="Arial" w:hAnsi="Arial" w:cs="Arial"/>
                <w:sz w:val="20"/>
              </w:rPr>
              <w:t>String</w:t>
            </w:r>
          </w:p>
        </w:tc>
      </w:tr>
      <w:tr w:rsidR="00E60D29" w:rsidRPr="00733CDD" w14:paraId="4A25B95F" w14:textId="77777777" w:rsidTr="000D29AE">
        <w:tc>
          <w:tcPr>
            <w:tcW w:w="2268" w:type="pct"/>
            <w:shd w:val="clear" w:color="auto" w:fill="auto"/>
          </w:tcPr>
          <w:p w14:paraId="6E1ECA0B" w14:textId="2445570B" w:rsidR="00E60D29" w:rsidRPr="00E60D29" w:rsidRDefault="00E60D29" w:rsidP="000D29AE">
            <w:pPr>
              <w:rPr>
                <w:rFonts w:ascii="Arial" w:hAnsi="Arial" w:cs="Arial"/>
                <w:sz w:val="20"/>
              </w:rPr>
            </w:pPr>
            <w:r w:rsidRPr="00733CDD">
              <w:rPr>
                <w:rFonts w:ascii="Arial" w:hAnsi="Arial" w:cs="Arial"/>
                <w:sz w:val="20"/>
              </w:rPr>
              <w:t>String</w:t>
            </w:r>
          </w:p>
        </w:tc>
        <w:tc>
          <w:tcPr>
            <w:tcW w:w="2085" w:type="pct"/>
            <w:shd w:val="clear" w:color="auto" w:fill="auto"/>
          </w:tcPr>
          <w:p w14:paraId="2E39F6AB" w14:textId="27A47BB2" w:rsidR="00E60D29" w:rsidRPr="00E60D29" w:rsidRDefault="00E60D29" w:rsidP="000D29AE">
            <w:pPr>
              <w:rPr>
                <w:rFonts w:ascii="Arial" w:hAnsi="Arial" w:cs="Arial"/>
                <w:sz w:val="20"/>
                <w:lang w:eastAsia="x-none"/>
              </w:rPr>
            </w:pPr>
            <w:r>
              <w:rPr>
                <w:rFonts w:ascii="Arial" w:hAnsi="Arial" w:cs="Arial"/>
                <w:sz w:val="20"/>
                <w:lang w:eastAsia="x-none"/>
              </w:rPr>
              <w:t>Email</w:t>
            </w:r>
          </w:p>
        </w:tc>
        <w:tc>
          <w:tcPr>
            <w:tcW w:w="647" w:type="pct"/>
            <w:shd w:val="clear" w:color="auto" w:fill="auto"/>
          </w:tcPr>
          <w:p w14:paraId="00B8BC8A" w14:textId="7A764C2F" w:rsidR="00E60D29" w:rsidRPr="00733CDD" w:rsidRDefault="00E60D29" w:rsidP="000D29AE">
            <w:pPr>
              <w:pStyle w:val="NormalIndent"/>
              <w:spacing w:before="240" w:after="0"/>
              <w:ind w:left="0"/>
              <w:rPr>
                <w:rFonts w:ascii="Arial" w:hAnsi="Arial" w:cs="Arial"/>
                <w:sz w:val="20"/>
              </w:rPr>
            </w:pPr>
            <w:r w:rsidRPr="00733CDD">
              <w:rPr>
                <w:rFonts w:ascii="Arial" w:hAnsi="Arial" w:cs="Arial"/>
                <w:sz w:val="20"/>
              </w:rPr>
              <w:t>String</w:t>
            </w:r>
          </w:p>
        </w:tc>
      </w:tr>
      <w:tr w:rsidR="00E60D29" w:rsidRPr="00733CDD" w14:paraId="60972EA1" w14:textId="77777777" w:rsidTr="000D29AE">
        <w:tc>
          <w:tcPr>
            <w:tcW w:w="2268" w:type="pct"/>
            <w:shd w:val="clear" w:color="auto" w:fill="auto"/>
          </w:tcPr>
          <w:p w14:paraId="191254A3" w14:textId="540FB4DF" w:rsidR="00E60D29" w:rsidRPr="00733CDD" w:rsidRDefault="00E60D29" w:rsidP="000D29AE">
            <w:pPr>
              <w:rPr>
                <w:rFonts w:ascii="Arial" w:hAnsi="Arial" w:cs="Arial"/>
                <w:sz w:val="20"/>
              </w:rPr>
            </w:pPr>
            <w:r w:rsidRPr="00E60D29">
              <w:rPr>
                <w:rFonts w:ascii="Arial" w:hAnsi="Arial" w:cs="Arial"/>
                <w:sz w:val="20"/>
              </w:rPr>
              <w:t>DEFAULT_ACCT_NO</w:t>
            </w:r>
          </w:p>
        </w:tc>
        <w:tc>
          <w:tcPr>
            <w:tcW w:w="2085" w:type="pct"/>
            <w:shd w:val="clear" w:color="auto" w:fill="auto"/>
          </w:tcPr>
          <w:p w14:paraId="6F45B2DA" w14:textId="52E13762" w:rsidR="00E60D29" w:rsidRDefault="00E60D29" w:rsidP="000D29AE">
            <w:pPr>
              <w:rPr>
                <w:rFonts w:ascii="Arial" w:hAnsi="Arial" w:cs="Arial"/>
                <w:sz w:val="20"/>
                <w:lang w:eastAsia="x-none"/>
              </w:rPr>
            </w:pPr>
            <w:r w:rsidRPr="00E60D29">
              <w:rPr>
                <w:rFonts w:ascii="Arial" w:hAnsi="Arial" w:cs="Arial"/>
                <w:sz w:val="20"/>
                <w:lang w:eastAsia="x-none"/>
              </w:rPr>
              <w:t>Tài khoản mặc định</w:t>
            </w:r>
          </w:p>
        </w:tc>
        <w:tc>
          <w:tcPr>
            <w:tcW w:w="647" w:type="pct"/>
            <w:shd w:val="clear" w:color="auto" w:fill="auto"/>
          </w:tcPr>
          <w:p w14:paraId="5FEB4A88" w14:textId="3431E1CA" w:rsidR="00E60D29" w:rsidRPr="00733CDD" w:rsidRDefault="00E60D29" w:rsidP="000D29AE">
            <w:pPr>
              <w:pStyle w:val="NormalIndent"/>
              <w:spacing w:before="240" w:after="0"/>
              <w:ind w:left="0"/>
              <w:rPr>
                <w:rFonts w:ascii="Arial" w:hAnsi="Arial" w:cs="Arial"/>
                <w:sz w:val="20"/>
              </w:rPr>
            </w:pPr>
            <w:r>
              <w:rPr>
                <w:rFonts w:ascii="Arial" w:hAnsi="Arial" w:cs="Arial"/>
                <w:sz w:val="20"/>
              </w:rPr>
              <w:t>Number</w:t>
            </w:r>
          </w:p>
        </w:tc>
      </w:tr>
      <w:tr w:rsidR="00E60D29" w:rsidRPr="00733CDD" w14:paraId="362CBC7E" w14:textId="77777777" w:rsidTr="000D29AE">
        <w:tc>
          <w:tcPr>
            <w:tcW w:w="2268" w:type="pct"/>
            <w:shd w:val="clear" w:color="auto" w:fill="auto"/>
          </w:tcPr>
          <w:p w14:paraId="7F8EF2BC" w14:textId="4532155D" w:rsidR="00E60D29" w:rsidRPr="00E60D29" w:rsidRDefault="00E60D29" w:rsidP="000D29AE">
            <w:pPr>
              <w:rPr>
                <w:rFonts w:ascii="Arial" w:hAnsi="Arial" w:cs="Arial"/>
                <w:sz w:val="20"/>
              </w:rPr>
            </w:pPr>
            <w:r w:rsidRPr="00E60D29">
              <w:rPr>
                <w:rFonts w:ascii="Arial" w:hAnsi="Arial" w:cs="Arial"/>
                <w:sz w:val="20"/>
              </w:rPr>
              <w:t>ACCOUNT_FEE</w:t>
            </w:r>
          </w:p>
        </w:tc>
        <w:tc>
          <w:tcPr>
            <w:tcW w:w="2085" w:type="pct"/>
            <w:shd w:val="clear" w:color="auto" w:fill="auto"/>
          </w:tcPr>
          <w:p w14:paraId="2A0312E7" w14:textId="0327AA05" w:rsidR="00E60D29" w:rsidRPr="00E60D29" w:rsidRDefault="00E60D29" w:rsidP="000D29AE">
            <w:pPr>
              <w:rPr>
                <w:rFonts w:ascii="Arial" w:hAnsi="Arial" w:cs="Arial"/>
                <w:sz w:val="20"/>
                <w:lang w:eastAsia="x-none"/>
              </w:rPr>
            </w:pPr>
            <w:r w:rsidRPr="00E60D29">
              <w:rPr>
                <w:rFonts w:ascii="Arial" w:hAnsi="Arial" w:cs="Arial"/>
                <w:sz w:val="20"/>
                <w:lang w:eastAsia="x-none"/>
              </w:rPr>
              <w:t>Tài khoản thu phí</w:t>
            </w:r>
          </w:p>
        </w:tc>
        <w:tc>
          <w:tcPr>
            <w:tcW w:w="647" w:type="pct"/>
            <w:shd w:val="clear" w:color="auto" w:fill="auto"/>
          </w:tcPr>
          <w:p w14:paraId="52F90474" w14:textId="4B7713F7" w:rsidR="00E60D29" w:rsidRPr="00733CDD" w:rsidRDefault="00E60D29" w:rsidP="000D29AE">
            <w:pPr>
              <w:pStyle w:val="NormalIndent"/>
              <w:spacing w:before="240" w:after="0"/>
              <w:ind w:left="0"/>
              <w:rPr>
                <w:rFonts w:ascii="Arial" w:hAnsi="Arial" w:cs="Arial"/>
                <w:sz w:val="20"/>
              </w:rPr>
            </w:pPr>
            <w:r>
              <w:rPr>
                <w:rFonts w:ascii="Arial" w:hAnsi="Arial" w:cs="Arial"/>
                <w:sz w:val="20"/>
              </w:rPr>
              <w:t>Number</w:t>
            </w:r>
          </w:p>
        </w:tc>
      </w:tr>
      <w:tr w:rsidR="00E60D29" w:rsidRPr="00733CDD" w14:paraId="42324295" w14:textId="77777777" w:rsidTr="000D29AE">
        <w:tc>
          <w:tcPr>
            <w:tcW w:w="2268" w:type="pct"/>
            <w:shd w:val="clear" w:color="auto" w:fill="auto"/>
          </w:tcPr>
          <w:p w14:paraId="05A746F9" w14:textId="53582F4C" w:rsidR="00E60D29" w:rsidRPr="00E60D29" w:rsidRDefault="00E60D29" w:rsidP="000D29AE">
            <w:pPr>
              <w:rPr>
                <w:rFonts w:ascii="Arial" w:hAnsi="Arial" w:cs="Arial"/>
                <w:sz w:val="20"/>
              </w:rPr>
            </w:pPr>
            <w:r w:rsidRPr="00E60D29">
              <w:rPr>
                <w:rFonts w:ascii="Arial" w:hAnsi="Arial" w:cs="Arial"/>
                <w:sz w:val="20"/>
              </w:rPr>
              <w:t>STATUS</w:t>
            </w:r>
          </w:p>
        </w:tc>
        <w:tc>
          <w:tcPr>
            <w:tcW w:w="2085" w:type="pct"/>
            <w:shd w:val="clear" w:color="auto" w:fill="auto"/>
          </w:tcPr>
          <w:p w14:paraId="7D5A6C76" w14:textId="2AF25189" w:rsidR="00E60D29" w:rsidRPr="00E60D29" w:rsidRDefault="00E60D29" w:rsidP="000D29AE">
            <w:pPr>
              <w:rPr>
                <w:rFonts w:ascii="Arial" w:hAnsi="Arial" w:cs="Arial"/>
                <w:sz w:val="20"/>
                <w:lang w:eastAsia="x-none"/>
              </w:rPr>
            </w:pPr>
            <w:r>
              <w:rPr>
                <w:rFonts w:ascii="Arial" w:hAnsi="Arial" w:cs="Arial"/>
                <w:sz w:val="20"/>
                <w:lang w:eastAsia="x-none"/>
              </w:rPr>
              <w:t>Trạng thái</w:t>
            </w:r>
          </w:p>
        </w:tc>
        <w:tc>
          <w:tcPr>
            <w:tcW w:w="647" w:type="pct"/>
            <w:shd w:val="clear" w:color="auto" w:fill="auto"/>
          </w:tcPr>
          <w:p w14:paraId="10FFD8F1" w14:textId="6D4CFF5A" w:rsidR="00E60D29" w:rsidRDefault="00E60D29" w:rsidP="000D29AE">
            <w:pPr>
              <w:pStyle w:val="NormalIndent"/>
              <w:spacing w:before="240" w:after="0"/>
              <w:ind w:left="0"/>
              <w:rPr>
                <w:rFonts w:ascii="Arial" w:hAnsi="Arial" w:cs="Arial"/>
                <w:sz w:val="20"/>
              </w:rPr>
            </w:pPr>
            <w:r>
              <w:rPr>
                <w:rFonts w:ascii="Arial" w:hAnsi="Arial" w:cs="Arial"/>
                <w:sz w:val="20"/>
              </w:rPr>
              <w:t>Number</w:t>
            </w:r>
          </w:p>
        </w:tc>
      </w:tr>
    </w:tbl>
    <w:p w14:paraId="110E80FE" w14:textId="77777777" w:rsidR="00E60D29" w:rsidRPr="00733CDD" w:rsidRDefault="00E60D29" w:rsidP="00E60D29">
      <w:pPr>
        <w:pStyle w:val="ListParagraph"/>
        <w:rPr>
          <w:rFonts w:ascii="Arial" w:hAnsi="Arial" w:cs="Arial"/>
          <w:b/>
          <w:i/>
          <w:u w:val="single"/>
        </w:rPr>
      </w:pPr>
    </w:p>
    <w:p w14:paraId="469F7868" w14:textId="77777777" w:rsidR="00326249" w:rsidRPr="00733CDD" w:rsidRDefault="00326249" w:rsidP="00326249">
      <w:pPr>
        <w:pStyle w:val="ListParagraph"/>
        <w:rPr>
          <w:rFonts w:ascii="Arial" w:hAnsi="Arial" w:cs="Arial"/>
          <w:b/>
          <w:szCs w:val="24"/>
        </w:rPr>
      </w:pPr>
    </w:p>
    <w:p w14:paraId="6EDB1AF3" w14:textId="77777777" w:rsidR="00326249" w:rsidRPr="00733CDD" w:rsidRDefault="00326249" w:rsidP="00326249">
      <w:pPr>
        <w:pStyle w:val="ListParagraph"/>
        <w:rPr>
          <w:rFonts w:ascii="Arial" w:hAnsi="Arial" w:cs="Arial"/>
          <w:b/>
          <w:szCs w:val="24"/>
        </w:rPr>
      </w:pPr>
    </w:p>
    <w:p w14:paraId="66A5CF11" w14:textId="77777777" w:rsidR="00326249" w:rsidRPr="00733CDD" w:rsidRDefault="00326249" w:rsidP="00326249">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101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3438"/>
        <w:gridCol w:w="3690"/>
        <w:gridCol w:w="3060"/>
      </w:tblGrid>
      <w:tr w:rsidR="00326249" w:rsidRPr="002A403B" w14:paraId="1AAF8DB6" w14:textId="708454F7" w:rsidTr="003F57B3">
        <w:trPr>
          <w:trHeight w:hRule="exact" w:val="288"/>
        </w:trPr>
        <w:tc>
          <w:tcPr>
            <w:tcW w:w="343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0205A382" w14:textId="77777777" w:rsidR="00326249" w:rsidRPr="002A403B" w:rsidRDefault="00326249" w:rsidP="007B55C7">
            <w:pPr>
              <w:pStyle w:val="tablehead"/>
              <w:rPr>
                <w:rFonts w:ascii="Arial" w:eastAsia="Batang" w:hAnsi="Arial" w:cs="Arial"/>
                <w:sz w:val="20"/>
                <w:szCs w:val="20"/>
              </w:rPr>
            </w:pPr>
            <w:r>
              <w:rPr>
                <w:rFonts w:ascii="Arial" w:eastAsia="Batang" w:hAnsi="Arial" w:cs="Arial"/>
                <w:sz w:val="20"/>
                <w:szCs w:val="20"/>
              </w:rPr>
              <w:t>Request</w:t>
            </w:r>
          </w:p>
        </w:tc>
        <w:tc>
          <w:tcPr>
            <w:tcW w:w="36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2D5E6E05" w14:textId="20CF2C50" w:rsidR="00326249" w:rsidRPr="002A403B" w:rsidRDefault="00326249" w:rsidP="007B55C7">
            <w:pPr>
              <w:pStyle w:val="tablehead"/>
              <w:rPr>
                <w:rFonts w:ascii="Arial" w:eastAsia="Batang" w:hAnsi="Arial" w:cs="Arial"/>
                <w:sz w:val="20"/>
                <w:szCs w:val="20"/>
              </w:rPr>
            </w:pPr>
            <w:r>
              <w:rPr>
                <w:rFonts w:ascii="Arial" w:eastAsia="Batang" w:hAnsi="Arial" w:cs="Arial"/>
                <w:sz w:val="20"/>
                <w:szCs w:val="20"/>
              </w:rPr>
              <w:t>Response –cá nhân</w:t>
            </w:r>
          </w:p>
        </w:tc>
        <w:tc>
          <w:tcPr>
            <w:tcW w:w="3060" w:type="dxa"/>
            <w:tcBorders>
              <w:top w:val="single" w:sz="8" w:space="0" w:color="auto"/>
              <w:left w:val="single" w:sz="8" w:space="0" w:color="auto"/>
              <w:bottom w:val="single" w:sz="8" w:space="0" w:color="auto"/>
              <w:right w:val="single" w:sz="8" w:space="0" w:color="auto"/>
            </w:tcBorders>
            <w:shd w:val="clear" w:color="auto" w:fill="F7CAAC"/>
          </w:tcPr>
          <w:p w14:paraId="627EA570" w14:textId="77777777" w:rsidR="00326249" w:rsidRDefault="00326249" w:rsidP="00326249">
            <w:pPr>
              <w:pStyle w:val="tablehead"/>
              <w:rPr>
                <w:rFonts w:ascii="Arial" w:eastAsia="Batang" w:hAnsi="Arial" w:cs="Arial"/>
                <w:sz w:val="20"/>
                <w:szCs w:val="20"/>
              </w:rPr>
            </w:pPr>
            <w:r>
              <w:rPr>
                <w:rFonts w:ascii="Arial" w:eastAsia="Batang" w:hAnsi="Arial" w:cs="Arial"/>
                <w:sz w:val="20"/>
                <w:szCs w:val="20"/>
              </w:rPr>
              <w:t>Response –doanh nghiẹp</w:t>
            </w:r>
          </w:p>
          <w:p w14:paraId="1FBC785A" w14:textId="3CAA0B42" w:rsidR="00326249" w:rsidRDefault="00326249" w:rsidP="00326249">
            <w:pPr>
              <w:pStyle w:val="tablehead"/>
              <w:rPr>
                <w:rFonts w:ascii="Arial" w:eastAsia="Batang" w:hAnsi="Arial" w:cs="Arial"/>
                <w:sz w:val="20"/>
                <w:szCs w:val="20"/>
              </w:rPr>
            </w:pPr>
          </w:p>
        </w:tc>
      </w:tr>
      <w:tr w:rsidR="00326249" w:rsidRPr="002A403B" w14:paraId="725149FB" w14:textId="1C61C879" w:rsidTr="003F57B3">
        <w:trPr>
          <w:trHeight w:hRule="exact" w:val="9992"/>
        </w:trPr>
        <w:tc>
          <w:tcPr>
            <w:tcW w:w="34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B55FA6" w14:textId="2F9D97F3"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lastRenderedPageBreak/>
              <w:t>{</w:t>
            </w:r>
          </w:p>
          <w:p w14:paraId="18231E93"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"SystemCode": "ODS_SRV",</w:t>
            </w:r>
          </w:p>
          <w:p w14:paraId="1658BAE2" w14:textId="280E5F6B" w:rsidR="00326249" w:rsidRPr="00733CDD" w:rsidRDefault="00326249" w:rsidP="00326249">
            <w:pPr>
              <w:spacing w:before="0" w:after="0"/>
              <w:ind w:left="360"/>
              <w:rPr>
                <w:rFonts w:ascii="Arial" w:hAnsi="Arial" w:cs="Arial"/>
                <w:color w:val="1F497D"/>
                <w:sz w:val="18"/>
                <w:szCs w:val="18"/>
              </w:rPr>
            </w:pPr>
            <w:r>
              <w:rPr>
                <w:rFonts w:ascii="Arial" w:hAnsi="Arial" w:cs="Arial"/>
                <w:color w:val="1F497D"/>
                <w:sz w:val="18"/>
                <w:szCs w:val="18"/>
              </w:rPr>
              <w:t>   </w:t>
            </w:r>
            <w:r w:rsidRPr="00733CDD">
              <w:rPr>
                <w:rFonts w:ascii="Arial" w:hAnsi="Arial" w:cs="Arial"/>
                <w:color w:val="1F497D"/>
                <w:sz w:val="18"/>
                <w:szCs w:val="18"/>
              </w:rPr>
              <w:t>"FunctionCode": "CORE_INVESTMENT_GET_BANK_INFO",</w:t>
            </w:r>
          </w:p>
          <w:p w14:paraId="65061C88"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"MultiRow": true,</w:t>
            </w:r>
          </w:p>
          <w:p w14:paraId="36818298"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"parameters": [</w:t>
            </w:r>
          </w:p>
          <w:p w14:paraId="217BDE5B"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w:t>
            </w:r>
          </w:p>
          <w:p w14:paraId="280E1A6F"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"ParamName": "PCUSTID",</w:t>
            </w:r>
          </w:p>
          <w:p w14:paraId="4018D1D7"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"ParamInOut": "IN",</w:t>
            </w:r>
          </w:p>
          <w:p w14:paraId="133703D1"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"ParamType": "VARCHAR2",</w:t>
            </w:r>
          </w:p>
          <w:p w14:paraId="409A332E"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"ParamValue": "0310008712"</w:t>
            </w:r>
          </w:p>
          <w:p w14:paraId="76AA45C6"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w:t>
            </w:r>
          </w:p>
          <w:p w14:paraId="7D43A381"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w:t>
            </w:r>
          </w:p>
          <w:p w14:paraId="26E47F54"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"ParamName": "PCUSTTYPE",</w:t>
            </w:r>
          </w:p>
          <w:p w14:paraId="26F58FE9"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"ParamInOut": "IN",</w:t>
            </w:r>
          </w:p>
          <w:p w14:paraId="359EA1AE"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"ParamType": "VARCHAR2",</w:t>
            </w:r>
          </w:p>
          <w:p w14:paraId="21AD675B"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"ParamValue": "I"</w:t>
            </w:r>
          </w:p>
          <w:p w14:paraId="1462CB0E"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w:t>
            </w:r>
          </w:p>
          <w:p w14:paraId="2D148605"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w:t>
            </w:r>
          </w:p>
          <w:p w14:paraId="07662E8F"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"ParamName": "OUT_CUR",</w:t>
            </w:r>
          </w:p>
          <w:p w14:paraId="7614D506"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"ParamInOut": "OUT",</w:t>
            </w:r>
          </w:p>
          <w:p w14:paraId="183D4669"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"ParamType": "REF CURSOR",</w:t>
            </w:r>
          </w:p>
          <w:p w14:paraId="01C2EE1C"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"ParamValue": null</w:t>
            </w:r>
          </w:p>
          <w:p w14:paraId="2E3551FC"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w:t>
            </w:r>
          </w:p>
          <w:p w14:paraId="4E96F1A9"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    ]</w:t>
            </w:r>
          </w:p>
          <w:p w14:paraId="0FC1CB52" w14:textId="77777777" w:rsidR="00326249" w:rsidRPr="00733CDD" w:rsidRDefault="00326249" w:rsidP="00326249">
            <w:pPr>
              <w:spacing w:before="0" w:after="0"/>
              <w:ind w:left="360"/>
              <w:rPr>
                <w:rFonts w:ascii="Arial" w:hAnsi="Arial" w:cs="Arial"/>
                <w:color w:val="1F497D"/>
                <w:sz w:val="18"/>
                <w:szCs w:val="18"/>
              </w:rPr>
            </w:pPr>
            <w:r w:rsidRPr="00733CDD">
              <w:rPr>
                <w:rFonts w:ascii="Arial" w:hAnsi="Arial" w:cs="Arial"/>
                <w:color w:val="1F497D"/>
                <w:sz w:val="18"/>
                <w:szCs w:val="18"/>
              </w:rPr>
              <w:t>}</w:t>
            </w:r>
          </w:p>
          <w:p w14:paraId="2548E6FC" w14:textId="7C6A791E" w:rsidR="00326249" w:rsidRPr="009C69AC" w:rsidRDefault="00326249" w:rsidP="007B55C7">
            <w:pPr>
              <w:spacing w:before="0" w:after="0"/>
              <w:rPr>
                <w:rFonts w:ascii="Arial" w:hAnsi="Arial" w:cs="Arial"/>
                <w:szCs w:val="24"/>
              </w:rPr>
            </w:pPr>
          </w:p>
        </w:tc>
        <w:tc>
          <w:tcPr>
            <w:tcW w:w="36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6A6B6"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w:t>
            </w:r>
          </w:p>
          <w:p w14:paraId="4ED697C4"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"Data": [</w:t>
            </w:r>
          </w:p>
          <w:p w14:paraId="19891997"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w:t>
            </w:r>
          </w:p>
          <w:p w14:paraId="3BA77219"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"CHANNEL_ID": "NET",</w:t>
            </w:r>
          </w:p>
          <w:p w14:paraId="21D1046C"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"AUTH_METHOD": 5,</w:t>
            </w:r>
          </w:p>
          <w:p w14:paraId="6AA366D1"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"PHONE": "0914370726",</w:t>
            </w:r>
          </w:p>
          <w:p w14:paraId="19AC59FD"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"EMAIL": "</w:t>
            </w:r>
            <w:hyperlink r:id="rId18" w:history="1">
              <w:r w:rsidRPr="00733CDD">
                <w:rPr>
                  <w:rStyle w:val="Hyperlink"/>
                  <w:rFonts w:ascii="Arial" w:hAnsi="Arial" w:cs="Arial"/>
                  <w:sz w:val="18"/>
                  <w:szCs w:val="18"/>
                </w:rPr>
                <w:t>HUNG.DT@SHB.COM.VN</w:t>
              </w:r>
            </w:hyperlink>
            <w:r w:rsidRPr="00733CDD">
              <w:rPr>
                <w:rFonts w:ascii="Arial" w:hAnsi="Arial" w:cs="Arial"/>
                <w:color w:val="1F497D"/>
                <w:sz w:val="18"/>
                <w:szCs w:val="18"/>
              </w:rPr>
              <w:t>",</w:t>
            </w:r>
          </w:p>
          <w:p w14:paraId="0404EE45"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"DEFAULT_ACCT": "1005833718",</w:t>
            </w:r>
          </w:p>
          <w:p w14:paraId="4C3578C0"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"ACCOUNT_FEE": null,</w:t>
            </w:r>
          </w:p>
          <w:p w14:paraId="3A66339E"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"LIMIT_AMT_INTRA": 3000000000,</w:t>
            </w:r>
          </w:p>
          <w:p w14:paraId="7DD71461"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"LIMIT_AMT_INTER": 2000000000,</w:t>
            </w:r>
          </w:p>
          <w:p w14:paraId="3F35C13A"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"IS_ENABLED": 1,</w:t>
            </w:r>
          </w:p>
          <w:p w14:paraId="0C42AECE"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"REG_DATE": "2018-10-18T09:27:04",</w:t>
            </w:r>
          </w:p>
          <w:p w14:paraId="7538DB6A"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"REG_USER": "ANHNQ2",</w:t>
            </w:r>
          </w:p>
          <w:p w14:paraId="214675C2"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"REG_BRANCH": "111500"</w:t>
            </w:r>
          </w:p>
          <w:p w14:paraId="3C4D2652" w14:textId="6FF35EDE"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w:t>
            </w:r>
          </w:p>
          <w:p w14:paraId="76C3FE5D"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w:t>
            </w:r>
          </w:p>
          <w:p w14:paraId="5802292C"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"StatusCode": 0,</w:t>
            </w:r>
          </w:p>
          <w:p w14:paraId="65F272B2"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  "Message": "Success"</w:t>
            </w:r>
          </w:p>
          <w:p w14:paraId="2126FE38" w14:textId="77777777" w:rsidR="00326249" w:rsidRPr="00733CDD" w:rsidRDefault="00326249" w:rsidP="00326249">
            <w:pPr>
              <w:spacing w:before="0" w:after="0"/>
              <w:rPr>
                <w:rFonts w:ascii="Arial" w:hAnsi="Arial" w:cs="Arial"/>
                <w:color w:val="1F497D"/>
                <w:sz w:val="18"/>
                <w:szCs w:val="18"/>
              </w:rPr>
            </w:pPr>
            <w:r w:rsidRPr="00733CDD">
              <w:rPr>
                <w:rFonts w:ascii="Arial" w:hAnsi="Arial" w:cs="Arial"/>
                <w:color w:val="1F497D"/>
                <w:sz w:val="18"/>
                <w:szCs w:val="18"/>
              </w:rPr>
              <w:t>}</w:t>
            </w:r>
          </w:p>
          <w:p w14:paraId="2D13F957" w14:textId="77777777" w:rsidR="00326249" w:rsidRPr="00326249" w:rsidRDefault="00326249" w:rsidP="00326249">
            <w:pPr>
              <w:spacing w:before="0" w:after="0"/>
              <w:rPr>
                <w:rFonts w:ascii="Arial" w:hAnsi="Arial" w:cs="Arial"/>
                <w:b/>
                <w:szCs w:val="24"/>
              </w:rPr>
            </w:pPr>
          </w:p>
        </w:tc>
        <w:tc>
          <w:tcPr>
            <w:tcW w:w="3060" w:type="dxa"/>
            <w:tcBorders>
              <w:top w:val="single" w:sz="8" w:space="0" w:color="auto"/>
              <w:left w:val="single" w:sz="8" w:space="0" w:color="auto"/>
              <w:bottom w:val="single" w:sz="8" w:space="0" w:color="auto"/>
              <w:right w:val="single" w:sz="8" w:space="0" w:color="auto"/>
            </w:tcBorders>
            <w:shd w:val="clear" w:color="auto" w:fill="FFFFFF"/>
          </w:tcPr>
          <w:p w14:paraId="696D0F90"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w:t>
            </w:r>
          </w:p>
          <w:p w14:paraId="17FB02DF"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"Data": [</w:t>
            </w:r>
          </w:p>
          <w:p w14:paraId="13A9ECA5"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w:t>
            </w:r>
          </w:p>
          <w:p w14:paraId="78E8424A"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"SERVICE_TYPE": "IB",</w:t>
            </w:r>
          </w:p>
          <w:p w14:paraId="0144149C"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"SERVICE_PACK_CODE": "VN_SERVICEPKG_EBASIC",</w:t>
            </w:r>
          </w:p>
          <w:p w14:paraId="2BD764BD"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"PHONE": null,</w:t>
            </w:r>
          </w:p>
          <w:p w14:paraId="014065C1"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"EMAIL": null,</w:t>
            </w:r>
          </w:p>
          <w:p w14:paraId="1E8C59D8"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"DEFAULT_ACCT_NO": null,</w:t>
            </w:r>
          </w:p>
          <w:p w14:paraId="095F828F"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"ACCOUNT_FEE": "1004676976",</w:t>
            </w:r>
          </w:p>
          <w:p w14:paraId="30206F6F"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"STATUS": "1"</w:t>
            </w:r>
          </w:p>
          <w:p w14:paraId="675FB3BD"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w:t>
            </w:r>
          </w:p>
          <w:p w14:paraId="5D7F3F43"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w:t>
            </w:r>
          </w:p>
          <w:p w14:paraId="75AAD2DD"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"SERVICE_TYPE": "EMAIL NOTIFICE",</w:t>
            </w:r>
          </w:p>
          <w:p w14:paraId="35686D35"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"SERVICE_PACK_CODE": null,</w:t>
            </w:r>
          </w:p>
          <w:p w14:paraId="02326D17"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"PHONE": null,</w:t>
            </w:r>
          </w:p>
          <w:p w14:paraId="638FAEDF"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"EMAIL": null,</w:t>
            </w:r>
          </w:p>
          <w:p w14:paraId="1A347E9A"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"DEFAULT_ACCT_NO": null,</w:t>
            </w:r>
          </w:p>
          <w:p w14:paraId="6AE99F67"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"ACCOUNT_FEE": null,</w:t>
            </w:r>
          </w:p>
          <w:p w14:paraId="1F951ADF"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"STATUS": "1"</w:t>
            </w:r>
          </w:p>
          <w:p w14:paraId="36349895"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w:t>
            </w:r>
          </w:p>
          <w:p w14:paraId="1ACE4F1E"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w:t>
            </w:r>
          </w:p>
          <w:p w14:paraId="77BDF435"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"SERVICE_TYPE": "SMS ACCT",</w:t>
            </w:r>
          </w:p>
          <w:p w14:paraId="4D4E8BF1"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"SERVICE_PACK_CODE": null,</w:t>
            </w:r>
          </w:p>
          <w:p w14:paraId="595B6B99"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"PHONE": null,</w:t>
            </w:r>
          </w:p>
          <w:p w14:paraId="233BBEA0"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"EMAIL": null,</w:t>
            </w:r>
          </w:p>
          <w:p w14:paraId="460CC522"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"DEFAULT_ACCT_NO": null,</w:t>
            </w:r>
          </w:p>
          <w:p w14:paraId="72F38E5A"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"ACCOUNT_FEE": "1004676976",</w:t>
            </w:r>
          </w:p>
          <w:p w14:paraId="04A90D35"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"STATUS": "1"</w:t>
            </w:r>
          </w:p>
          <w:p w14:paraId="646C5D21"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w:t>
            </w:r>
          </w:p>
          <w:p w14:paraId="2C3DA1A4"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w:t>
            </w:r>
          </w:p>
          <w:p w14:paraId="536EE492"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"StatusCode": 0,</w:t>
            </w:r>
          </w:p>
          <w:p w14:paraId="6043A6A1" w14:textId="7777777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  "Message": "Success"</w:t>
            </w:r>
          </w:p>
          <w:p w14:paraId="6E549123" w14:textId="473157B7" w:rsidR="00326249" w:rsidRPr="00733CDD" w:rsidRDefault="00326249" w:rsidP="003F57B3">
            <w:pPr>
              <w:spacing w:before="0" w:after="0"/>
              <w:jc w:val="left"/>
              <w:rPr>
                <w:rFonts w:ascii="Arial" w:hAnsi="Arial" w:cs="Arial"/>
                <w:color w:val="1F497D"/>
                <w:sz w:val="18"/>
                <w:szCs w:val="18"/>
              </w:rPr>
            </w:pPr>
            <w:r w:rsidRPr="00733CDD">
              <w:rPr>
                <w:rFonts w:ascii="Arial" w:hAnsi="Arial" w:cs="Arial"/>
                <w:color w:val="1F497D"/>
                <w:sz w:val="18"/>
                <w:szCs w:val="18"/>
              </w:rPr>
              <w:t>}</w:t>
            </w:r>
          </w:p>
        </w:tc>
      </w:tr>
    </w:tbl>
    <w:p w14:paraId="52D2168D" w14:textId="1BF075E1" w:rsidR="00650E1A" w:rsidRPr="00733CDD" w:rsidRDefault="00F653EB" w:rsidP="00F653EB">
      <w:pPr>
        <w:pStyle w:val="Heading2"/>
        <w:rPr>
          <w:rFonts w:ascii="Arial" w:hAnsi="Arial" w:cs="Arial"/>
          <w:lang w:val="en-GB"/>
        </w:rPr>
      </w:pPr>
      <w:bookmarkStart w:id="60" w:name="_Toc88143062"/>
      <w:r w:rsidRPr="00733CDD">
        <w:rPr>
          <w:rFonts w:ascii="Arial" w:hAnsi="Arial" w:cs="Arial"/>
          <w:lang w:val="en-GB"/>
        </w:rPr>
        <w:t xml:space="preserve">Xác </w:t>
      </w:r>
      <w:proofErr w:type="gramStart"/>
      <w:r w:rsidRPr="00733CDD">
        <w:rPr>
          <w:rFonts w:ascii="Arial" w:hAnsi="Arial" w:cs="Arial"/>
          <w:lang w:val="en-GB"/>
        </w:rPr>
        <w:t>thực  SMART</w:t>
      </w:r>
      <w:proofErr w:type="gramEnd"/>
      <w:r w:rsidRPr="00733CDD">
        <w:rPr>
          <w:rFonts w:ascii="Arial" w:hAnsi="Arial" w:cs="Arial"/>
          <w:lang w:val="en-GB"/>
        </w:rPr>
        <w:t xml:space="preserve"> OTP</w:t>
      </w:r>
      <w:bookmarkEnd w:id="60"/>
    </w:p>
    <w:p w14:paraId="053E1F3C" w14:textId="14C08DE8" w:rsidR="00EF696A" w:rsidRDefault="00EF696A" w:rsidP="00EF696A">
      <w:pPr>
        <w:pStyle w:val="Heading3"/>
        <w:rPr>
          <w:rFonts w:ascii="Arial" w:hAnsi="Arial" w:cs="Arial"/>
        </w:rPr>
      </w:pPr>
      <w:bookmarkStart w:id="61" w:name="_Toc88143063"/>
      <w:r w:rsidRPr="00733CDD">
        <w:rPr>
          <w:rFonts w:ascii="Arial" w:hAnsi="Arial" w:cs="Arial"/>
        </w:rPr>
        <w:t>Khởi tạo OTP</w:t>
      </w:r>
      <w:bookmarkEnd w:id="61"/>
    </w:p>
    <w:p w14:paraId="26F02CE2" w14:textId="77777777" w:rsidR="007B55C7" w:rsidRPr="00733CDD" w:rsidRDefault="007B55C7" w:rsidP="007B55C7">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7F6C2B6C" w14:textId="77777777" w:rsidR="008B5BE5" w:rsidRPr="00733CDD" w:rsidRDefault="008B5BE5" w:rsidP="008B5BE5">
      <w:pPr>
        <w:pStyle w:val="NormalIndent"/>
        <w:numPr>
          <w:ilvl w:val="0"/>
          <w:numId w:val="25"/>
        </w:numPr>
        <w:spacing w:after="0"/>
        <w:rPr>
          <w:rFonts w:ascii="Arial" w:hAnsi="Arial" w:cs="Arial"/>
          <w:szCs w:val="24"/>
        </w:rPr>
      </w:pPr>
      <w:r w:rsidRPr="00733CDD">
        <w:rPr>
          <w:rFonts w:ascii="Arial" w:hAnsi="Arial" w:cs="Arial"/>
          <w:szCs w:val="24"/>
        </w:rPr>
        <w:t xml:space="preserve">Mô tả : </w:t>
      </w:r>
      <w:r>
        <w:rPr>
          <w:rFonts w:ascii="Arial" w:hAnsi="Arial" w:cs="Arial"/>
          <w:szCs w:val="24"/>
        </w:rPr>
        <w:t>Dùng SOAP OVER JMS</w:t>
      </w:r>
    </w:p>
    <w:p w14:paraId="7B48EDD5" w14:textId="73CAC0CC" w:rsidR="007B55C7" w:rsidRPr="008B5BE5" w:rsidRDefault="008B5BE5" w:rsidP="008B5BE5">
      <w:pPr>
        <w:pStyle w:val="ListParagraph"/>
        <w:numPr>
          <w:ilvl w:val="0"/>
          <w:numId w:val="25"/>
        </w:numPr>
        <w:shd w:val="clear" w:color="auto" w:fill="FFFFFF"/>
        <w:spacing w:before="0" w:after="0"/>
        <w:rPr>
          <w:rFonts w:ascii="Arial" w:hAnsi="Arial" w:cs="Arial"/>
          <w:b/>
          <w:i/>
          <w:u w:val="single"/>
        </w:rPr>
      </w:pPr>
      <w:r w:rsidRPr="008B5BE5">
        <w:rPr>
          <w:rFonts w:ascii="Arial" w:hAnsi="Arial" w:cs="Arial"/>
          <w:szCs w:val="24"/>
        </w:rPr>
        <w:t>URL: jms://ESB_SOA_DEV::queue_utilities.tokenotp.v10::queue_utilities.tokenotp.v10</w:t>
      </w:r>
      <w:r w:rsidR="007B55C7" w:rsidRPr="008B5BE5">
        <w:rPr>
          <w:rFonts w:ascii="Arial" w:hAnsi="Arial" w:cs="Arial"/>
          <w:b/>
          <w:i/>
          <w:u w:val="single"/>
        </w:rPr>
        <w:t xml:space="preserve"> Input: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7B55C7" w:rsidRPr="00733CDD" w14:paraId="7CAAE85D" w14:textId="77777777" w:rsidTr="007B55C7">
        <w:tc>
          <w:tcPr>
            <w:tcW w:w="1079" w:type="pct"/>
            <w:shd w:val="clear" w:color="auto" w:fill="F7CAAC"/>
            <w:tcMar>
              <w:top w:w="43" w:type="dxa"/>
              <w:left w:w="115" w:type="dxa"/>
              <w:bottom w:w="43" w:type="dxa"/>
              <w:right w:w="115" w:type="dxa"/>
            </w:tcMar>
            <w:vAlign w:val="center"/>
          </w:tcPr>
          <w:p w14:paraId="37D8F66C" w14:textId="77777777" w:rsidR="007B55C7" w:rsidRPr="00733CDD" w:rsidRDefault="007B55C7" w:rsidP="007B55C7">
            <w:pPr>
              <w:pStyle w:val="tablehead"/>
              <w:rPr>
                <w:rFonts w:ascii="Arial" w:hAnsi="Arial" w:cs="Arial"/>
                <w:sz w:val="20"/>
                <w:szCs w:val="20"/>
              </w:rPr>
            </w:pPr>
            <w:commentRangeStart w:id="62"/>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19725265" w14:textId="77777777" w:rsidR="007B55C7" w:rsidRPr="00733CDD" w:rsidRDefault="007B55C7" w:rsidP="007B55C7">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51CFB944" w14:textId="77777777" w:rsidR="007B55C7" w:rsidRPr="00733CDD" w:rsidRDefault="007B55C7" w:rsidP="007B55C7">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290357F8" w14:textId="77777777" w:rsidR="007B55C7" w:rsidRPr="00733CDD" w:rsidRDefault="007B55C7" w:rsidP="007B55C7">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00529F03" w14:textId="77777777" w:rsidR="007B55C7" w:rsidRPr="00733CDD" w:rsidRDefault="007B55C7" w:rsidP="007B55C7">
            <w:pPr>
              <w:pStyle w:val="tablehead"/>
              <w:rPr>
                <w:rFonts w:ascii="Arial" w:hAnsi="Arial" w:cs="Arial"/>
                <w:sz w:val="20"/>
                <w:szCs w:val="20"/>
              </w:rPr>
            </w:pPr>
            <w:r w:rsidRPr="00733CDD">
              <w:rPr>
                <w:rFonts w:ascii="Arial" w:hAnsi="Arial" w:cs="Arial"/>
                <w:sz w:val="20"/>
                <w:szCs w:val="20"/>
              </w:rPr>
              <w:t>Length</w:t>
            </w:r>
            <w:commentRangeEnd w:id="62"/>
            <w:r w:rsidR="00F3755B">
              <w:rPr>
                <w:rStyle w:val="CommentReference"/>
                <w:rFonts w:eastAsiaTheme="majorEastAsia" w:cstheme="majorBidi"/>
                <w:b w:val="0"/>
                <w:bCs w:val="0"/>
                <w:lang w:bidi="en-US"/>
              </w:rPr>
              <w:commentReference w:id="62"/>
            </w:r>
          </w:p>
        </w:tc>
      </w:tr>
      <w:tr w:rsidR="00A65609" w:rsidRPr="00733CDD" w14:paraId="61F42BC8" w14:textId="77777777" w:rsidTr="007B55C7">
        <w:trPr>
          <w:trHeight w:val="419"/>
        </w:trPr>
        <w:tc>
          <w:tcPr>
            <w:tcW w:w="1079" w:type="pct"/>
            <w:shd w:val="clear" w:color="auto" w:fill="auto"/>
            <w:tcMar>
              <w:top w:w="43" w:type="dxa"/>
              <w:left w:w="115" w:type="dxa"/>
              <w:bottom w:w="43" w:type="dxa"/>
              <w:right w:w="115" w:type="dxa"/>
            </w:tcMar>
            <w:vAlign w:val="center"/>
          </w:tcPr>
          <w:p w14:paraId="43A1336B" w14:textId="7281B767" w:rsidR="00A65609" w:rsidRPr="00733CDD" w:rsidRDefault="00A65609" w:rsidP="007B55C7">
            <w:pPr>
              <w:spacing w:before="0"/>
              <w:rPr>
                <w:rFonts w:ascii="Arial" w:hAnsi="Arial" w:cs="Arial"/>
                <w:sz w:val="20"/>
                <w:szCs w:val="20"/>
              </w:rPr>
            </w:pPr>
            <w:r w:rsidRPr="00733CDD">
              <w:rPr>
                <w:rFonts w:ascii="Arial" w:hAnsi="Arial" w:cs="Arial"/>
                <w:color w:val="000000"/>
                <w:sz w:val="22"/>
              </w:rPr>
              <w:t>userID</w:t>
            </w:r>
          </w:p>
        </w:tc>
        <w:tc>
          <w:tcPr>
            <w:tcW w:w="2318" w:type="pct"/>
            <w:shd w:val="clear" w:color="auto" w:fill="auto"/>
            <w:tcMar>
              <w:top w:w="43" w:type="dxa"/>
              <w:left w:w="115" w:type="dxa"/>
              <w:bottom w:w="43" w:type="dxa"/>
              <w:right w:w="115" w:type="dxa"/>
            </w:tcMar>
            <w:vAlign w:val="center"/>
          </w:tcPr>
          <w:p w14:paraId="1A3E6CDC" w14:textId="7565D0FE" w:rsidR="00A65609" w:rsidRPr="00733CDD" w:rsidRDefault="00A65609" w:rsidP="007B55C7">
            <w:pPr>
              <w:pStyle w:val="NormalIndent"/>
              <w:spacing w:after="0"/>
              <w:ind w:left="0"/>
              <w:rPr>
                <w:rFonts w:ascii="Arial" w:hAnsi="Arial" w:cs="Arial"/>
                <w:sz w:val="20"/>
              </w:rPr>
            </w:pPr>
            <w:r w:rsidRPr="002E2D71">
              <w:rPr>
                <w:rFonts w:ascii="Arial" w:hAnsi="Arial" w:cs="Arial"/>
                <w:sz w:val="20"/>
              </w:rPr>
              <w:t>The name of the end-user to verify</w:t>
            </w:r>
          </w:p>
        </w:tc>
        <w:tc>
          <w:tcPr>
            <w:tcW w:w="591" w:type="pct"/>
            <w:shd w:val="clear" w:color="auto" w:fill="auto"/>
            <w:tcMar>
              <w:top w:w="43" w:type="dxa"/>
              <w:left w:w="115" w:type="dxa"/>
              <w:bottom w:w="43" w:type="dxa"/>
              <w:right w:w="115" w:type="dxa"/>
            </w:tcMar>
            <w:vAlign w:val="center"/>
          </w:tcPr>
          <w:p w14:paraId="67E2F75B" w14:textId="4AE12032" w:rsidR="00A65609" w:rsidRPr="00733CDD" w:rsidRDefault="00A65609" w:rsidP="007B55C7">
            <w:pPr>
              <w:spacing w:before="0"/>
              <w:rPr>
                <w:rFonts w:ascii="Arial" w:hAnsi="Arial" w:cs="Arial"/>
                <w:sz w:val="20"/>
                <w:szCs w:val="20"/>
              </w:rPr>
            </w:pPr>
          </w:p>
        </w:tc>
        <w:tc>
          <w:tcPr>
            <w:tcW w:w="387" w:type="pct"/>
            <w:shd w:val="clear" w:color="auto" w:fill="auto"/>
            <w:tcMar>
              <w:top w:w="43" w:type="dxa"/>
              <w:left w:w="115" w:type="dxa"/>
              <w:bottom w:w="43" w:type="dxa"/>
              <w:right w:w="115" w:type="dxa"/>
            </w:tcMar>
          </w:tcPr>
          <w:p w14:paraId="09384A2F" w14:textId="16A3900E" w:rsidR="00A65609" w:rsidRPr="00733CDD" w:rsidRDefault="00A65609"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F82A4AC" w14:textId="77777777" w:rsidR="00A65609" w:rsidRPr="00733CDD" w:rsidRDefault="00A65609" w:rsidP="007B55C7">
            <w:pPr>
              <w:pStyle w:val="NormalIndent"/>
              <w:spacing w:after="0"/>
              <w:ind w:left="0"/>
              <w:rPr>
                <w:rFonts w:ascii="Arial" w:hAnsi="Arial" w:cs="Arial"/>
                <w:sz w:val="20"/>
              </w:rPr>
            </w:pPr>
          </w:p>
        </w:tc>
      </w:tr>
      <w:tr w:rsidR="00A65609" w:rsidRPr="00733CDD" w14:paraId="2E5D52F2" w14:textId="77777777" w:rsidTr="007B55C7">
        <w:trPr>
          <w:trHeight w:val="365"/>
        </w:trPr>
        <w:tc>
          <w:tcPr>
            <w:tcW w:w="1079" w:type="pct"/>
            <w:shd w:val="clear" w:color="auto" w:fill="auto"/>
            <w:tcMar>
              <w:top w:w="43" w:type="dxa"/>
              <w:left w:w="115" w:type="dxa"/>
              <w:bottom w:w="43" w:type="dxa"/>
              <w:right w:w="115" w:type="dxa"/>
            </w:tcMar>
            <w:vAlign w:val="center"/>
          </w:tcPr>
          <w:p w14:paraId="6F407491" w14:textId="1C01D568" w:rsidR="00A65609" w:rsidRPr="00733CDD" w:rsidRDefault="00A65609" w:rsidP="007B55C7">
            <w:pPr>
              <w:spacing w:before="0"/>
              <w:rPr>
                <w:rFonts w:ascii="Arial" w:hAnsi="Arial" w:cs="Arial"/>
                <w:sz w:val="20"/>
                <w:szCs w:val="20"/>
              </w:rPr>
            </w:pPr>
            <w:r w:rsidRPr="00733CDD">
              <w:rPr>
                <w:rFonts w:ascii="Arial" w:hAnsi="Arial" w:cs="Arial"/>
                <w:color w:val="000000"/>
                <w:sz w:val="22"/>
              </w:rPr>
              <w:lastRenderedPageBreak/>
              <w:t>transactionID</w:t>
            </w:r>
          </w:p>
        </w:tc>
        <w:tc>
          <w:tcPr>
            <w:tcW w:w="2318" w:type="pct"/>
            <w:shd w:val="clear" w:color="auto" w:fill="auto"/>
            <w:tcMar>
              <w:top w:w="43" w:type="dxa"/>
              <w:left w:w="115" w:type="dxa"/>
              <w:bottom w:w="43" w:type="dxa"/>
              <w:right w:w="115" w:type="dxa"/>
            </w:tcMar>
            <w:vAlign w:val="center"/>
          </w:tcPr>
          <w:p w14:paraId="16C4C182" w14:textId="0D64B3C7" w:rsidR="00A65609" w:rsidRPr="00733CDD" w:rsidRDefault="00A65609" w:rsidP="007B55C7">
            <w:pPr>
              <w:pStyle w:val="NormalIndent"/>
              <w:spacing w:after="0"/>
              <w:ind w:left="0"/>
              <w:rPr>
                <w:rFonts w:ascii="Arial" w:hAnsi="Arial" w:cs="Arial"/>
                <w:sz w:val="20"/>
              </w:rPr>
            </w:pPr>
            <w:r w:rsidRPr="00A634AE">
              <w:rPr>
                <w:rFonts w:ascii="Arial" w:hAnsi="Arial" w:cs="Arial"/>
                <w:sz w:val="20"/>
              </w:rPr>
              <w:t>This is used for verifying OTP with the requested transactionID</w:t>
            </w:r>
          </w:p>
        </w:tc>
        <w:tc>
          <w:tcPr>
            <w:tcW w:w="591" w:type="pct"/>
            <w:shd w:val="clear" w:color="auto" w:fill="auto"/>
            <w:tcMar>
              <w:top w:w="43" w:type="dxa"/>
              <w:left w:w="115" w:type="dxa"/>
              <w:bottom w:w="43" w:type="dxa"/>
              <w:right w:w="115" w:type="dxa"/>
            </w:tcMar>
          </w:tcPr>
          <w:p w14:paraId="1540622F" w14:textId="45A44B14"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62036343" w14:textId="31BD7CCF" w:rsidR="00A65609" w:rsidRPr="00733CDD" w:rsidRDefault="00A65609"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703F867" w14:textId="77777777" w:rsidR="00A65609" w:rsidRPr="00733CDD" w:rsidRDefault="00A65609" w:rsidP="007B55C7">
            <w:pPr>
              <w:pStyle w:val="NormalIndent"/>
              <w:spacing w:after="0"/>
              <w:ind w:left="0"/>
              <w:rPr>
                <w:rFonts w:ascii="Arial" w:hAnsi="Arial" w:cs="Arial"/>
                <w:sz w:val="20"/>
              </w:rPr>
            </w:pPr>
          </w:p>
        </w:tc>
      </w:tr>
      <w:tr w:rsidR="00A65609" w:rsidRPr="00733CDD" w14:paraId="01772B8D" w14:textId="77777777" w:rsidTr="007B55C7">
        <w:trPr>
          <w:trHeight w:val="302"/>
        </w:trPr>
        <w:tc>
          <w:tcPr>
            <w:tcW w:w="1079" w:type="pct"/>
            <w:shd w:val="clear" w:color="auto" w:fill="auto"/>
            <w:tcMar>
              <w:top w:w="43" w:type="dxa"/>
              <w:left w:w="115" w:type="dxa"/>
              <w:bottom w:w="43" w:type="dxa"/>
              <w:right w:w="115" w:type="dxa"/>
            </w:tcMar>
            <w:vAlign w:val="center"/>
          </w:tcPr>
          <w:p w14:paraId="4D43EB59" w14:textId="730EB471" w:rsidR="00A65609" w:rsidRPr="00733CDD" w:rsidRDefault="00A65609" w:rsidP="007B55C7">
            <w:pPr>
              <w:spacing w:before="0"/>
              <w:rPr>
                <w:rFonts w:ascii="Arial" w:hAnsi="Arial" w:cs="Arial"/>
                <w:sz w:val="20"/>
                <w:szCs w:val="20"/>
              </w:rPr>
            </w:pPr>
            <w:r w:rsidRPr="00733CDD">
              <w:rPr>
                <w:rFonts w:ascii="Arial" w:hAnsi="Arial" w:cs="Arial"/>
                <w:color w:val="000000"/>
                <w:sz w:val="22"/>
              </w:rPr>
              <w:t>transactionTypeID</w:t>
            </w:r>
          </w:p>
        </w:tc>
        <w:tc>
          <w:tcPr>
            <w:tcW w:w="2318" w:type="pct"/>
            <w:shd w:val="clear" w:color="auto" w:fill="auto"/>
            <w:tcMar>
              <w:top w:w="43" w:type="dxa"/>
              <w:left w:w="115" w:type="dxa"/>
              <w:bottom w:w="43" w:type="dxa"/>
              <w:right w:w="115" w:type="dxa"/>
            </w:tcMar>
            <w:vAlign w:val="center"/>
          </w:tcPr>
          <w:p w14:paraId="13F1941B" w14:textId="162D3D3A" w:rsidR="00A65609" w:rsidRPr="00733CDD" w:rsidRDefault="00A65609" w:rsidP="007B55C7">
            <w:pPr>
              <w:pStyle w:val="NormalIndent"/>
              <w:spacing w:after="0"/>
              <w:rPr>
                <w:rFonts w:ascii="Arial" w:hAnsi="Arial" w:cs="Arial"/>
                <w:sz w:val="20"/>
              </w:rPr>
            </w:pPr>
            <w:r w:rsidRPr="00A634AE">
              <w:rPr>
                <w:rFonts w:ascii="Arial" w:hAnsi="Arial" w:cs="Arial"/>
                <w:sz w:val="20"/>
              </w:rPr>
              <w:t>Type of Bank’s transaction (Bank will define types of transactions to be shown on mobile app)</w:t>
            </w:r>
          </w:p>
        </w:tc>
        <w:tc>
          <w:tcPr>
            <w:tcW w:w="591" w:type="pct"/>
            <w:shd w:val="clear" w:color="auto" w:fill="auto"/>
            <w:tcMar>
              <w:top w:w="43" w:type="dxa"/>
              <w:left w:w="115" w:type="dxa"/>
              <w:bottom w:w="43" w:type="dxa"/>
              <w:right w:w="115" w:type="dxa"/>
            </w:tcMar>
          </w:tcPr>
          <w:p w14:paraId="35CB8BFA" w14:textId="78B15204"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5CC5CA30" w14:textId="73862BEC" w:rsidR="00A65609" w:rsidRPr="00733CDD" w:rsidRDefault="00A65609" w:rsidP="007B55C7">
            <w:pPr>
              <w:jc w:val="center"/>
              <w:rPr>
                <w:rFonts w:ascii="Arial" w:hAnsi="Arial" w:cs="Arial"/>
                <w:sz w:val="20"/>
                <w:szCs w:val="20"/>
              </w:rPr>
            </w:pPr>
            <w:r>
              <w:rPr>
                <w:rFonts w:ascii="Arial" w:hAnsi="Arial" w:cs="Arial"/>
                <w:sz w:val="20"/>
                <w:szCs w:val="20"/>
              </w:rPr>
              <w:t>“1”</w:t>
            </w:r>
          </w:p>
        </w:tc>
        <w:tc>
          <w:tcPr>
            <w:tcW w:w="624" w:type="pct"/>
            <w:shd w:val="clear" w:color="auto" w:fill="auto"/>
            <w:tcMar>
              <w:top w:w="43" w:type="dxa"/>
              <w:left w:w="115" w:type="dxa"/>
              <w:bottom w:w="43" w:type="dxa"/>
              <w:right w:w="115" w:type="dxa"/>
            </w:tcMar>
            <w:vAlign w:val="center"/>
          </w:tcPr>
          <w:p w14:paraId="2AEA8182" w14:textId="77777777" w:rsidR="00A65609" w:rsidRPr="00733CDD" w:rsidRDefault="00A65609" w:rsidP="007B55C7">
            <w:pPr>
              <w:pStyle w:val="NormalIndent"/>
              <w:spacing w:after="0"/>
              <w:ind w:left="0"/>
              <w:rPr>
                <w:rFonts w:ascii="Arial" w:hAnsi="Arial" w:cs="Arial"/>
                <w:sz w:val="20"/>
              </w:rPr>
            </w:pPr>
          </w:p>
        </w:tc>
      </w:tr>
      <w:tr w:rsidR="00A65609" w:rsidRPr="00733CDD" w14:paraId="5C8B3D6F" w14:textId="77777777" w:rsidTr="007B55C7">
        <w:trPr>
          <w:trHeight w:val="302"/>
        </w:trPr>
        <w:tc>
          <w:tcPr>
            <w:tcW w:w="1079" w:type="pct"/>
            <w:shd w:val="clear" w:color="auto" w:fill="auto"/>
            <w:tcMar>
              <w:top w:w="43" w:type="dxa"/>
              <w:left w:w="115" w:type="dxa"/>
              <w:bottom w:w="43" w:type="dxa"/>
              <w:right w:w="115" w:type="dxa"/>
            </w:tcMar>
            <w:vAlign w:val="center"/>
          </w:tcPr>
          <w:p w14:paraId="53CE7319" w14:textId="7F09678E" w:rsidR="00A65609" w:rsidRPr="00733CDD" w:rsidRDefault="00A65609" w:rsidP="007B55C7">
            <w:pPr>
              <w:spacing w:before="0"/>
              <w:rPr>
                <w:rFonts w:ascii="Arial" w:hAnsi="Arial" w:cs="Arial"/>
                <w:color w:val="1F497D"/>
              </w:rPr>
            </w:pPr>
            <w:r w:rsidRPr="00733CDD">
              <w:rPr>
                <w:rFonts w:ascii="Arial" w:hAnsi="Arial" w:cs="Arial"/>
                <w:color w:val="000000"/>
                <w:sz w:val="22"/>
              </w:rPr>
              <w:t>transactionData?</w:t>
            </w:r>
          </w:p>
        </w:tc>
        <w:tc>
          <w:tcPr>
            <w:tcW w:w="2318" w:type="pct"/>
            <w:shd w:val="clear" w:color="auto" w:fill="auto"/>
            <w:tcMar>
              <w:top w:w="43" w:type="dxa"/>
              <w:left w:w="115" w:type="dxa"/>
              <w:bottom w:w="43" w:type="dxa"/>
              <w:right w:w="115" w:type="dxa"/>
            </w:tcMar>
            <w:vAlign w:val="center"/>
          </w:tcPr>
          <w:p w14:paraId="32226CBC" w14:textId="26D6A501" w:rsidR="00A65609" w:rsidRPr="00733CDD" w:rsidRDefault="00A65609" w:rsidP="007B55C7">
            <w:pPr>
              <w:spacing w:after="0" w:line="270" w:lineRule="atLeast"/>
              <w:rPr>
                <w:rFonts w:ascii="Arial" w:hAnsi="Arial" w:cs="Arial"/>
              </w:rPr>
            </w:pPr>
            <w:r w:rsidRPr="00A634AE">
              <w:rPr>
                <w:rFonts w:ascii="Arial" w:hAnsi="Arial" w:cs="Arial"/>
              </w:rPr>
              <w:t>Transaction’s information can be Amount, Source account, Dest. account or combine between these, dependent on eSignerTypeID. Refer: Appendix B – eSigner types</w:t>
            </w:r>
          </w:p>
        </w:tc>
        <w:tc>
          <w:tcPr>
            <w:tcW w:w="591" w:type="pct"/>
            <w:shd w:val="clear" w:color="auto" w:fill="auto"/>
            <w:tcMar>
              <w:top w:w="43" w:type="dxa"/>
              <w:left w:w="115" w:type="dxa"/>
              <w:bottom w:w="43" w:type="dxa"/>
              <w:right w:w="115" w:type="dxa"/>
            </w:tcMar>
          </w:tcPr>
          <w:p w14:paraId="6DB247C1" w14:textId="6C89ACA6"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6B77A0AF" w14:textId="6A82D376" w:rsidR="00A65609" w:rsidRPr="00733CDD" w:rsidRDefault="00A65609" w:rsidP="007B55C7">
            <w:pPr>
              <w:jc w:val="center"/>
              <w:rPr>
                <w:rFonts w:ascii="Arial" w:hAnsi="Arial" w:cs="Arial"/>
                <w:color w:val="000000"/>
                <w:sz w:val="20"/>
                <w:szCs w:val="20"/>
              </w:rPr>
            </w:pPr>
            <w:r>
              <w:rPr>
                <w:rFonts w:ascii="Arial" w:hAnsi="Arial" w:cs="Arial"/>
                <w:color w:val="000000"/>
                <w:sz w:val="20"/>
                <w:szCs w:val="20"/>
              </w:rPr>
              <w:t>O</w:t>
            </w:r>
          </w:p>
        </w:tc>
        <w:tc>
          <w:tcPr>
            <w:tcW w:w="624" w:type="pct"/>
            <w:shd w:val="clear" w:color="auto" w:fill="auto"/>
            <w:tcMar>
              <w:top w:w="43" w:type="dxa"/>
              <w:left w:w="115" w:type="dxa"/>
              <w:bottom w:w="43" w:type="dxa"/>
              <w:right w:w="115" w:type="dxa"/>
            </w:tcMar>
            <w:vAlign w:val="center"/>
          </w:tcPr>
          <w:p w14:paraId="675C573A" w14:textId="77777777" w:rsidR="00A65609" w:rsidRPr="00733CDD" w:rsidRDefault="00A65609" w:rsidP="007B55C7">
            <w:pPr>
              <w:pStyle w:val="NormalIndent"/>
              <w:spacing w:after="0"/>
              <w:ind w:left="0"/>
              <w:rPr>
                <w:rFonts w:ascii="Arial" w:hAnsi="Arial" w:cs="Arial"/>
                <w:sz w:val="20"/>
              </w:rPr>
            </w:pPr>
          </w:p>
        </w:tc>
      </w:tr>
      <w:tr w:rsidR="00A65609" w:rsidRPr="00733CDD" w14:paraId="3488B83C" w14:textId="77777777" w:rsidTr="007B55C7">
        <w:trPr>
          <w:trHeight w:val="628"/>
        </w:trPr>
        <w:tc>
          <w:tcPr>
            <w:tcW w:w="1079" w:type="pct"/>
            <w:shd w:val="clear" w:color="auto" w:fill="auto"/>
            <w:tcMar>
              <w:top w:w="43" w:type="dxa"/>
              <w:left w:w="115" w:type="dxa"/>
              <w:bottom w:w="43" w:type="dxa"/>
              <w:right w:w="115" w:type="dxa"/>
            </w:tcMar>
            <w:vAlign w:val="center"/>
          </w:tcPr>
          <w:p w14:paraId="64C0C4B5" w14:textId="257D0FEC" w:rsidR="00A65609" w:rsidRPr="00733CDD" w:rsidRDefault="00A65609" w:rsidP="007B55C7">
            <w:pPr>
              <w:spacing w:before="0"/>
              <w:rPr>
                <w:rFonts w:ascii="Arial" w:hAnsi="Arial" w:cs="Arial"/>
                <w:color w:val="1F497D"/>
              </w:rPr>
            </w:pPr>
            <w:r w:rsidRPr="00733CDD">
              <w:rPr>
                <w:rFonts w:ascii="Arial" w:hAnsi="Arial" w:cs="Arial"/>
                <w:color w:val="000000"/>
                <w:sz w:val="22"/>
              </w:rPr>
              <w:t>challenge?</w:t>
            </w:r>
          </w:p>
        </w:tc>
        <w:tc>
          <w:tcPr>
            <w:tcW w:w="2318" w:type="pct"/>
            <w:shd w:val="clear" w:color="auto" w:fill="auto"/>
            <w:tcMar>
              <w:top w:w="43" w:type="dxa"/>
              <w:left w:w="115" w:type="dxa"/>
              <w:bottom w:w="43" w:type="dxa"/>
              <w:right w:w="115" w:type="dxa"/>
            </w:tcMar>
            <w:vAlign w:val="center"/>
          </w:tcPr>
          <w:p w14:paraId="56D4E65D" w14:textId="49D89299" w:rsidR="00A65609" w:rsidRPr="00733CDD" w:rsidRDefault="00A65609" w:rsidP="007B55C7">
            <w:pPr>
              <w:spacing w:after="0" w:line="270" w:lineRule="atLeast"/>
              <w:rPr>
                <w:rFonts w:ascii="Arial" w:hAnsi="Arial" w:cs="Arial"/>
              </w:rPr>
            </w:pPr>
            <w:r w:rsidRPr="00A634AE">
              <w:rPr>
                <w:rFonts w:ascii="Arial" w:hAnsi="Arial" w:cs="Arial"/>
              </w:rPr>
              <w:t>If it is null, the Keypass system will generate a challenge question code and return it to the client (Bank). If it is not null, the Keypass system return the same value, it is used for signing transaction data</w:t>
            </w:r>
          </w:p>
        </w:tc>
        <w:tc>
          <w:tcPr>
            <w:tcW w:w="591" w:type="pct"/>
            <w:shd w:val="clear" w:color="auto" w:fill="auto"/>
            <w:tcMar>
              <w:top w:w="43" w:type="dxa"/>
              <w:left w:w="115" w:type="dxa"/>
              <w:bottom w:w="43" w:type="dxa"/>
              <w:right w:w="115" w:type="dxa"/>
            </w:tcMar>
          </w:tcPr>
          <w:p w14:paraId="40965FF1" w14:textId="77777777"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63EB7871" w14:textId="1189A448" w:rsidR="00A65609" w:rsidRPr="00733CDD" w:rsidRDefault="00A65609" w:rsidP="007B55C7">
            <w:pPr>
              <w:jc w:val="center"/>
              <w:rPr>
                <w:rFonts w:ascii="Arial" w:hAnsi="Arial" w:cs="Arial"/>
                <w:color w:val="000000"/>
                <w:sz w:val="20"/>
                <w:szCs w:val="20"/>
              </w:rPr>
            </w:pPr>
            <w:r>
              <w:rPr>
                <w:rFonts w:ascii="Arial" w:hAnsi="Arial" w:cs="Arial"/>
                <w:color w:val="000000"/>
                <w:sz w:val="20"/>
                <w:szCs w:val="20"/>
              </w:rPr>
              <w:t>N</w:t>
            </w:r>
          </w:p>
        </w:tc>
        <w:tc>
          <w:tcPr>
            <w:tcW w:w="624" w:type="pct"/>
            <w:shd w:val="clear" w:color="auto" w:fill="auto"/>
            <w:tcMar>
              <w:top w:w="43" w:type="dxa"/>
              <w:left w:w="115" w:type="dxa"/>
              <w:bottom w:w="43" w:type="dxa"/>
              <w:right w:w="115" w:type="dxa"/>
            </w:tcMar>
            <w:vAlign w:val="center"/>
          </w:tcPr>
          <w:p w14:paraId="5B78635C" w14:textId="77777777" w:rsidR="00A65609" w:rsidRPr="00733CDD" w:rsidRDefault="00A65609" w:rsidP="007B55C7">
            <w:pPr>
              <w:pStyle w:val="NormalIndent"/>
              <w:spacing w:after="0"/>
              <w:ind w:left="0"/>
              <w:rPr>
                <w:rFonts w:ascii="Arial" w:hAnsi="Arial" w:cs="Arial"/>
                <w:sz w:val="20"/>
              </w:rPr>
            </w:pPr>
          </w:p>
        </w:tc>
      </w:tr>
      <w:tr w:rsidR="00A65609" w:rsidRPr="00733CDD" w14:paraId="270816C7" w14:textId="77777777" w:rsidTr="007B55C7">
        <w:trPr>
          <w:trHeight w:val="302"/>
        </w:trPr>
        <w:tc>
          <w:tcPr>
            <w:tcW w:w="1079" w:type="pct"/>
            <w:shd w:val="clear" w:color="auto" w:fill="auto"/>
            <w:tcMar>
              <w:top w:w="43" w:type="dxa"/>
              <w:left w:w="115" w:type="dxa"/>
              <w:bottom w:w="43" w:type="dxa"/>
              <w:right w:w="115" w:type="dxa"/>
            </w:tcMar>
            <w:vAlign w:val="center"/>
          </w:tcPr>
          <w:p w14:paraId="7C109A47" w14:textId="31AB7FA2" w:rsidR="00A65609" w:rsidRPr="00733CDD" w:rsidRDefault="00A65609" w:rsidP="007B55C7">
            <w:pPr>
              <w:spacing w:before="0"/>
              <w:rPr>
                <w:rFonts w:ascii="Arial" w:hAnsi="Arial" w:cs="Arial"/>
                <w:color w:val="1F497D"/>
              </w:rPr>
            </w:pPr>
            <w:r w:rsidRPr="00733CDD">
              <w:rPr>
                <w:rFonts w:ascii="Arial" w:hAnsi="Arial" w:cs="Arial"/>
                <w:color w:val="000000"/>
                <w:sz w:val="22"/>
              </w:rPr>
              <w:t>callbackUrl?</w:t>
            </w:r>
          </w:p>
        </w:tc>
        <w:tc>
          <w:tcPr>
            <w:tcW w:w="2318" w:type="pct"/>
            <w:shd w:val="clear" w:color="auto" w:fill="auto"/>
            <w:tcMar>
              <w:top w:w="43" w:type="dxa"/>
              <w:left w:w="115" w:type="dxa"/>
              <w:bottom w:w="43" w:type="dxa"/>
              <w:right w:w="115" w:type="dxa"/>
            </w:tcMar>
            <w:vAlign w:val="center"/>
          </w:tcPr>
          <w:p w14:paraId="23FB96BF" w14:textId="1B4C3109" w:rsidR="00A65609" w:rsidRPr="00733CDD" w:rsidRDefault="00A65609" w:rsidP="007B55C7">
            <w:pPr>
              <w:spacing w:after="0" w:line="270" w:lineRule="atLeast"/>
              <w:rPr>
                <w:rFonts w:ascii="Arial" w:hAnsi="Arial" w:cs="Arial"/>
              </w:rPr>
            </w:pPr>
            <w:r w:rsidRPr="00A634AE">
              <w:rPr>
                <w:rFonts w:ascii="Arial" w:hAnsi="Arial" w:cs="Arial"/>
              </w:rPr>
              <w:t>The callback URL for calling back from Keypass to Bank System in the case online confirmation</w:t>
            </w:r>
          </w:p>
        </w:tc>
        <w:tc>
          <w:tcPr>
            <w:tcW w:w="591" w:type="pct"/>
            <w:shd w:val="clear" w:color="auto" w:fill="auto"/>
            <w:tcMar>
              <w:top w:w="43" w:type="dxa"/>
              <w:left w:w="115" w:type="dxa"/>
              <w:bottom w:w="43" w:type="dxa"/>
              <w:right w:w="115" w:type="dxa"/>
            </w:tcMar>
          </w:tcPr>
          <w:p w14:paraId="05D2E818" w14:textId="77777777"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071E97DF" w14:textId="46416112" w:rsidR="00A65609" w:rsidRPr="00733CDD" w:rsidRDefault="00A65609" w:rsidP="007B55C7">
            <w:pPr>
              <w:jc w:val="center"/>
              <w:rPr>
                <w:rFonts w:ascii="Arial" w:hAnsi="Arial" w:cs="Arial"/>
                <w:color w:val="000000"/>
                <w:sz w:val="20"/>
                <w:szCs w:val="20"/>
              </w:rPr>
            </w:pPr>
            <w:r>
              <w:rPr>
                <w:rFonts w:ascii="Arial" w:hAnsi="Arial" w:cs="Arial"/>
                <w:color w:val="000000"/>
                <w:sz w:val="20"/>
                <w:szCs w:val="20"/>
              </w:rPr>
              <w:t>N</w:t>
            </w:r>
          </w:p>
        </w:tc>
        <w:tc>
          <w:tcPr>
            <w:tcW w:w="624" w:type="pct"/>
            <w:shd w:val="clear" w:color="auto" w:fill="auto"/>
            <w:tcMar>
              <w:top w:w="43" w:type="dxa"/>
              <w:left w:w="115" w:type="dxa"/>
              <w:bottom w:w="43" w:type="dxa"/>
              <w:right w:w="115" w:type="dxa"/>
            </w:tcMar>
            <w:vAlign w:val="center"/>
          </w:tcPr>
          <w:p w14:paraId="3BB4ED80" w14:textId="77777777" w:rsidR="00A65609" w:rsidRPr="00733CDD" w:rsidRDefault="00A65609" w:rsidP="007B55C7">
            <w:pPr>
              <w:pStyle w:val="NormalIndent"/>
              <w:spacing w:after="0"/>
              <w:ind w:left="0"/>
              <w:rPr>
                <w:rFonts w:ascii="Arial" w:hAnsi="Arial" w:cs="Arial"/>
                <w:sz w:val="20"/>
              </w:rPr>
            </w:pPr>
          </w:p>
        </w:tc>
      </w:tr>
      <w:tr w:rsidR="00A65609" w:rsidRPr="00733CDD" w14:paraId="727A23F6" w14:textId="77777777" w:rsidTr="007B55C7">
        <w:trPr>
          <w:trHeight w:val="302"/>
        </w:trPr>
        <w:tc>
          <w:tcPr>
            <w:tcW w:w="1079" w:type="pct"/>
            <w:shd w:val="clear" w:color="auto" w:fill="auto"/>
            <w:tcMar>
              <w:top w:w="43" w:type="dxa"/>
              <w:left w:w="115" w:type="dxa"/>
              <w:bottom w:w="43" w:type="dxa"/>
              <w:right w:w="115" w:type="dxa"/>
            </w:tcMar>
            <w:vAlign w:val="center"/>
          </w:tcPr>
          <w:p w14:paraId="7C5E8A82" w14:textId="0D024E53" w:rsidR="00A65609" w:rsidRPr="00733CDD" w:rsidRDefault="00A65609" w:rsidP="007B55C7">
            <w:pPr>
              <w:spacing w:before="0"/>
              <w:rPr>
                <w:rFonts w:ascii="Arial" w:hAnsi="Arial" w:cs="Arial"/>
                <w:color w:val="1F497D"/>
                <w:sz w:val="18"/>
                <w:szCs w:val="18"/>
              </w:rPr>
            </w:pPr>
            <w:r w:rsidRPr="00733CDD">
              <w:rPr>
                <w:rFonts w:ascii="Arial" w:hAnsi="Arial" w:cs="Arial"/>
                <w:color w:val="000000"/>
                <w:sz w:val="22"/>
              </w:rPr>
              <w:t>isOnline?</w:t>
            </w:r>
          </w:p>
        </w:tc>
        <w:tc>
          <w:tcPr>
            <w:tcW w:w="2318" w:type="pct"/>
            <w:shd w:val="clear" w:color="auto" w:fill="auto"/>
            <w:tcMar>
              <w:top w:w="43" w:type="dxa"/>
              <w:left w:w="115" w:type="dxa"/>
              <w:bottom w:w="43" w:type="dxa"/>
              <w:right w:w="115" w:type="dxa"/>
            </w:tcMar>
            <w:vAlign w:val="center"/>
          </w:tcPr>
          <w:p w14:paraId="51F4A299" w14:textId="2C83882A" w:rsidR="00A65609" w:rsidRPr="00733CDD" w:rsidRDefault="00A65609" w:rsidP="007B55C7">
            <w:pPr>
              <w:spacing w:after="0" w:line="270" w:lineRule="atLeast"/>
              <w:rPr>
                <w:rFonts w:ascii="Arial" w:hAnsi="Arial" w:cs="Arial"/>
              </w:rPr>
            </w:pPr>
            <w:r w:rsidRPr="00A634AE">
              <w:rPr>
                <w:rFonts w:ascii="Arial" w:hAnsi="Arial" w:cs="Arial"/>
              </w:rPr>
              <w:t>0 – offline, 1 - online</w:t>
            </w:r>
          </w:p>
        </w:tc>
        <w:tc>
          <w:tcPr>
            <w:tcW w:w="591" w:type="pct"/>
            <w:shd w:val="clear" w:color="auto" w:fill="auto"/>
            <w:tcMar>
              <w:top w:w="43" w:type="dxa"/>
              <w:left w:w="115" w:type="dxa"/>
              <w:bottom w:w="43" w:type="dxa"/>
              <w:right w:w="115" w:type="dxa"/>
            </w:tcMar>
          </w:tcPr>
          <w:p w14:paraId="310EADB6" w14:textId="77777777"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1B2AE8B3" w14:textId="4F562812" w:rsidR="00A65609" w:rsidRPr="00733CDD" w:rsidRDefault="00A65609" w:rsidP="007B55C7">
            <w:pPr>
              <w:jc w:val="center"/>
              <w:rPr>
                <w:rFonts w:ascii="Arial" w:hAnsi="Arial" w:cs="Arial"/>
                <w:color w:val="000000"/>
                <w:sz w:val="20"/>
                <w:szCs w:val="20"/>
              </w:rPr>
            </w:pPr>
            <w:r>
              <w:rPr>
                <w:rFonts w:ascii="Arial" w:hAnsi="Arial" w:cs="Arial"/>
                <w:color w:val="000000"/>
                <w:sz w:val="20"/>
                <w:szCs w:val="20"/>
              </w:rPr>
              <w:t>“0”</w:t>
            </w:r>
          </w:p>
        </w:tc>
        <w:tc>
          <w:tcPr>
            <w:tcW w:w="624" w:type="pct"/>
            <w:shd w:val="clear" w:color="auto" w:fill="auto"/>
            <w:tcMar>
              <w:top w:w="43" w:type="dxa"/>
              <w:left w:w="115" w:type="dxa"/>
              <w:bottom w:w="43" w:type="dxa"/>
              <w:right w:w="115" w:type="dxa"/>
            </w:tcMar>
            <w:vAlign w:val="center"/>
          </w:tcPr>
          <w:p w14:paraId="582DDCBD" w14:textId="77777777" w:rsidR="00A65609" w:rsidRPr="00733CDD" w:rsidRDefault="00A65609" w:rsidP="007B55C7">
            <w:pPr>
              <w:pStyle w:val="NormalIndent"/>
              <w:spacing w:after="0"/>
              <w:ind w:left="0"/>
              <w:rPr>
                <w:rFonts w:ascii="Arial" w:hAnsi="Arial" w:cs="Arial"/>
                <w:sz w:val="20"/>
              </w:rPr>
            </w:pPr>
          </w:p>
        </w:tc>
      </w:tr>
      <w:tr w:rsidR="00A65609" w:rsidRPr="00733CDD" w14:paraId="5E2F1BBF" w14:textId="77777777" w:rsidTr="007B55C7">
        <w:trPr>
          <w:trHeight w:val="302"/>
        </w:trPr>
        <w:tc>
          <w:tcPr>
            <w:tcW w:w="1079" w:type="pct"/>
            <w:shd w:val="clear" w:color="auto" w:fill="auto"/>
            <w:tcMar>
              <w:top w:w="43" w:type="dxa"/>
              <w:left w:w="115" w:type="dxa"/>
              <w:bottom w:w="43" w:type="dxa"/>
              <w:right w:w="115" w:type="dxa"/>
            </w:tcMar>
            <w:vAlign w:val="center"/>
          </w:tcPr>
          <w:p w14:paraId="52C28462" w14:textId="001D97BB" w:rsidR="00A65609" w:rsidRPr="00733CDD" w:rsidRDefault="00A65609" w:rsidP="007B55C7">
            <w:pPr>
              <w:spacing w:before="0"/>
              <w:rPr>
                <w:rFonts w:ascii="Arial" w:hAnsi="Arial" w:cs="Arial"/>
                <w:color w:val="1F497D"/>
                <w:sz w:val="18"/>
                <w:szCs w:val="18"/>
              </w:rPr>
            </w:pPr>
            <w:r w:rsidRPr="00733CDD">
              <w:rPr>
                <w:rFonts w:ascii="Arial" w:hAnsi="Arial" w:cs="Arial"/>
                <w:color w:val="000000"/>
                <w:sz w:val="22"/>
              </w:rPr>
              <w:t>isPush?</w:t>
            </w:r>
          </w:p>
        </w:tc>
        <w:tc>
          <w:tcPr>
            <w:tcW w:w="2318" w:type="pct"/>
            <w:shd w:val="clear" w:color="auto" w:fill="auto"/>
            <w:tcMar>
              <w:top w:w="43" w:type="dxa"/>
              <w:left w:w="115" w:type="dxa"/>
              <w:bottom w:w="43" w:type="dxa"/>
              <w:right w:w="115" w:type="dxa"/>
            </w:tcMar>
            <w:vAlign w:val="center"/>
          </w:tcPr>
          <w:p w14:paraId="0B5D92B9" w14:textId="0A527EE9" w:rsidR="00A65609" w:rsidRPr="00733CDD" w:rsidRDefault="00A65609" w:rsidP="007B55C7">
            <w:pPr>
              <w:spacing w:after="0" w:line="270" w:lineRule="atLeast"/>
              <w:rPr>
                <w:rFonts w:ascii="Arial" w:hAnsi="Arial" w:cs="Arial"/>
              </w:rPr>
            </w:pPr>
            <w:r w:rsidRPr="00A634AE">
              <w:rPr>
                <w:rFonts w:ascii="Arial" w:hAnsi="Arial" w:cs="Arial"/>
              </w:rPr>
              <w:t>0 – No Push, 1 – Push notification</w:t>
            </w:r>
          </w:p>
        </w:tc>
        <w:tc>
          <w:tcPr>
            <w:tcW w:w="591" w:type="pct"/>
            <w:shd w:val="clear" w:color="auto" w:fill="auto"/>
            <w:tcMar>
              <w:top w:w="43" w:type="dxa"/>
              <w:left w:w="115" w:type="dxa"/>
              <w:bottom w:w="43" w:type="dxa"/>
              <w:right w:w="115" w:type="dxa"/>
            </w:tcMar>
          </w:tcPr>
          <w:p w14:paraId="1FD284FF" w14:textId="77777777"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6A44F08B" w14:textId="0EA2F013" w:rsidR="00A65609" w:rsidRPr="00733CDD" w:rsidRDefault="00A65609" w:rsidP="007B55C7">
            <w:pPr>
              <w:jc w:val="center"/>
              <w:rPr>
                <w:rFonts w:ascii="Arial" w:hAnsi="Arial" w:cs="Arial"/>
                <w:color w:val="000000"/>
                <w:sz w:val="20"/>
                <w:szCs w:val="20"/>
              </w:rPr>
            </w:pPr>
            <w:r>
              <w:rPr>
                <w:rFonts w:ascii="Arial" w:hAnsi="Arial" w:cs="Arial"/>
                <w:color w:val="000000"/>
                <w:sz w:val="20"/>
                <w:szCs w:val="20"/>
              </w:rPr>
              <w:t>“0”</w:t>
            </w:r>
          </w:p>
        </w:tc>
        <w:tc>
          <w:tcPr>
            <w:tcW w:w="624" w:type="pct"/>
            <w:shd w:val="clear" w:color="auto" w:fill="auto"/>
            <w:tcMar>
              <w:top w:w="43" w:type="dxa"/>
              <w:left w:w="115" w:type="dxa"/>
              <w:bottom w:w="43" w:type="dxa"/>
              <w:right w:w="115" w:type="dxa"/>
            </w:tcMar>
            <w:vAlign w:val="center"/>
          </w:tcPr>
          <w:p w14:paraId="71CCF064" w14:textId="77777777" w:rsidR="00A65609" w:rsidRPr="00733CDD" w:rsidRDefault="00A65609" w:rsidP="007B55C7">
            <w:pPr>
              <w:pStyle w:val="NormalIndent"/>
              <w:spacing w:after="0"/>
              <w:ind w:left="0"/>
              <w:rPr>
                <w:rFonts w:ascii="Arial" w:hAnsi="Arial" w:cs="Arial"/>
                <w:sz w:val="20"/>
              </w:rPr>
            </w:pPr>
          </w:p>
        </w:tc>
      </w:tr>
      <w:tr w:rsidR="00A65609" w:rsidRPr="00733CDD" w14:paraId="742D06EE" w14:textId="77777777" w:rsidTr="007B55C7">
        <w:trPr>
          <w:trHeight w:val="302"/>
        </w:trPr>
        <w:tc>
          <w:tcPr>
            <w:tcW w:w="1079" w:type="pct"/>
            <w:shd w:val="clear" w:color="auto" w:fill="auto"/>
            <w:tcMar>
              <w:top w:w="43" w:type="dxa"/>
              <w:left w:w="115" w:type="dxa"/>
              <w:bottom w:w="43" w:type="dxa"/>
              <w:right w:w="115" w:type="dxa"/>
            </w:tcMar>
            <w:vAlign w:val="center"/>
          </w:tcPr>
          <w:p w14:paraId="645F9B36" w14:textId="19CB3E47" w:rsidR="00A65609" w:rsidRPr="00733CDD" w:rsidRDefault="00A65609" w:rsidP="007B55C7">
            <w:pPr>
              <w:spacing w:before="0"/>
              <w:rPr>
                <w:rFonts w:ascii="Arial" w:hAnsi="Arial" w:cs="Arial"/>
                <w:color w:val="000000"/>
                <w:sz w:val="22"/>
              </w:rPr>
            </w:pPr>
            <w:r w:rsidRPr="00733CDD">
              <w:rPr>
                <w:rFonts w:ascii="Arial" w:hAnsi="Arial" w:cs="Arial"/>
                <w:color w:val="000000"/>
                <w:sz w:val="22"/>
              </w:rPr>
              <w:t>eSignerTypeID</w:t>
            </w:r>
          </w:p>
        </w:tc>
        <w:tc>
          <w:tcPr>
            <w:tcW w:w="2318" w:type="pct"/>
            <w:shd w:val="clear" w:color="auto" w:fill="auto"/>
            <w:tcMar>
              <w:top w:w="43" w:type="dxa"/>
              <w:left w:w="115" w:type="dxa"/>
              <w:bottom w:w="43" w:type="dxa"/>
              <w:right w:w="115" w:type="dxa"/>
            </w:tcMar>
            <w:vAlign w:val="center"/>
          </w:tcPr>
          <w:p w14:paraId="42D26013" w14:textId="2520DE35" w:rsidR="00A65609" w:rsidRPr="00733CDD" w:rsidRDefault="00A65609" w:rsidP="007B55C7">
            <w:pPr>
              <w:spacing w:after="0" w:line="270" w:lineRule="atLeast"/>
              <w:rPr>
                <w:rFonts w:ascii="Arial" w:hAnsi="Arial" w:cs="Arial"/>
              </w:rPr>
            </w:pPr>
            <w:r w:rsidRPr="00A634AE">
              <w:rPr>
                <w:rFonts w:ascii="Arial" w:hAnsi="Arial" w:cs="Arial"/>
              </w:rPr>
              <w:t>Type of transaction data format</w:t>
            </w:r>
          </w:p>
        </w:tc>
        <w:tc>
          <w:tcPr>
            <w:tcW w:w="591" w:type="pct"/>
            <w:shd w:val="clear" w:color="auto" w:fill="auto"/>
            <w:tcMar>
              <w:top w:w="43" w:type="dxa"/>
              <w:left w:w="115" w:type="dxa"/>
              <w:bottom w:w="43" w:type="dxa"/>
              <w:right w:w="115" w:type="dxa"/>
            </w:tcMar>
          </w:tcPr>
          <w:p w14:paraId="1BBCA39A" w14:textId="77777777"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2EDD1799" w14:textId="78F9601E" w:rsidR="00A65609" w:rsidRPr="00733CDD" w:rsidRDefault="00A65609" w:rsidP="007B55C7">
            <w:pPr>
              <w:jc w:val="center"/>
              <w:rPr>
                <w:rFonts w:ascii="Arial" w:hAnsi="Arial" w:cs="Arial"/>
                <w:color w:val="000000"/>
                <w:sz w:val="20"/>
                <w:szCs w:val="20"/>
              </w:rPr>
            </w:pPr>
            <w:r>
              <w:rPr>
                <w:rFonts w:ascii="Arial" w:hAnsi="Arial" w:cs="Arial"/>
                <w:color w:val="000000"/>
                <w:sz w:val="20"/>
                <w:szCs w:val="20"/>
              </w:rPr>
              <w:t>“0”</w:t>
            </w:r>
          </w:p>
        </w:tc>
        <w:tc>
          <w:tcPr>
            <w:tcW w:w="624" w:type="pct"/>
            <w:shd w:val="clear" w:color="auto" w:fill="auto"/>
            <w:tcMar>
              <w:top w:w="43" w:type="dxa"/>
              <w:left w:w="115" w:type="dxa"/>
              <w:bottom w:w="43" w:type="dxa"/>
              <w:right w:w="115" w:type="dxa"/>
            </w:tcMar>
            <w:vAlign w:val="center"/>
          </w:tcPr>
          <w:p w14:paraId="72DF1B73" w14:textId="77777777" w:rsidR="00A65609" w:rsidRPr="00733CDD" w:rsidRDefault="00A65609" w:rsidP="007B55C7">
            <w:pPr>
              <w:pStyle w:val="NormalIndent"/>
              <w:spacing w:after="0"/>
              <w:ind w:left="0"/>
              <w:rPr>
                <w:rFonts w:ascii="Arial" w:hAnsi="Arial" w:cs="Arial"/>
                <w:sz w:val="20"/>
              </w:rPr>
            </w:pPr>
          </w:p>
        </w:tc>
      </w:tr>
      <w:tr w:rsidR="00A65609" w:rsidRPr="00733CDD" w14:paraId="317EECE5" w14:textId="77777777" w:rsidTr="007B55C7">
        <w:trPr>
          <w:trHeight w:val="302"/>
        </w:trPr>
        <w:tc>
          <w:tcPr>
            <w:tcW w:w="1079" w:type="pct"/>
            <w:shd w:val="clear" w:color="auto" w:fill="auto"/>
            <w:tcMar>
              <w:top w:w="43" w:type="dxa"/>
              <w:left w:w="115" w:type="dxa"/>
              <w:bottom w:w="43" w:type="dxa"/>
              <w:right w:w="115" w:type="dxa"/>
            </w:tcMar>
            <w:vAlign w:val="center"/>
          </w:tcPr>
          <w:p w14:paraId="7E6FD7E9" w14:textId="41C86085" w:rsidR="00A65609" w:rsidRPr="00733CDD" w:rsidRDefault="00A65609" w:rsidP="007B55C7">
            <w:pPr>
              <w:spacing w:before="0"/>
              <w:rPr>
                <w:rFonts w:ascii="Arial" w:hAnsi="Arial" w:cs="Arial"/>
                <w:color w:val="000000"/>
                <w:sz w:val="22"/>
              </w:rPr>
            </w:pPr>
            <w:r w:rsidRPr="00733CDD">
              <w:rPr>
                <w:rFonts w:ascii="Arial" w:hAnsi="Arial" w:cs="Arial"/>
                <w:color w:val="000000"/>
                <w:sz w:val="22"/>
              </w:rPr>
              <w:t>channelID?</w:t>
            </w:r>
          </w:p>
        </w:tc>
        <w:tc>
          <w:tcPr>
            <w:tcW w:w="2318" w:type="pct"/>
            <w:shd w:val="clear" w:color="auto" w:fill="auto"/>
            <w:tcMar>
              <w:top w:w="43" w:type="dxa"/>
              <w:left w:w="115" w:type="dxa"/>
              <w:bottom w:w="43" w:type="dxa"/>
              <w:right w:w="115" w:type="dxa"/>
            </w:tcMar>
            <w:vAlign w:val="center"/>
          </w:tcPr>
          <w:p w14:paraId="23BB04CD" w14:textId="3F2BAB14" w:rsidR="00A65609" w:rsidRPr="00733CDD" w:rsidRDefault="00A65609" w:rsidP="007B55C7">
            <w:pPr>
              <w:spacing w:after="0" w:line="270" w:lineRule="atLeast"/>
              <w:rPr>
                <w:rFonts w:ascii="Arial" w:hAnsi="Arial" w:cs="Arial"/>
              </w:rPr>
            </w:pPr>
            <w:r w:rsidRPr="00A634AE">
              <w:rPr>
                <w:rFonts w:ascii="Arial" w:hAnsi="Arial" w:cs="Arial"/>
              </w:rPr>
              <w:t>Transaction channels of the Bank</w:t>
            </w:r>
          </w:p>
        </w:tc>
        <w:tc>
          <w:tcPr>
            <w:tcW w:w="591" w:type="pct"/>
            <w:shd w:val="clear" w:color="auto" w:fill="auto"/>
            <w:tcMar>
              <w:top w:w="43" w:type="dxa"/>
              <w:left w:w="115" w:type="dxa"/>
              <w:bottom w:w="43" w:type="dxa"/>
              <w:right w:w="115" w:type="dxa"/>
            </w:tcMar>
          </w:tcPr>
          <w:p w14:paraId="58B3E963" w14:textId="77777777"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090D6EA8" w14:textId="094EF32A" w:rsidR="00A65609" w:rsidRPr="00733CDD" w:rsidRDefault="00A65609" w:rsidP="007B55C7">
            <w:pPr>
              <w:jc w:val="center"/>
              <w:rPr>
                <w:rFonts w:ascii="Arial" w:hAnsi="Arial" w:cs="Arial"/>
                <w:color w:val="000000"/>
                <w:sz w:val="20"/>
                <w:szCs w:val="20"/>
              </w:rPr>
            </w:pPr>
            <w:r>
              <w:rPr>
                <w:rFonts w:ascii="Arial" w:hAnsi="Arial" w:cs="Arial"/>
                <w:color w:val="000000"/>
                <w:sz w:val="20"/>
                <w:szCs w:val="20"/>
              </w:rPr>
              <w:t>“0”</w:t>
            </w:r>
          </w:p>
        </w:tc>
        <w:tc>
          <w:tcPr>
            <w:tcW w:w="624" w:type="pct"/>
            <w:shd w:val="clear" w:color="auto" w:fill="auto"/>
            <w:tcMar>
              <w:top w:w="43" w:type="dxa"/>
              <w:left w:w="115" w:type="dxa"/>
              <w:bottom w:w="43" w:type="dxa"/>
              <w:right w:w="115" w:type="dxa"/>
            </w:tcMar>
            <w:vAlign w:val="center"/>
          </w:tcPr>
          <w:p w14:paraId="635AE7E3" w14:textId="77777777" w:rsidR="00A65609" w:rsidRPr="00733CDD" w:rsidRDefault="00A65609" w:rsidP="007B55C7">
            <w:pPr>
              <w:pStyle w:val="NormalIndent"/>
              <w:spacing w:after="0"/>
              <w:ind w:left="0"/>
              <w:rPr>
                <w:rFonts w:ascii="Arial" w:hAnsi="Arial" w:cs="Arial"/>
                <w:sz w:val="20"/>
              </w:rPr>
            </w:pPr>
          </w:p>
        </w:tc>
      </w:tr>
    </w:tbl>
    <w:p w14:paraId="50484C1F" w14:textId="77777777" w:rsidR="007B55C7" w:rsidRPr="00733CDD" w:rsidRDefault="007B55C7" w:rsidP="007B55C7">
      <w:pPr>
        <w:pStyle w:val="NormalIndent"/>
        <w:spacing w:after="0"/>
        <w:rPr>
          <w:rFonts w:ascii="Arial" w:hAnsi="Arial" w:cs="Arial"/>
        </w:rPr>
      </w:pPr>
    </w:p>
    <w:p w14:paraId="009D2405" w14:textId="77777777" w:rsidR="007B55C7" w:rsidRPr="00733CDD" w:rsidRDefault="007B55C7" w:rsidP="007B55C7">
      <w:pPr>
        <w:pStyle w:val="ListParagraph"/>
        <w:numPr>
          <w:ilvl w:val="0"/>
          <w:numId w:val="25"/>
        </w:numPr>
        <w:rPr>
          <w:rFonts w:ascii="Arial" w:hAnsi="Arial" w:cs="Arial"/>
          <w:b/>
          <w:i/>
          <w:u w:val="single"/>
        </w:rPr>
      </w:pPr>
      <w:commentRangeStart w:id="63"/>
      <w:r w:rsidRPr="00733CDD">
        <w:rPr>
          <w:rFonts w:ascii="Arial" w:hAnsi="Arial" w:cs="Arial"/>
          <w:b/>
          <w:i/>
          <w:u w:val="single"/>
        </w:rPr>
        <w:t>Output:</w:t>
      </w:r>
      <w:commentRangeEnd w:id="63"/>
      <w:r w:rsidR="00FF4266">
        <w:rPr>
          <w:rStyle w:val="CommentReference"/>
        </w:rPr>
        <w:commentReference w:id="63"/>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4061"/>
        <w:gridCol w:w="1260"/>
      </w:tblGrid>
      <w:tr w:rsidR="00A65609" w:rsidRPr="00733CDD" w14:paraId="6D1AFD3B" w14:textId="77777777" w:rsidTr="00A65609">
        <w:tc>
          <w:tcPr>
            <w:tcW w:w="2268" w:type="pct"/>
            <w:shd w:val="clear" w:color="auto" w:fill="F7CAAC"/>
          </w:tcPr>
          <w:p w14:paraId="6D0FA260" w14:textId="77777777" w:rsidR="00A65609" w:rsidRPr="00733CDD" w:rsidRDefault="00A65609" w:rsidP="00A65609">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0BD52B53" w14:textId="77777777" w:rsidR="00A65609" w:rsidRPr="00733CDD" w:rsidRDefault="00A65609" w:rsidP="00A65609">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0BEBB8BE" w14:textId="77777777" w:rsidR="00A65609" w:rsidRPr="00733CDD" w:rsidRDefault="00A65609" w:rsidP="00A65609">
            <w:pPr>
              <w:pStyle w:val="tablehead"/>
              <w:rPr>
                <w:rFonts w:ascii="Arial" w:eastAsia="Batang" w:hAnsi="Arial" w:cs="Arial"/>
                <w:sz w:val="20"/>
                <w:szCs w:val="20"/>
              </w:rPr>
            </w:pPr>
            <w:r w:rsidRPr="00733CDD">
              <w:rPr>
                <w:rFonts w:ascii="Arial" w:eastAsia="Batang" w:hAnsi="Arial" w:cs="Arial"/>
                <w:sz w:val="20"/>
                <w:szCs w:val="20"/>
              </w:rPr>
              <w:t>Type</w:t>
            </w:r>
          </w:p>
        </w:tc>
      </w:tr>
      <w:tr w:rsidR="00A65609" w:rsidRPr="00733CDD" w14:paraId="4D874A4C" w14:textId="77777777" w:rsidTr="00A65609">
        <w:tc>
          <w:tcPr>
            <w:tcW w:w="2268" w:type="pct"/>
            <w:shd w:val="clear" w:color="auto" w:fill="auto"/>
          </w:tcPr>
          <w:p w14:paraId="3F71A0B8" w14:textId="77777777" w:rsidR="00A65609" w:rsidRPr="00733CDD" w:rsidRDefault="00A65609" w:rsidP="00A65609">
            <w:pPr>
              <w:rPr>
                <w:rFonts w:ascii="Arial" w:hAnsi="Arial" w:cs="Arial"/>
                <w:sz w:val="20"/>
              </w:rPr>
            </w:pPr>
            <w:r w:rsidRPr="00F713EA">
              <w:rPr>
                <w:rFonts w:ascii="Arial" w:hAnsi="Arial" w:cs="Arial"/>
                <w:sz w:val="20"/>
              </w:rPr>
              <w:t>responseCode</w:t>
            </w:r>
          </w:p>
        </w:tc>
        <w:tc>
          <w:tcPr>
            <w:tcW w:w="2085" w:type="pct"/>
            <w:shd w:val="clear" w:color="auto" w:fill="auto"/>
          </w:tcPr>
          <w:p w14:paraId="052F760F" w14:textId="77777777" w:rsidR="00A65609" w:rsidRPr="00733CDD" w:rsidRDefault="00A65609" w:rsidP="00A65609">
            <w:pPr>
              <w:rPr>
                <w:rFonts w:ascii="Arial" w:hAnsi="Arial" w:cs="Arial"/>
                <w:sz w:val="20"/>
                <w:lang w:eastAsia="x-none"/>
              </w:rPr>
            </w:pPr>
            <w:r w:rsidRPr="00F713EA">
              <w:rPr>
                <w:rFonts w:ascii="Arial" w:hAnsi="Arial" w:cs="Arial"/>
                <w:sz w:val="20"/>
                <w:lang w:eastAsia="x-none"/>
              </w:rPr>
              <w:t>The response code</w:t>
            </w:r>
          </w:p>
        </w:tc>
        <w:tc>
          <w:tcPr>
            <w:tcW w:w="647" w:type="pct"/>
            <w:shd w:val="clear" w:color="auto" w:fill="auto"/>
          </w:tcPr>
          <w:p w14:paraId="08D0CE4E" w14:textId="77777777" w:rsidR="00A65609" w:rsidRPr="00733CDD" w:rsidRDefault="00A65609" w:rsidP="00A65609">
            <w:pPr>
              <w:pStyle w:val="NormalIndent"/>
              <w:spacing w:before="240" w:after="0"/>
              <w:ind w:left="0"/>
              <w:rPr>
                <w:rFonts w:ascii="Arial" w:hAnsi="Arial" w:cs="Arial"/>
                <w:sz w:val="20"/>
              </w:rPr>
            </w:pPr>
          </w:p>
        </w:tc>
      </w:tr>
      <w:tr w:rsidR="00A65609" w:rsidRPr="00733CDD" w14:paraId="283646B1" w14:textId="77777777" w:rsidTr="00A65609">
        <w:tc>
          <w:tcPr>
            <w:tcW w:w="2268" w:type="pct"/>
            <w:shd w:val="clear" w:color="auto" w:fill="auto"/>
          </w:tcPr>
          <w:p w14:paraId="5A3A15C8" w14:textId="77777777" w:rsidR="00A65609" w:rsidRPr="00733CDD" w:rsidRDefault="00A65609" w:rsidP="00A65609">
            <w:pPr>
              <w:rPr>
                <w:rFonts w:ascii="Arial" w:hAnsi="Arial" w:cs="Arial"/>
                <w:sz w:val="20"/>
              </w:rPr>
            </w:pPr>
            <w:r w:rsidRPr="00F713EA">
              <w:rPr>
                <w:rFonts w:ascii="Arial" w:hAnsi="Arial" w:cs="Arial"/>
                <w:sz w:val="20"/>
              </w:rPr>
              <w:t>message</w:t>
            </w:r>
          </w:p>
        </w:tc>
        <w:tc>
          <w:tcPr>
            <w:tcW w:w="2085" w:type="pct"/>
            <w:shd w:val="clear" w:color="auto" w:fill="auto"/>
          </w:tcPr>
          <w:p w14:paraId="01628123" w14:textId="77777777" w:rsidR="00A65609" w:rsidRPr="00733CDD" w:rsidRDefault="00A65609" w:rsidP="00A65609">
            <w:pPr>
              <w:rPr>
                <w:rFonts w:ascii="Arial" w:hAnsi="Arial" w:cs="Arial"/>
                <w:sz w:val="20"/>
                <w:lang w:eastAsia="x-none"/>
              </w:rPr>
            </w:pPr>
            <w:r w:rsidRPr="00F713EA">
              <w:rPr>
                <w:rFonts w:ascii="Arial" w:hAnsi="Arial" w:cs="Arial"/>
                <w:sz w:val="20"/>
                <w:lang w:eastAsia="x-none"/>
              </w:rPr>
              <w:t>The description about the response code</w:t>
            </w:r>
          </w:p>
        </w:tc>
        <w:tc>
          <w:tcPr>
            <w:tcW w:w="647" w:type="pct"/>
            <w:shd w:val="clear" w:color="auto" w:fill="auto"/>
          </w:tcPr>
          <w:p w14:paraId="3B00C946" w14:textId="77777777" w:rsidR="00A65609" w:rsidRPr="00733CDD" w:rsidRDefault="00A65609" w:rsidP="00A65609">
            <w:pPr>
              <w:pStyle w:val="NormalIndent"/>
              <w:spacing w:before="240" w:after="0"/>
              <w:ind w:left="0"/>
              <w:rPr>
                <w:rFonts w:ascii="Arial" w:hAnsi="Arial" w:cs="Arial"/>
                <w:sz w:val="20"/>
              </w:rPr>
            </w:pPr>
          </w:p>
        </w:tc>
      </w:tr>
      <w:tr w:rsidR="00A65609" w:rsidRPr="00733CDD" w14:paraId="7A9F0AC7" w14:textId="77777777" w:rsidTr="00A65609">
        <w:tc>
          <w:tcPr>
            <w:tcW w:w="2268" w:type="pct"/>
            <w:shd w:val="clear" w:color="auto" w:fill="auto"/>
          </w:tcPr>
          <w:p w14:paraId="4542C573" w14:textId="77777777" w:rsidR="00A65609" w:rsidRPr="00733CDD" w:rsidRDefault="00A65609" w:rsidP="00A65609">
            <w:pPr>
              <w:rPr>
                <w:rFonts w:ascii="Arial" w:hAnsi="Arial" w:cs="Arial"/>
                <w:sz w:val="20"/>
              </w:rPr>
            </w:pPr>
            <w:r w:rsidRPr="00F713EA">
              <w:rPr>
                <w:rFonts w:ascii="Arial" w:hAnsi="Arial" w:cs="Arial"/>
                <w:sz w:val="20"/>
              </w:rPr>
              <w:t>userID</w:t>
            </w:r>
          </w:p>
        </w:tc>
        <w:tc>
          <w:tcPr>
            <w:tcW w:w="2085" w:type="pct"/>
            <w:shd w:val="clear" w:color="auto" w:fill="auto"/>
          </w:tcPr>
          <w:p w14:paraId="2D9D9BC1" w14:textId="77777777" w:rsidR="00A65609" w:rsidRPr="00733CDD" w:rsidRDefault="00A65609" w:rsidP="00A65609">
            <w:pPr>
              <w:rPr>
                <w:rFonts w:ascii="Arial" w:hAnsi="Arial" w:cs="Arial"/>
                <w:sz w:val="20"/>
                <w:lang w:eastAsia="x-none"/>
              </w:rPr>
            </w:pPr>
            <w:r w:rsidRPr="00F713EA">
              <w:rPr>
                <w:rFonts w:ascii="Arial" w:hAnsi="Arial" w:cs="Arial"/>
                <w:sz w:val="20"/>
                <w:lang w:eastAsia="x-none"/>
              </w:rPr>
              <w:t>The name of the end-user to verify</w:t>
            </w:r>
          </w:p>
        </w:tc>
        <w:tc>
          <w:tcPr>
            <w:tcW w:w="647" w:type="pct"/>
            <w:shd w:val="clear" w:color="auto" w:fill="auto"/>
          </w:tcPr>
          <w:p w14:paraId="126CFFD3" w14:textId="77777777" w:rsidR="00A65609" w:rsidRPr="00733CDD" w:rsidRDefault="00A65609" w:rsidP="00A65609">
            <w:pPr>
              <w:pStyle w:val="NormalIndent"/>
              <w:spacing w:before="240" w:after="0"/>
              <w:ind w:left="0"/>
              <w:rPr>
                <w:rFonts w:ascii="Arial" w:hAnsi="Arial" w:cs="Arial"/>
                <w:sz w:val="20"/>
              </w:rPr>
            </w:pPr>
          </w:p>
        </w:tc>
      </w:tr>
      <w:tr w:rsidR="00A65609" w:rsidRPr="00733CDD" w14:paraId="67344151" w14:textId="77777777" w:rsidTr="00A65609">
        <w:tc>
          <w:tcPr>
            <w:tcW w:w="2268" w:type="pct"/>
            <w:shd w:val="clear" w:color="auto" w:fill="auto"/>
          </w:tcPr>
          <w:p w14:paraId="426D7F49" w14:textId="77777777" w:rsidR="00A65609" w:rsidRPr="00733CDD" w:rsidRDefault="00A65609" w:rsidP="00A65609">
            <w:pPr>
              <w:rPr>
                <w:rFonts w:ascii="Arial" w:hAnsi="Arial" w:cs="Arial"/>
                <w:sz w:val="20"/>
              </w:rPr>
            </w:pPr>
            <w:r w:rsidRPr="00F713EA">
              <w:rPr>
                <w:rFonts w:ascii="Arial" w:hAnsi="Arial" w:cs="Arial"/>
                <w:sz w:val="20"/>
              </w:rPr>
              <w:t>challenge</w:t>
            </w:r>
          </w:p>
        </w:tc>
        <w:tc>
          <w:tcPr>
            <w:tcW w:w="2085" w:type="pct"/>
            <w:shd w:val="clear" w:color="auto" w:fill="auto"/>
          </w:tcPr>
          <w:p w14:paraId="7DB8EB42" w14:textId="77777777" w:rsidR="00A65609" w:rsidRPr="00733CDD" w:rsidRDefault="00A65609" w:rsidP="00A65609">
            <w:pPr>
              <w:rPr>
                <w:rFonts w:ascii="Arial" w:hAnsi="Arial" w:cs="Arial"/>
                <w:sz w:val="20"/>
                <w:lang w:eastAsia="x-none"/>
              </w:rPr>
            </w:pPr>
            <w:r w:rsidRPr="00F713EA">
              <w:rPr>
                <w:rFonts w:ascii="Arial" w:hAnsi="Arial" w:cs="Arial"/>
                <w:sz w:val="20"/>
                <w:lang w:eastAsia="x-none"/>
              </w:rPr>
              <w:t>If it is null, the Keypass system will generate a challenge question code and return it to the client (Bank). If it is not null, the Keypass system return the same value, it is used for signing transaction data</w:t>
            </w:r>
          </w:p>
        </w:tc>
        <w:tc>
          <w:tcPr>
            <w:tcW w:w="647" w:type="pct"/>
            <w:shd w:val="clear" w:color="auto" w:fill="auto"/>
          </w:tcPr>
          <w:p w14:paraId="3A2637B7" w14:textId="77777777" w:rsidR="00A65609" w:rsidRPr="00733CDD" w:rsidRDefault="00A65609" w:rsidP="00A65609">
            <w:pPr>
              <w:pStyle w:val="NormalIndent"/>
              <w:spacing w:before="240" w:after="0"/>
              <w:ind w:left="0"/>
              <w:rPr>
                <w:rFonts w:ascii="Arial" w:hAnsi="Arial" w:cs="Arial"/>
                <w:sz w:val="20"/>
              </w:rPr>
            </w:pPr>
          </w:p>
        </w:tc>
      </w:tr>
      <w:tr w:rsidR="00A65609" w:rsidRPr="00733CDD" w14:paraId="6B85A0A4" w14:textId="77777777" w:rsidTr="00A65609">
        <w:tc>
          <w:tcPr>
            <w:tcW w:w="2268" w:type="pct"/>
            <w:shd w:val="clear" w:color="auto" w:fill="auto"/>
          </w:tcPr>
          <w:p w14:paraId="5ABAB876" w14:textId="77777777" w:rsidR="00A65609" w:rsidRPr="00733CDD" w:rsidRDefault="00A65609" w:rsidP="00A65609">
            <w:pPr>
              <w:rPr>
                <w:rFonts w:ascii="Arial" w:eastAsia="Times New Roman" w:hAnsi="Arial" w:cs="Arial"/>
                <w:color w:val="000000"/>
                <w:sz w:val="18"/>
                <w:szCs w:val="18"/>
                <w:lang w:val="en-SG"/>
              </w:rPr>
            </w:pPr>
            <w:r w:rsidRPr="00874BF8">
              <w:rPr>
                <w:rFonts w:ascii="Arial" w:eastAsia="Times New Roman" w:hAnsi="Arial" w:cs="Arial"/>
                <w:color w:val="000000"/>
                <w:sz w:val="18"/>
                <w:szCs w:val="18"/>
                <w:lang w:val="en-SG"/>
              </w:rPr>
              <w:t>transactionID</w:t>
            </w:r>
          </w:p>
        </w:tc>
        <w:tc>
          <w:tcPr>
            <w:tcW w:w="2085" w:type="pct"/>
            <w:shd w:val="clear" w:color="auto" w:fill="auto"/>
          </w:tcPr>
          <w:p w14:paraId="48436042" w14:textId="77777777" w:rsidR="00A65609" w:rsidRPr="00733CDD" w:rsidRDefault="00A65609" w:rsidP="00A65609">
            <w:pPr>
              <w:rPr>
                <w:rFonts w:ascii="Arial" w:hAnsi="Arial" w:cs="Arial"/>
                <w:sz w:val="20"/>
                <w:lang w:eastAsia="x-none"/>
              </w:rPr>
            </w:pPr>
            <w:r w:rsidRPr="00874BF8">
              <w:rPr>
                <w:rFonts w:ascii="Arial" w:hAnsi="Arial" w:cs="Arial"/>
                <w:sz w:val="20"/>
                <w:lang w:eastAsia="x-none"/>
              </w:rPr>
              <w:t>This is used for verifying OTP with the requested transactionID</w:t>
            </w:r>
          </w:p>
        </w:tc>
        <w:tc>
          <w:tcPr>
            <w:tcW w:w="647" w:type="pct"/>
            <w:shd w:val="clear" w:color="auto" w:fill="auto"/>
          </w:tcPr>
          <w:p w14:paraId="5BD09233" w14:textId="77777777" w:rsidR="00A65609" w:rsidRPr="00733CDD" w:rsidRDefault="00A65609" w:rsidP="00A65609">
            <w:pPr>
              <w:pStyle w:val="NormalIndent"/>
              <w:spacing w:before="240" w:after="0"/>
              <w:ind w:left="0"/>
              <w:rPr>
                <w:rFonts w:ascii="Arial" w:hAnsi="Arial" w:cs="Arial"/>
                <w:sz w:val="20"/>
              </w:rPr>
            </w:pPr>
          </w:p>
        </w:tc>
      </w:tr>
    </w:tbl>
    <w:p w14:paraId="15DE8D72" w14:textId="77777777" w:rsidR="007B55C7" w:rsidRPr="00733CDD" w:rsidRDefault="007B55C7" w:rsidP="007B55C7">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518"/>
        <w:gridCol w:w="5220"/>
      </w:tblGrid>
      <w:tr w:rsidR="007B55C7" w:rsidRPr="002A403B" w14:paraId="174C9695" w14:textId="77777777" w:rsidTr="009605F9">
        <w:trPr>
          <w:trHeight w:hRule="exact" w:val="288"/>
        </w:trPr>
        <w:tc>
          <w:tcPr>
            <w:tcW w:w="451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15E5100E" w14:textId="77777777" w:rsidR="007B55C7" w:rsidRPr="002A403B" w:rsidRDefault="007B55C7" w:rsidP="007B55C7">
            <w:pPr>
              <w:pStyle w:val="tablehead"/>
              <w:rPr>
                <w:rFonts w:ascii="Arial" w:eastAsia="Batang" w:hAnsi="Arial" w:cs="Arial"/>
                <w:sz w:val="20"/>
                <w:szCs w:val="20"/>
              </w:rPr>
            </w:pPr>
            <w:r>
              <w:rPr>
                <w:rFonts w:ascii="Arial" w:eastAsia="Batang" w:hAnsi="Arial" w:cs="Arial"/>
                <w:sz w:val="20"/>
                <w:szCs w:val="20"/>
              </w:rPr>
              <w:lastRenderedPageBreak/>
              <w:t>Request</w:t>
            </w:r>
          </w:p>
        </w:tc>
        <w:tc>
          <w:tcPr>
            <w:tcW w:w="522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0FA5A110" w14:textId="77777777" w:rsidR="007B55C7" w:rsidRPr="002A403B" w:rsidRDefault="007B55C7" w:rsidP="007B55C7">
            <w:pPr>
              <w:pStyle w:val="tablehead"/>
              <w:rPr>
                <w:rFonts w:ascii="Arial" w:eastAsia="Batang" w:hAnsi="Arial" w:cs="Arial"/>
                <w:sz w:val="20"/>
                <w:szCs w:val="20"/>
              </w:rPr>
            </w:pPr>
            <w:r>
              <w:rPr>
                <w:rFonts w:ascii="Arial" w:eastAsia="Batang" w:hAnsi="Arial" w:cs="Arial"/>
                <w:sz w:val="20"/>
                <w:szCs w:val="20"/>
              </w:rPr>
              <w:t>Response –cá nhân</w:t>
            </w:r>
          </w:p>
        </w:tc>
      </w:tr>
      <w:tr w:rsidR="007B55C7" w:rsidRPr="002A403B" w14:paraId="729BA96E" w14:textId="77777777" w:rsidTr="00A65609">
        <w:trPr>
          <w:trHeight w:hRule="exact" w:val="14135"/>
        </w:trPr>
        <w:tc>
          <w:tcPr>
            <w:tcW w:w="45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F77A09"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&lt;ns0:ServiceBody&gt;</w:t>
            </w:r>
          </w:p>
          <w:p w14:paraId="251151DC"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&lt;ver1:CreateTransactionReq xmlns:soapenv="http://www.w3.org/2003/05/soap-envelope" xmlns:ns="shb/common/envelope/commonheader/1.0" xmlns:ver1="shb/global/tokenotp/ver1.0" xmlns:SOAP-ENV="http://www.w3.org/2003/05/soap-envelope"&gt;</w:t>
            </w:r>
          </w:p>
          <w:p w14:paraId="247E2D4E"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&lt;ns:AppHdr&gt;</w:t>
            </w:r>
          </w:p>
          <w:p w14:paraId="179CCEA6"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&lt;ns:CharSet&gt;UTF-8&lt;/ns:CharSet&gt;</w:t>
            </w:r>
          </w:p>
          <w:p w14:paraId="75B06A74"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&lt;ns:SvcVer&gt;1.0&lt;/ns:SvcVer&gt;</w:t>
            </w:r>
          </w:p>
          <w:p w14:paraId="0BF0CE2B"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&lt;ns:From&gt;</w:t>
            </w:r>
          </w:p>
          <w:p w14:paraId="3021FBFF"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&lt;ns:Id&gt;SHB&lt;/ns:Id&gt;</w:t>
            </w:r>
          </w:p>
          <w:p w14:paraId="22CD3E34"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&lt;ns:Name&gt;SHB&lt;/ns:Name&gt;</w:t>
            </w:r>
          </w:p>
          <w:p w14:paraId="36D81F31"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&lt;/ns:From&gt;</w:t>
            </w:r>
          </w:p>
          <w:p w14:paraId="1C316D86"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&lt;ns:To&gt;</w:t>
            </w:r>
          </w:p>
          <w:p w14:paraId="2F43758A"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&lt;ns:Id&gt;SHB&lt;/ns:Id&gt;</w:t>
            </w:r>
          </w:p>
          <w:p w14:paraId="4A00EA07"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&lt;ns:Name&gt;SHB&lt;/ns:Name&gt;</w:t>
            </w:r>
          </w:p>
          <w:p w14:paraId="201EDF8B"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&lt;/ns:To&gt;</w:t>
            </w:r>
          </w:p>
          <w:p w14:paraId="5B729888"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&lt;ns:MsgId&gt;dcbTokenOTP1611210843174592c6b8c3244c078cceeb566&lt;/ns:MsgId&gt;</w:t>
            </w:r>
          </w:p>
          <w:p w14:paraId="56528CB8"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&lt;ns:BizSvc&gt;</w:t>
            </w:r>
          </w:p>
          <w:p w14:paraId="37ED5D97"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&lt;ns:Id&gt;TokenOTP&lt;/ns:Id&gt;</w:t>
            </w:r>
          </w:p>
          <w:p w14:paraId="282C2F2A"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&lt;ns:Name&gt;TokenOTP&lt;/ns:Name&gt;</w:t>
            </w:r>
          </w:p>
          <w:p w14:paraId="421A38C5"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&lt;/ns:BizSvc&gt;</w:t>
            </w:r>
          </w:p>
          <w:p w14:paraId="0300C798"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&lt;ns:TransDt&gt;2021-11-16T08:43:17.647Z&lt;/ns:TransDt&gt;</w:t>
            </w:r>
          </w:p>
          <w:p w14:paraId="4FF5C685"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&lt;/ns:AppHdr&gt;</w:t>
            </w:r>
          </w:p>
          <w:p w14:paraId="22CDADEB"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&lt;ver1:userID&gt;tranvan&lt;/ver1:userID&gt;</w:t>
            </w:r>
          </w:p>
          <w:p w14:paraId="4795D36F"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&lt;ver1:transactionID&gt;EB202111161637052197061&lt;/ver1:transactionID&gt;</w:t>
            </w:r>
          </w:p>
          <w:p w14:paraId="59DD129A"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&lt;ver1:transactionTypeID&gt;1&lt;/ver1:transactionTypeID&gt;</w:t>
            </w:r>
          </w:p>
          <w:p w14:paraId="111F9084"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&lt;ver1:transactionData/&gt;</w:t>
            </w:r>
          </w:p>
          <w:p w14:paraId="02F7C105"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&lt;ver1:challenge/&gt;</w:t>
            </w:r>
          </w:p>
          <w:p w14:paraId="75B47E9B"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&lt;ver1:callbackUrl/&gt;</w:t>
            </w:r>
          </w:p>
          <w:p w14:paraId="2869FD71"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&lt;ver1:isOnline&gt;0&lt;/ver1:isOnline&gt;</w:t>
            </w:r>
          </w:p>
          <w:p w14:paraId="052CAFA5"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&lt;ver1:isPush&gt;0&lt;/ver1:isPush&gt;</w:t>
            </w:r>
          </w:p>
          <w:p w14:paraId="1E5B0D62"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&lt;ver1:eSignerTypeID&gt;0&lt;/ver1:eSignerTypeID&gt;</w:t>
            </w:r>
          </w:p>
          <w:p w14:paraId="261D242C"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&lt;ver1:channelID&gt;0&lt;/ver1:channelID&gt;</w:t>
            </w:r>
          </w:p>
          <w:p w14:paraId="47016EF8" w14:textId="77777777" w:rsidR="00A8393B" w:rsidRPr="00A65609" w:rsidRDefault="00A8393B" w:rsidP="00A8393B">
            <w:pPr>
              <w:spacing w:before="0" w:after="0"/>
              <w:rPr>
                <w:rFonts w:ascii="Arial" w:hAnsi="Arial" w:cs="Arial"/>
                <w:sz w:val="18"/>
                <w:szCs w:val="18"/>
              </w:rPr>
            </w:pPr>
            <w:r w:rsidRPr="00A65609">
              <w:rPr>
                <w:rFonts w:ascii="Arial" w:hAnsi="Arial" w:cs="Arial"/>
                <w:sz w:val="18"/>
                <w:szCs w:val="18"/>
              </w:rPr>
              <w:t xml:space="preserve">        &lt;/ver1:CreateTransactionReq&gt;</w:t>
            </w:r>
          </w:p>
          <w:p w14:paraId="1D0B08C5" w14:textId="77777777" w:rsidR="00A8393B" w:rsidRPr="00A65609" w:rsidRDefault="00A8393B" w:rsidP="00A8393B">
            <w:pPr>
              <w:spacing w:before="0" w:after="0"/>
              <w:rPr>
                <w:sz w:val="18"/>
                <w:szCs w:val="18"/>
              </w:rPr>
            </w:pPr>
            <w:r w:rsidRPr="00A65609">
              <w:rPr>
                <w:rFonts w:ascii="Arial" w:hAnsi="Arial" w:cs="Arial"/>
                <w:sz w:val="18"/>
                <w:szCs w:val="18"/>
              </w:rPr>
              <w:t xml:space="preserve">    &lt;/ns0:ServiceBody&gt;</w:t>
            </w:r>
          </w:p>
          <w:p w14:paraId="41E8C16D" w14:textId="77777777" w:rsidR="007B55C7" w:rsidRPr="00A65609" w:rsidRDefault="007B55C7" w:rsidP="007B55C7">
            <w:pPr>
              <w:spacing w:before="0" w:after="0"/>
              <w:ind w:left="360"/>
              <w:rPr>
                <w:rFonts w:ascii="Arial" w:hAnsi="Arial" w:cs="Arial"/>
                <w:sz w:val="18"/>
                <w:szCs w:val="18"/>
              </w:rPr>
            </w:pPr>
          </w:p>
        </w:tc>
        <w:tc>
          <w:tcPr>
            <w:tcW w:w="52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315ADC"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&lt;ServiceBody&gt;</w:t>
            </w:r>
          </w:p>
          <w:p w14:paraId="7B7774C6"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&lt;ns2:CreateTransactionRes xmlns:ns2="shb/global/tokenotp/ver1.0"&gt;</w:t>
            </w:r>
          </w:p>
          <w:p w14:paraId="30C7BB61"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&lt;ns:AppHdr xmlns:soapenv="http://www.w3.org/2003/05/soap-envelope" xmlns:ns="shb/common/envelope/commonheader/1.0" xmlns:ver1="shb/global/tokenotp/ver1.0" xmlns:SOAP-ENV="http://www.w3.org/2003/05/soap-envelope"&gt;</w:t>
            </w:r>
          </w:p>
          <w:p w14:paraId="796C3DFE"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&lt;ns:CharSet&gt;UTF-8&lt;/ns:CharSet&gt;</w:t>
            </w:r>
          </w:p>
          <w:p w14:paraId="48933D99"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&lt;ns:SvcVer&gt;1.0&lt;/ns:SvcVer&gt;</w:t>
            </w:r>
          </w:p>
          <w:p w14:paraId="53AEE807"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&lt;ns:From&gt;</w:t>
            </w:r>
          </w:p>
          <w:p w14:paraId="78083F63"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&lt;ns:Id&gt;SHB&lt;/ns:Id&gt;</w:t>
            </w:r>
          </w:p>
          <w:p w14:paraId="6F74B9EA"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&lt;ns:Name&gt;SHB&lt;/ns:Name&gt;</w:t>
            </w:r>
          </w:p>
          <w:p w14:paraId="6C0D3712"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&lt;/ns:From&gt;</w:t>
            </w:r>
          </w:p>
          <w:p w14:paraId="5206B17D"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&lt;ns:To&gt;</w:t>
            </w:r>
          </w:p>
          <w:p w14:paraId="65D3DD4D"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&lt;ns:Id&gt;SHB&lt;/ns:Id&gt;</w:t>
            </w:r>
          </w:p>
          <w:p w14:paraId="0BDDCB76"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&lt;ns:Name&gt;SHB&lt;/ns:Name&gt;</w:t>
            </w:r>
          </w:p>
          <w:p w14:paraId="56D32457"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&lt;/ns:To&gt;</w:t>
            </w:r>
          </w:p>
          <w:p w14:paraId="7D25F977"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&lt;ns:MsgId&gt;dcbTokenOTP1611210843174592c6b8c3244c078cceeb566&lt;/ns:MsgId&gt;</w:t>
            </w:r>
          </w:p>
          <w:p w14:paraId="34E03E98"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&lt;ns:BizSvc&gt;</w:t>
            </w:r>
          </w:p>
          <w:p w14:paraId="19CE2A82"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&lt;ns:Id&gt;TokenOTP&lt;/ns:Id&gt;</w:t>
            </w:r>
          </w:p>
          <w:p w14:paraId="1541762D"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&lt;ns:Name&gt;TokenOTP&lt;/ns:Name&gt;</w:t>
            </w:r>
          </w:p>
          <w:p w14:paraId="0B5F51A0"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&lt;/ns:BizSvc&gt;</w:t>
            </w:r>
          </w:p>
          <w:p w14:paraId="62CB2038"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&lt;ns:TransDt&gt;2021-11-16T08:43:17.647Z&lt;/ns:TransDt&gt;</w:t>
            </w:r>
          </w:p>
          <w:p w14:paraId="259FEDEB"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&lt;/ns:AppHdr&gt;</w:t>
            </w:r>
          </w:p>
          <w:p w14:paraId="03772797"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&lt;ns3:RespSts xmlns:ns3="shb/common/envelope/commonheader/1.0"&gt;</w:t>
            </w:r>
          </w:p>
          <w:p w14:paraId="0D368FD2"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&lt;ns3:Sts&gt;0&lt;/ns3:Sts&gt;</w:t>
            </w:r>
          </w:p>
          <w:p w14:paraId="0138151A"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&lt;/ns3:RespSts&gt;</w:t>
            </w:r>
          </w:p>
          <w:p w14:paraId="5F8E478E"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&lt;ns2:responseCode&gt;0&lt;/ns2:responseCode&gt;</w:t>
            </w:r>
          </w:p>
          <w:p w14:paraId="705C0CDE"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&lt;ns2:message&gt;Success&lt;/ns2:message&gt;</w:t>
            </w:r>
          </w:p>
          <w:p w14:paraId="166696BD"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&lt;ns2:userID&gt;tranvan&lt;/ns2:userID&gt;</w:t>
            </w:r>
          </w:p>
          <w:p w14:paraId="78B18E53"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&lt;ns2:transactionID&gt;EB202111161637052197061&lt;/ns2:transactionID&gt;</w:t>
            </w:r>
          </w:p>
          <w:p w14:paraId="4EADF2CC"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&lt;ns2:transactionData&gt;UjNSR0dqMHh3bzlrTmxHb88Ijn9MK4VDYrB75+L5DMUTptIBCi2matc+pdVagOTGiypbMwyeTXHovmLrSSCjmA==&lt;/ns2:transactionData&gt;</w:t>
            </w:r>
          </w:p>
          <w:p w14:paraId="024864A3"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&lt;ns2:transactionStatusID&gt;1&lt;/ns2:transactionStatusID&gt;</w:t>
            </w:r>
          </w:p>
          <w:p w14:paraId="2E49839A"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&lt;ns2:challenge&gt;249464&lt;/ns2:challenge&gt;</w:t>
            </w:r>
          </w:p>
          <w:p w14:paraId="554A823D"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&lt;ns2:isOnline&gt;0&lt;/ns2:isOnline&gt;</w:t>
            </w:r>
          </w:p>
          <w:p w14:paraId="26734018" w14:textId="77777777" w:rsidR="009605F9" w:rsidRPr="00A65609" w:rsidRDefault="009605F9" w:rsidP="009605F9">
            <w:pPr>
              <w:spacing w:before="0" w:after="0"/>
              <w:rPr>
                <w:rFonts w:ascii="Arial" w:hAnsi="Arial" w:cs="Arial"/>
                <w:sz w:val="18"/>
                <w:szCs w:val="18"/>
              </w:rPr>
            </w:pPr>
            <w:r w:rsidRPr="00A65609">
              <w:rPr>
                <w:rFonts w:ascii="Arial" w:hAnsi="Arial" w:cs="Arial"/>
                <w:sz w:val="18"/>
                <w:szCs w:val="18"/>
              </w:rPr>
              <w:t xml:space="preserve">            &lt;/ns2:CreateTransactionRes&gt;</w:t>
            </w:r>
          </w:p>
          <w:p w14:paraId="226A27AB" w14:textId="2E4B06E7" w:rsidR="007B55C7" w:rsidRPr="00A65609" w:rsidRDefault="009605F9" w:rsidP="009605F9">
            <w:pPr>
              <w:spacing w:before="0" w:after="0"/>
              <w:rPr>
                <w:rFonts w:ascii="Arial" w:hAnsi="Arial" w:cs="Arial"/>
                <w:b/>
                <w:sz w:val="18"/>
                <w:szCs w:val="18"/>
              </w:rPr>
            </w:pPr>
            <w:r w:rsidRPr="00A65609">
              <w:rPr>
                <w:rFonts w:ascii="Arial" w:hAnsi="Arial" w:cs="Arial"/>
                <w:sz w:val="18"/>
                <w:szCs w:val="18"/>
              </w:rPr>
              <w:t xml:space="preserve">        &lt;/ServiceBody&gt;</w:t>
            </w:r>
          </w:p>
        </w:tc>
      </w:tr>
    </w:tbl>
    <w:p w14:paraId="79B9B8DE" w14:textId="77777777" w:rsidR="00EF696A" w:rsidRPr="00733CDD" w:rsidRDefault="00EF696A" w:rsidP="00EF696A">
      <w:pPr>
        <w:pStyle w:val="ListParagraph"/>
        <w:rPr>
          <w:rFonts w:ascii="Arial" w:hAnsi="Arial" w:cs="Arial"/>
          <w:b/>
          <w:szCs w:val="24"/>
        </w:rPr>
      </w:pPr>
    </w:p>
    <w:p w14:paraId="24820C0A" w14:textId="6B6C9532" w:rsidR="00EF696A" w:rsidRDefault="00EF696A" w:rsidP="00EF696A">
      <w:pPr>
        <w:pStyle w:val="Heading3"/>
        <w:rPr>
          <w:rFonts w:ascii="Arial" w:hAnsi="Arial" w:cs="Arial"/>
        </w:rPr>
      </w:pPr>
      <w:bookmarkStart w:id="64" w:name="_Toc88143064"/>
      <w:r w:rsidRPr="00733CDD">
        <w:rPr>
          <w:rFonts w:ascii="Arial" w:hAnsi="Arial" w:cs="Arial"/>
        </w:rPr>
        <w:t>Xác thực OTP</w:t>
      </w:r>
      <w:bookmarkEnd w:id="64"/>
    </w:p>
    <w:p w14:paraId="3A49126F" w14:textId="77777777" w:rsidR="007B55C7" w:rsidRPr="00733CDD" w:rsidRDefault="007B55C7" w:rsidP="007B55C7">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78E2EA8A" w14:textId="18440F70" w:rsidR="007B55C7" w:rsidRPr="00733CDD" w:rsidRDefault="007B55C7" w:rsidP="00AA3692">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w:t>
      </w:r>
      <w:r w:rsidR="00AA3692">
        <w:rPr>
          <w:rFonts w:ascii="Arial" w:hAnsi="Arial" w:cs="Arial"/>
          <w:szCs w:val="24"/>
        </w:rPr>
        <w:t xml:space="preserve">Dùng SOAP OVER </w:t>
      </w:r>
      <w:r w:rsidR="008B5BE5">
        <w:rPr>
          <w:rFonts w:ascii="Arial" w:hAnsi="Arial" w:cs="Arial"/>
          <w:szCs w:val="24"/>
        </w:rPr>
        <w:t>JMS</w:t>
      </w:r>
    </w:p>
    <w:p w14:paraId="7B2A1B07" w14:textId="76E0DEBA" w:rsidR="007B55C7" w:rsidRPr="00F07D10" w:rsidRDefault="007B55C7" w:rsidP="008B5BE5">
      <w:pPr>
        <w:pStyle w:val="NormalIndent"/>
        <w:spacing w:after="0"/>
        <w:rPr>
          <w:rFonts w:ascii="Arial" w:hAnsi="Arial" w:cs="Arial"/>
          <w:b/>
          <w:i/>
          <w:u w:val="single"/>
        </w:rPr>
      </w:pPr>
      <w:r w:rsidRPr="00733CDD">
        <w:rPr>
          <w:rFonts w:ascii="Arial" w:hAnsi="Arial" w:cs="Arial"/>
          <w:szCs w:val="24"/>
        </w:rPr>
        <w:t xml:space="preserve">URL: </w:t>
      </w:r>
      <w:r w:rsidR="008B5BE5" w:rsidRPr="008B5BE5">
        <w:rPr>
          <w:rFonts w:ascii="Arial" w:hAnsi="Arial" w:cs="Arial"/>
          <w:szCs w:val="24"/>
        </w:rPr>
        <w:t>jms://ESB_SOA_DEV::queue_utilities.tokenotp.v10::queue_utilities.tokenotp.v10</w:t>
      </w:r>
      <w:r w:rsidRPr="00733CDD">
        <w:rPr>
          <w:rFonts w:ascii="Arial" w:hAnsi="Arial" w:cs="Arial"/>
          <w:b/>
          <w:i/>
          <w:u w:val="single"/>
        </w:rPr>
        <w:t xml:space="preserve"> Input: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7B55C7" w:rsidRPr="00733CDD" w14:paraId="05FB2F22" w14:textId="77777777" w:rsidTr="007B55C7">
        <w:tc>
          <w:tcPr>
            <w:tcW w:w="1079" w:type="pct"/>
            <w:shd w:val="clear" w:color="auto" w:fill="F7CAAC"/>
            <w:tcMar>
              <w:top w:w="43" w:type="dxa"/>
              <w:left w:w="115" w:type="dxa"/>
              <w:bottom w:w="43" w:type="dxa"/>
              <w:right w:w="115" w:type="dxa"/>
            </w:tcMar>
            <w:vAlign w:val="center"/>
          </w:tcPr>
          <w:p w14:paraId="195BC319" w14:textId="77777777" w:rsidR="007B55C7" w:rsidRPr="00733CDD" w:rsidRDefault="007B55C7" w:rsidP="007B55C7">
            <w:pPr>
              <w:pStyle w:val="tablehead"/>
              <w:rPr>
                <w:rFonts w:ascii="Arial" w:hAnsi="Arial" w:cs="Arial"/>
                <w:sz w:val="20"/>
                <w:szCs w:val="20"/>
              </w:rPr>
            </w:pPr>
            <w:commentRangeStart w:id="65"/>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70584AC1" w14:textId="77777777" w:rsidR="007B55C7" w:rsidRPr="00733CDD" w:rsidRDefault="007B55C7" w:rsidP="007B55C7">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0638C28E" w14:textId="77777777" w:rsidR="007B55C7" w:rsidRPr="00733CDD" w:rsidRDefault="007B55C7" w:rsidP="007B55C7">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4A8C7F8D" w14:textId="77777777" w:rsidR="007B55C7" w:rsidRPr="00733CDD" w:rsidRDefault="007B55C7" w:rsidP="007B55C7">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0B062662" w14:textId="77777777" w:rsidR="007B55C7" w:rsidRPr="00733CDD" w:rsidRDefault="007B55C7" w:rsidP="007B55C7">
            <w:pPr>
              <w:pStyle w:val="tablehead"/>
              <w:rPr>
                <w:rFonts w:ascii="Arial" w:hAnsi="Arial" w:cs="Arial"/>
                <w:sz w:val="20"/>
                <w:szCs w:val="20"/>
              </w:rPr>
            </w:pPr>
            <w:r w:rsidRPr="00733CDD">
              <w:rPr>
                <w:rFonts w:ascii="Arial" w:hAnsi="Arial" w:cs="Arial"/>
                <w:sz w:val="20"/>
                <w:szCs w:val="20"/>
              </w:rPr>
              <w:t>Length</w:t>
            </w:r>
            <w:commentRangeEnd w:id="65"/>
            <w:r w:rsidR="00FF4266">
              <w:rPr>
                <w:rStyle w:val="CommentReference"/>
                <w:rFonts w:eastAsiaTheme="majorEastAsia" w:cstheme="majorBidi"/>
                <w:b w:val="0"/>
                <w:bCs w:val="0"/>
                <w:lang w:bidi="en-US"/>
              </w:rPr>
              <w:commentReference w:id="65"/>
            </w:r>
          </w:p>
        </w:tc>
      </w:tr>
      <w:tr w:rsidR="00A65609" w:rsidRPr="00733CDD" w14:paraId="48838F2F" w14:textId="77777777" w:rsidTr="007B55C7">
        <w:trPr>
          <w:trHeight w:val="419"/>
        </w:trPr>
        <w:tc>
          <w:tcPr>
            <w:tcW w:w="1079" w:type="pct"/>
            <w:shd w:val="clear" w:color="auto" w:fill="auto"/>
            <w:tcMar>
              <w:top w:w="43" w:type="dxa"/>
              <w:left w:w="115" w:type="dxa"/>
              <w:bottom w:w="43" w:type="dxa"/>
              <w:right w:w="115" w:type="dxa"/>
            </w:tcMar>
            <w:vAlign w:val="center"/>
          </w:tcPr>
          <w:p w14:paraId="104BE14E" w14:textId="011C2E6A" w:rsidR="00A65609" w:rsidRPr="00733CDD" w:rsidRDefault="00A65609" w:rsidP="007B55C7">
            <w:pPr>
              <w:spacing w:before="0"/>
              <w:rPr>
                <w:rFonts w:ascii="Arial" w:hAnsi="Arial" w:cs="Arial"/>
                <w:sz w:val="20"/>
                <w:szCs w:val="20"/>
              </w:rPr>
            </w:pPr>
            <w:r w:rsidRPr="00733CDD">
              <w:rPr>
                <w:rFonts w:ascii="Arial" w:hAnsi="Arial" w:cs="Arial"/>
                <w:color w:val="000000"/>
                <w:sz w:val="22"/>
              </w:rPr>
              <w:t>userID</w:t>
            </w:r>
          </w:p>
        </w:tc>
        <w:tc>
          <w:tcPr>
            <w:tcW w:w="2318" w:type="pct"/>
            <w:shd w:val="clear" w:color="auto" w:fill="auto"/>
            <w:tcMar>
              <w:top w:w="43" w:type="dxa"/>
              <w:left w:w="115" w:type="dxa"/>
              <w:bottom w:w="43" w:type="dxa"/>
              <w:right w:w="115" w:type="dxa"/>
            </w:tcMar>
            <w:vAlign w:val="center"/>
          </w:tcPr>
          <w:p w14:paraId="4A0F186B" w14:textId="312D3D60" w:rsidR="00A65609" w:rsidRPr="00733CDD" w:rsidRDefault="00A65609" w:rsidP="007B55C7">
            <w:pPr>
              <w:pStyle w:val="NormalIndent"/>
              <w:spacing w:after="0"/>
              <w:ind w:left="0"/>
              <w:rPr>
                <w:rFonts w:ascii="Arial" w:hAnsi="Arial" w:cs="Arial"/>
                <w:sz w:val="20"/>
              </w:rPr>
            </w:pPr>
            <w:r w:rsidRPr="00874BF8">
              <w:rPr>
                <w:rFonts w:ascii="Arial" w:hAnsi="Arial" w:cs="Arial"/>
                <w:sz w:val="20"/>
              </w:rPr>
              <w:t>The name of the end-user to verify</w:t>
            </w:r>
          </w:p>
        </w:tc>
        <w:tc>
          <w:tcPr>
            <w:tcW w:w="591" w:type="pct"/>
            <w:shd w:val="clear" w:color="auto" w:fill="auto"/>
            <w:tcMar>
              <w:top w:w="43" w:type="dxa"/>
              <w:left w:w="115" w:type="dxa"/>
              <w:bottom w:w="43" w:type="dxa"/>
              <w:right w:w="115" w:type="dxa"/>
            </w:tcMar>
            <w:vAlign w:val="center"/>
          </w:tcPr>
          <w:p w14:paraId="4028ABB8" w14:textId="77777777" w:rsidR="00A65609" w:rsidRPr="00733CDD" w:rsidRDefault="00A65609" w:rsidP="007B55C7">
            <w:pPr>
              <w:spacing w:before="0"/>
              <w:rPr>
                <w:rFonts w:ascii="Arial" w:hAnsi="Arial" w:cs="Arial"/>
                <w:sz w:val="20"/>
                <w:szCs w:val="20"/>
              </w:rPr>
            </w:pPr>
          </w:p>
        </w:tc>
        <w:tc>
          <w:tcPr>
            <w:tcW w:w="387" w:type="pct"/>
            <w:shd w:val="clear" w:color="auto" w:fill="auto"/>
            <w:tcMar>
              <w:top w:w="43" w:type="dxa"/>
              <w:left w:w="115" w:type="dxa"/>
              <w:bottom w:w="43" w:type="dxa"/>
              <w:right w:w="115" w:type="dxa"/>
            </w:tcMar>
          </w:tcPr>
          <w:p w14:paraId="73508C6E" w14:textId="00DFA48F" w:rsidR="00A65609" w:rsidRPr="00733CDD" w:rsidRDefault="00A65609"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42848F3" w14:textId="77777777" w:rsidR="00A65609" w:rsidRPr="00733CDD" w:rsidRDefault="00A65609" w:rsidP="007B55C7">
            <w:pPr>
              <w:pStyle w:val="NormalIndent"/>
              <w:spacing w:after="0"/>
              <w:ind w:left="0"/>
              <w:rPr>
                <w:rFonts w:ascii="Arial" w:hAnsi="Arial" w:cs="Arial"/>
                <w:sz w:val="20"/>
              </w:rPr>
            </w:pPr>
          </w:p>
        </w:tc>
      </w:tr>
      <w:tr w:rsidR="00A65609" w:rsidRPr="00733CDD" w14:paraId="6D0522C5" w14:textId="77777777" w:rsidTr="007B55C7">
        <w:trPr>
          <w:trHeight w:val="365"/>
        </w:trPr>
        <w:tc>
          <w:tcPr>
            <w:tcW w:w="1079" w:type="pct"/>
            <w:shd w:val="clear" w:color="auto" w:fill="auto"/>
            <w:tcMar>
              <w:top w:w="43" w:type="dxa"/>
              <w:left w:w="115" w:type="dxa"/>
              <w:bottom w:w="43" w:type="dxa"/>
              <w:right w:w="115" w:type="dxa"/>
            </w:tcMar>
            <w:vAlign w:val="center"/>
          </w:tcPr>
          <w:p w14:paraId="7A18D01E" w14:textId="30162CB3" w:rsidR="00A65609" w:rsidRPr="00733CDD" w:rsidRDefault="00A65609" w:rsidP="007B55C7">
            <w:pPr>
              <w:spacing w:before="0"/>
              <w:rPr>
                <w:rFonts w:ascii="Arial" w:hAnsi="Arial" w:cs="Arial"/>
                <w:sz w:val="20"/>
                <w:szCs w:val="20"/>
              </w:rPr>
            </w:pPr>
            <w:r w:rsidRPr="00733CDD">
              <w:rPr>
                <w:rFonts w:ascii="Arial" w:hAnsi="Arial" w:cs="Arial"/>
                <w:color w:val="000000"/>
                <w:sz w:val="22"/>
              </w:rPr>
              <w:t>otp</w:t>
            </w:r>
          </w:p>
        </w:tc>
        <w:tc>
          <w:tcPr>
            <w:tcW w:w="2318" w:type="pct"/>
            <w:shd w:val="clear" w:color="auto" w:fill="auto"/>
            <w:tcMar>
              <w:top w:w="43" w:type="dxa"/>
              <w:left w:w="115" w:type="dxa"/>
              <w:bottom w:w="43" w:type="dxa"/>
              <w:right w:w="115" w:type="dxa"/>
            </w:tcMar>
            <w:vAlign w:val="center"/>
          </w:tcPr>
          <w:p w14:paraId="24F50B22" w14:textId="5DBD892C" w:rsidR="00A65609" w:rsidRPr="00733CDD" w:rsidRDefault="00A65609" w:rsidP="007B55C7">
            <w:pPr>
              <w:pStyle w:val="NormalIndent"/>
              <w:spacing w:after="0"/>
              <w:ind w:left="0"/>
              <w:rPr>
                <w:rFonts w:ascii="Arial" w:hAnsi="Arial" w:cs="Arial"/>
                <w:sz w:val="20"/>
              </w:rPr>
            </w:pPr>
            <w:r w:rsidRPr="00874BF8">
              <w:rPr>
                <w:rFonts w:ascii="Arial" w:hAnsi="Arial" w:cs="Arial"/>
                <w:sz w:val="20"/>
              </w:rPr>
              <w:t>The one time password (OTP) to verify. This is combined between AID-version and the OTP number shown in the devic</w:t>
            </w:r>
          </w:p>
        </w:tc>
        <w:tc>
          <w:tcPr>
            <w:tcW w:w="591" w:type="pct"/>
            <w:shd w:val="clear" w:color="auto" w:fill="auto"/>
            <w:tcMar>
              <w:top w:w="43" w:type="dxa"/>
              <w:left w:w="115" w:type="dxa"/>
              <w:bottom w:w="43" w:type="dxa"/>
              <w:right w:w="115" w:type="dxa"/>
            </w:tcMar>
          </w:tcPr>
          <w:p w14:paraId="67B8D11F" w14:textId="77777777"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383B6DD3" w14:textId="12B3116E" w:rsidR="00A65609" w:rsidRPr="00733CDD" w:rsidRDefault="00A65609"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5AF11024" w14:textId="77777777" w:rsidR="00A65609" w:rsidRPr="00733CDD" w:rsidRDefault="00A65609" w:rsidP="007B55C7">
            <w:pPr>
              <w:pStyle w:val="NormalIndent"/>
              <w:spacing w:after="0"/>
              <w:ind w:left="0"/>
              <w:rPr>
                <w:rFonts w:ascii="Arial" w:hAnsi="Arial" w:cs="Arial"/>
                <w:sz w:val="20"/>
              </w:rPr>
            </w:pPr>
          </w:p>
        </w:tc>
      </w:tr>
      <w:tr w:rsidR="00A65609" w:rsidRPr="00733CDD" w14:paraId="63EF7DB2" w14:textId="77777777" w:rsidTr="007B55C7">
        <w:trPr>
          <w:trHeight w:val="302"/>
        </w:trPr>
        <w:tc>
          <w:tcPr>
            <w:tcW w:w="1079" w:type="pct"/>
            <w:shd w:val="clear" w:color="auto" w:fill="auto"/>
            <w:tcMar>
              <w:top w:w="43" w:type="dxa"/>
              <w:left w:w="115" w:type="dxa"/>
              <w:bottom w:w="43" w:type="dxa"/>
              <w:right w:w="115" w:type="dxa"/>
            </w:tcMar>
            <w:vAlign w:val="center"/>
          </w:tcPr>
          <w:p w14:paraId="7913DCC5" w14:textId="5E18A0DA" w:rsidR="00A65609" w:rsidRPr="00733CDD" w:rsidRDefault="00A65609" w:rsidP="007B55C7">
            <w:pPr>
              <w:spacing w:before="0"/>
              <w:rPr>
                <w:rFonts w:ascii="Arial" w:hAnsi="Arial" w:cs="Arial"/>
                <w:sz w:val="20"/>
                <w:szCs w:val="20"/>
              </w:rPr>
            </w:pPr>
            <w:r w:rsidRPr="00733CDD">
              <w:rPr>
                <w:rFonts w:ascii="Arial" w:hAnsi="Arial" w:cs="Arial"/>
                <w:color w:val="000000"/>
                <w:sz w:val="22"/>
              </w:rPr>
              <w:t>transactionID?</w:t>
            </w:r>
          </w:p>
        </w:tc>
        <w:tc>
          <w:tcPr>
            <w:tcW w:w="2318" w:type="pct"/>
            <w:shd w:val="clear" w:color="auto" w:fill="auto"/>
            <w:tcMar>
              <w:top w:w="43" w:type="dxa"/>
              <w:left w:w="115" w:type="dxa"/>
              <w:bottom w:w="43" w:type="dxa"/>
              <w:right w:w="115" w:type="dxa"/>
            </w:tcMar>
            <w:vAlign w:val="center"/>
          </w:tcPr>
          <w:p w14:paraId="0A095F7D" w14:textId="71DFC51A" w:rsidR="00A65609" w:rsidRPr="00733CDD" w:rsidRDefault="00A65609" w:rsidP="007B55C7">
            <w:pPr>
              <w:pStyle w:val="NormalIndent"/>
              <w:spacing w:after="0"/>
              <w:rPr>
                <w:rFonts w:ascii="Arial" w:hAnsi="Arial" w:cs="Arial"/>
                <w:sz w:val="20"/>
              </w:rPr>
            </w:pPr>
            <w:r w:rsidRPr="00874BF8">
              <w:rPr>
                <w:rFonts w:ascii="Arial" w:hAnsi="Arial" w:cs="Arial"/>
                <w:sz w:val="20"/>
              </w:rPr>
              <w:t>This is used for verifying OTP with the requested transactionID</w:t>
            </w:r>
          </w:p>
        </w:tc>
        <w:tc>
          <w:tcPr>
            <w:tcW w:w="591" w:type="pct"/>
            <w:shd w:val="clear" w:color="auto" w:fill="auto"/>
            <w:tcMar>
              <w:top w:w="43" w:type="dxa"/>
              <w:left w:w="115" w:type="dxa"/>
              <w:bottom w:w="43" w:type="dxa"/>
              <w:right w:w="115" w:type="dxa"/>
            </w:tcMar>
          </w:tcPr>
          <w:p w14:paraId="24A103DF" w14:textId="77777777" w:rsidR="00A65609" w:rsidRPr="00733CDD" w:rsidRDefault="00A65609"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501E4419" w14:textId="07B4CF4C" w:rsidR="00A65609" w:rsidRPr="00733CDD" w:rsidRDefault="00A65609"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42754DD" w14:textId="77777777" w:rsidR="00A65609" w:rsidRPr="00733CDD" w:rsidRDefault="00A65609" w:rsidP="007B55C7">
            <w:pPr>
              <w:pStyle w:val="NormalIndent"/>
              <w:spacing w:after="0"/>
              <w:ind w:left="0"/>
              <w:rPr>
                <w:rFonts w:ascii="Arial" w:hAnsi="Arial" w:cs="Arial"/>
                <w:sz w:val="20"/>
              </w:rPr>
            </w:pPr>
          </w:p>
        </w:tc>
      </w:tr>
    </w:tbl>
    <w:p w14:paraId="43B4B159" w14:textId="77777777" w:rsidR="007B55C7" w:rsidRPr="00733CDD" w:rsidRDefault="007B55C7" w:rsidP="007B55C7">
      <w:pPr>
        <w:pStyle w:val="NormalIndent"/>
        <w:spacing w:after="0"/>
        <w:rPr>
          <w:rFonts w:ascii="Arial" w:hAnsi="Arial" w:cs="Arial"/>
        </w:rPr>
      </w:pPr>
    </w:p>
    <w:p w14:paraId="06047528" w14:textId="77777777" w:rsidR="007B55C7" w:rsidRPr="00733CDD" w:rsidRDefault="007B55C7" w:rsidP="007B55C7">
      <w:pPr>
        <w:pStyle w:val="ListParagraph"/>
        <w:numPr>
          <w:ilvl w:val="0"/>
          <w:numId w:val="25"/>
        </w:numPr>
        <w:rPr>
          <w:rFonts w:ascii="Arial" w:hAnsi="Arial" w:cs="Arial"/>
          <w:b/>
          <w:i/>
          <w:u w:val="single"/>
        </w:rPr>
      </w:pPr>
      <w:commentRangeStart w:id="66"/>
      <w:r w:rsidRPr="00733CDD">
        <w:rPr>
          <w:rFonts w:ascii="Arial" w:hAnsi="Arial" w:cs="Arial"/>
          <w:b/>
          <w:i/>
          <w:u w:val="single"/>
        </w:rPr>
        <w:t>Output:</w:t>
      </w:r>
      <w:commentRangeEnd w:id="66"/>
      <w:r w:rsidR="00FF4266">
        <w:rPr>
          <w:rStyle w:val="CommentReference"/>
        </w:rPr>
        <w:commentReference w:id="66"/>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4061"/>
        <w:gridCol w:w="1260"/>
      </w:tblGrid>
      <w:tr w:rsidR="007B55C7" w:rsidRPr="00733CDD" w14:paraId="6EA6EEE0" w14:textId="77777777" w:rsidTr="007B55C7">
        <w:tc>
          <w:tcPr>
            <w:tcW w:w="2268" w:type="pct"/>
            <w:shd w:val="clear" w:color="auto" w:fill="F7CAAC"/>
          </w:tcPr>
          <w:p w14:paraId="740F407E" w14:textId="77777777" w:rsidR="007B55C7" w:rsidRPr="00733CDD" w:rsidRDefault="007B55C7" w:rsidP="007B55C7">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082A0E20" w14:textId="77777777" w:rsidR="007B55C7" w:rsidRPr="00733CDD" w:rsidRDefault="007B55C7" w:rsidP="007B55C7">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506C87EA" w14:textId="77777777" w:rsidR="007B55C7" w:rsidRPr="00733CDD" w:rsidRDefault="007B55C7" w:rsidP="007B55C7">
            <w:pPr>
              <w:pStyle w:val="tablehead"/>
              <w:rPr>
                <w:rFonts w:ascii="Arial" w:eastAsia="Batang" w:hAnsi="Arial" w:cs="Arial"/>
                <w:sz w:val="20"/>
                <w:szCs w:val="20"/>
              </w:rPr>
            </w:pPr>
            <w:r w:rsidRPr="00733CDD">
              <w:rPr>
                <w:rFonts w:ascii="Arial" w:eastAsia="Batang" w:hAnsi="Arial" w:cs="Arial"/>
                <w:sz w:val="20"/>
                <w:szCs w:val="20"/>
              </w:rPr>
              <w:t>Type</w:t>
            </w:r>
          </w:p>
        </w:tc>
      </w:tr>
      <w:tr w:rsidR="00A65609" w:rsidRPr="00733CDD" w14:paraId="2905806F" w14:textId="77777777" w:rsidTr="007B55C7">
        <w:tc>
          <w:tcPr>
            <w:tcW w:w="2268" w:type="pct"/>
            <w:shd w:val="clear" w:color="auto" w:fill="auto"/>
          </w:tcPr>
          <w:p w14:paraId="15270389" w14:textId="78D4880F" w:rsidR="00A65609" w:rsidRPr="00733CDD" w:rsidRDefault="00A65609" w:rsidP="007B55C7">
            <w:pPr>
              <w:rPr>
                <w:rFonts w:ascii="Arial" w:hAnsi="Arial" w:cs="Arial"/>
                <w:sz w:val="20"/>
              </w:rPr>
            </w:pPr>
            <w:r w:rsidRPr="00874BF8">
              <w:rPr>
                <w:rFonts w:ascii="Arial" w:hAnsi="Arial" w:cs="Arial"/>
                <w:sz w:val="20"/>
              </w:rPr>
              <w:t>responseCode</w:t>
            </w:r>
          </w:p>
        </w:tc>
        <w:tc>
          <w:tcPr>
            <w:tcW w:w="2085" w:type="pct"/>
            <w:shd w:val="clear" w:color="auto" w:fill="auto"/>
          </w:tcPr>
          <w:p w14:paraId="14BF5180" w14:textId="0C749D3D" w:rsidR="00A65609" w:rsidRPr="00733CDD" w:rsidRDefault="00A65609" w:rsidP="007B55C7">
            <w:pPr>
              <w:rPr>
                <w:rFonts w:ascii="Arial" w:hAnsi="Arial" w:cs="Arial"/>
                <w:sz w:val="20"/>
                <w:lang w:eastAsia="x-none"/>
              </w:rPr>
            </w:pPr>
            <w:r w:rsidRPr="00874BF8">
              <w:rPr>
                <w:rFonts w:ascii="Arial" w:hAnsi="Arial" w:cs="Arial"/>
                <w:sz w:val="20"/>
                <w:lang w:eastAsia="x-none"/>
              </w:rPr>
              <w:t>The response code</w:t>
            </w:r>
          </w:p>
        </w:tc>
        <w:tc>
          <w:tcPr>
            <w:tcW w:w="647" w:type="pct"/>
            <w:shd w:val="clear" w:color="auto" w:fill="auto"/>
          </w:tcPr>
          <w:p w14:paraId="0AA64DDB" w14:textId="70C0F550" w:rsidR="00A65609" w:rsidRPr="00733CDD" w:rsidRDefault="00A65609" w:rsidP="007B55C7">
            <w:pPr>
              <w:pStyle w:val="NormalIndent"/>
              <w:spacing w:before="240" w:after="0"/>
              <w:ind w:left="0"/>
              <w:rPr>
                <w:rFonts w:ascii="Arial" w:hAnsi="Arial" w:cs="Arial"/>
                <w:sz w:val="20"/>
              </w:rPr>
            </w:pPr>
          </w:p>
        </w:tc>
      </w:tr>
      <w:tr w:rsidR="00A65609" w:rsidRPr="00733CDD" w14:paraId="4540BEDA" w14:textId="77777777" w:rsidTr="007B55C7">
        <w:tc>
          <w:tcPr>
            <w:tcW w:w="2268" w:type="pct"/>
            <w:shd w:val="clear" w:color="auto" w:fill="auto"/>
          </w:tcPr>
          <w:p w14:paraId="531CECCD" w14:textId="358FFB32" w:rsidR="00A65609" w:rsidRPr="00733CDD" w:rsidRDefault="00A65609" w:rsidP="007B55C7">
            <w:pPr>
              <w:rPr>
                <w:rFonts w:ascii="Arial" w:hAnsi="Arial" w:cs="Arial"/>
                <w:sz w:val="20"/>
              </w:rPr>
            </w:pPr>
            <w:r w:rsidRPr="00874BF8">
              <w:rPr>
                <w:rFonts w:ascii="Arial" w:hAnsi="Arial" w:cs="Arial"/>
                <w:sz w:val="20"/>
              </w:rPr>
              <w:t>message</w:t>
            </w:r>
          </w:p>
        </w:tc>
        <w:tc>
          <w:tcPr>
            <w:tcW w:w="2085" w:type="pct"/>
            <w:shd w:val="clear" w:color="auto" w:fill="auto"/>
          </w:tcPr>
          <w:p w14:paraId="17B56372" w14:textId="6FA46DD3" w:rsidR="00A65609" w:rsidRPr="00733CDD" w:rsidRDefault="00A65609" w:rsidP="007B55C7">
            <w:pPr>
              <w:rPr>
                <w:rFonts w:ascii="Arial" w:hAnsi="Arial" w:cs="Arial"/>
                <w:sz w:val="20"/>
                <w:lang w:eastAsia="x-none"/>
              </w:rPr>
            </w:pPr>
            <w:r w:rsidRPr="00874BF8">
              <w:rPr>
                <w:rFonts w:ascii="Arial" w:hAnsi="Arial" w:cs="Arial"/>
                <w:sz w:val="20"/>
                <w:lang w:eastAsia="x-none"/>
              </w:rPr>
              <w:t xml:space="preserve">The description about the response code  </w:t>
            </w:r>
          </w:p>
        </w:tc>
        <w:tc>
          <w:tcPr>
            <w:tcW w:w="647" w:type="pct"/>
            <w:shd w:val="clear" w:color="auto" w:fill="auto"/>
          </w:tcPr>
          <w:p w14:paraId="24B4C044" w14:textId="12162E7E" w:rsidR="00A65609" w:rsidRPr="00733CDD" w:rsidRDefault="00A65609" w:rsidP="007B55C7">
            <w:pPr>
              <w:pStyle w:val="NormalIndent"/>
              <w:spacing w:before="240" w:after="0"/>
              <w:ind w:left="0"/>
              <w:rPr>
                <w:rFonts w:ascii="Arial" w:hAnsi="Arial" w:cs="Arial"/>
                <w:sz w:val="20"/>
              </w:rPr>
            </w:pPr>
          </w:p>
        </w:tc>
      </w:tr>
    </w:tbl>
    <w:p w14:paraId="378EF495" w14:textId="5D58BEAE" w:rsidR="007B55C7" w:rsidRPr="007B55C7" w:rsidRDefault="007B55C7" w:rsidP="007B55C7">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518"/>
        <w:gridCol w:w="5220"/>
      </w:tblGrid>
      <w:tr w:rsidR="007B55C7" w:rsidRPr="002A403B" w14:paraId="15D773F7" w14:textId="77777777" w:rsidTr="009605F9">
        <w:trPr>
          <w:trHeight w:hRule="exact" w:val="288"/>
        </w:trPr>
        <w:tc>
          <w:tcPr>
            <w:tcW w:w="451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2293FC3C" w14:textId="77777777" w:rsidR="007B55C7" w:rsidRPr="002A403B" w:rsidRDefault="007B55C7" w:rsidP="007B55C7">
            <w:pPr>
              <w:pStyle w:val="tablehead"/>
              <w:rPr>
                <w:rFonts w:ascii="Arial" w:eastAsia="Batang" w:hAnsi="Arial" w:cs="Arial"/>
                <w:sz w:val="20"/>
                <w:szCs w:val="20"/>
              </w:rPr>
            </w:pPr>
            <w:r>
              <w:rPr>
                <w:rFonts w:ascii="Arial" w:eastAsia="Batang" w:hAnsi="Arial" w:cs="Arial"/>
                <w:sz w:val="20"/>
                <w:szCs w:val="20"/>
              </w:rPr>
              <w:t>Request</w:t>
            </w:r>
          </w:p>
        </w:tc>
        <w:tc>
          <w:tcPr>
            <w:tcW w:w="522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22403FAC" w14:textId="6DC84C3B" w:rsidR="007B55C7" w:rsidRPr="002A403B" w:rsidRDefault="00151E3A" w:rsidP="007B55C7">
            <w:pPr>
              <w:pStyle w:val="tablehead"/>
              <w:rPr>
                <w:rFonts w:ascii="Arial" w:eastAsia="Batang" w:hAnsi="Arial" w:cs="Arial"/>
                <w:sz w:val="20"/>
                <w:szCs w:val="20"/>
              </w:rPr>
            </w:pPr>
            <w:r>
              <w:rPr>
                <w:rFonts w:ascii="Arial" w:eastAsia="Batang" w:hAnsi="Arial" w:cs="Arial"/>
                <w:sz w:val="20"/>
                <w:szCs w:val="20"/>
              </w:rPr>
              <w:t xml:space="preserve">Response </w:t>
            </w:r>
          </w:p>
        </w:tc>
      </w:tr>
      <w:tr w:rsidR="007B55C7" w:rsidRPr="002A403B" w14:paraId="1F486AA8" w14:textId="77777777" w:rsidTr="009605F9">
        <w:trPr>
          <w:trHeight w:hRule="exact" w:val="9200"/>
        </w:trPr>
        <w:tc>
          <w:tcPr>
            <w:tcW w:w="45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5D7656"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lastRenderedPageBreak/>
              <w:t>&lt;ns0:ServiceBody&gt;</w:t>
            </w:r>
          </w:p>
          <w:p w14:paraId="7091B0F5"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&lt;ver1:VerifyOTPCRReq xmlns:soapenv="http://www.w3.org/2003/05/soap-envelope" xmlns:ns="shb/common/envelope/commonheader/1.0" xmlns:ver1="shb/global/tokenotp/ver1.0" xmlns:SOAP-ENV="http://www.w3.org/2003/05/soap-envelope"&gt;</w:t>
            </w:r>
          </w:p>
          <w:p w14:paraId="203EA08A"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&lt;ns:AppHdr&gt;</w:t>
            </w:r>
          </w:p>
          <w:p w14:paraId="1DA19997"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&lt;ns:CharSet&gt;UTF-8&lt;/ns:CharSet&gt;</w:t>
            </w:r>
          </w:p>
          <w:p w14:paraId="5B8DE5F5"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&lt;ns:SvcVer&gt;1.0&lt;/ns:SvcVer&gt;</w:t>
            </w:r>
          </w:p>
          <w:p w14:paraId="6DBBD95E"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&lt;ns:From&gt;</w:t>
            </w:r>
          </w:p>
          <w:p w14:paraId="5A8EE488"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&lt;ns:Id&gt;SHB&lt;/ns:Id&gt;</w:t>
            </w:r>
          </w:p>
          <w:p w14:paraId="36E21923"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&lt;ns:Name&gt;SHB&lt;/ns:Name&gt;</w:t>
            </w:r>
          </w:p>
          <w:p w14:paraId="1AEB247D"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&lt;/ns:From&gt;</w:t>
            </w:r>
          </w:p>
          <w:p w14:paraId="49E3A1E8"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&lt;ns:To&gt;</w:t>
            </w:r>
          </w:p>
          <w:p w14:paraId="3CC71A99"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&lt;ns:Id&gt;SHB&lt;/ns:Id&gt;</w:t>
            </w:r>
          </w:p>
          <w:p w14:paraId="3D5426D7"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&lt;ns:Name&gt;SHB&lt;/ns:Name&gt;</w:t>
            </w:r>
          </w:p>
          <w:p w14:paraId="6062D5FA"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&lt;/ns:To&gt;</w:t>
            </w:r>
          </w:p>
          <w:p w14:paraId="4AB7C9C9"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&lt;ns:MsgId&gt;dcbTokenOTP161121084336ae749ce2beb64e04a2a7f188a&lt;/ns:MsgId&gt;</w:t>
            </w:r>
          </w:p>
          <w:p w14:paraId="07C5086D"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&lt;ns:BizSvc&gt;</w:t>
            </w:r>
          </w:p>
          <w:p w14:paraId="2CE1005C"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&lt;ns:Id&gt;TokenOTP&lt;/ns:Id&gt;</w:t>
            </w:r>
          </w:p>
          <w:p w14:paraId="4ED79D31"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&lt;ns:Name&gt;TokenOTP&lt;/ns:Name&gt;</w:t>
            </w:r>
          </w:p>
          <w:p w14:paraId="40B63D7D"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&lt;/ns:BizSvc&gt;</w:t>
            </w:r>
          </w:p>
          <w:p w14:paraId="2A61B256"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&lt;ns:TransDt&gt;2021-11-16T08:43:36.074Z&lt;/ns:TransDt&gt;</w:t>
            </w:r>
          </w:p>
          <w:p w14:paraId="0103637D"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&lt;/ns:AppHdr&gt;</w:t>
            </w:r>
          </w:p>
          <w:p w14:paraId="7A0C6881"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&lt;ver1:userID&gt;tranvan&lt;/ver1:userID&gt;</w:t>
            </w:r>
          </w:p>
          <w:p w14:paraId="4912229C"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&lt;ver1:otp&gt;09249464&lt;/ver1:otp&gt;</w:t>
            </w:r>
          </w:p>
          <w:p w14:paraId="57C6A8E4"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&lt;ver1:transactionID&gt;EB202111161637052197061&lt;/ver1:transactionID&gt;</w:t>
            </w:r>
          </w:p>
          <w:p w14:paraId="7B4A1415"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&lt;/ver1:VerifyOTPCRReq&gt;</w:t>
            </w:r>
          </w:p>
          <w:p w14:paraId="63F160FD" w14:textId="77777777" w:rsidR="009605F9" w:rsidRPr="009605F9" w:rsidRDefault="009605F9" w:rsidP="009605F9">
            <w:pPr>
              <w:spacing w:before="0" w:after="0"/>
              <w:rPr>
                <w:sz w:val="16"/>
                <w:szCs w:val="16"/>
              </w:rPr>
            </w:pPr>
            <w:r w:rsidRPr="009605F9">
              <w:rPr>
                <w:rFonts w:ascii="Arial" w:hAnsi="Arial" w:cs="Arial"/>
                <w:sz w:val="16"/>
                <w:szCs w:val="16"/>
              </w:rPr>
              <w:t xml:space="preserve">    &lt;/ns0:ServiceBody&gt;</w:t>
            </w:r>
          </w:p>
          <w:p w14:paraId="05889357" w14:textId="77777777" w:rsidR="007B55C7" w:rsidRPr="009605F9" w:rsidRDefault="007B55C7" w:rsidP="009605F9">
            <w:pPr>
              <w:spacing w:before="0" w:after="0"/>
              <w:rPr>
                <w:rFonts w:ascii="Arial" w:hAnsi="Arial" w:cs="Arial"/>
                <w:sz w:val="16"/>
                <w:szCs w:val="16"/>
              </w:rPr>
            </w:pPr>
          </w:p>
        </w:tc>
        <w:tc>
          <w:tcPr>
            <w:tcW w:w="52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0275C"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&lt;ServiceBody&gt;</w:t>
            </w:r>
          </w:p>
          <w:p w14:paraId="24B2D60E"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&lt;ns2:VerifyOTPCRRes xmlns:ns2="shb/global/tokenotp/ver1.0"&gt;</w:t>
            </w:r>
          </w:p>
          <w:p w14:paraId="7BCAA48F"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&lt;ns:AppHdr xmlns:soapenv="http://www.w3.org/2003/05/soap-envelope" xmlns:ns="shb/common/envelope/commonheader/1.0" xmlns:ver1="shb/global/tokenotp/ver1.0" xmlns:SOAP-ENV="http://www.w3.org/2003/05/soap-envelope"&gt;</w:t>
            </w:r>
          </w:p>
          <w:p w14:paraId="2817FB1C"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&lt;ns:CharSet&gt;UTF-8&lt;/ns:CharSet&gt;</w:t>
            </w:r>
          </w:p>
          <w:p w14:paraId="3B093012"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&lt;ns:SvcVer&gt;1.0&lt;/ns:SvcVer&gt;</w:t>
            </w:r>
          </w:p>
          <w:p w14:paraId="6A8606A4"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&lt;ns:From&gt;</w:t>
            </w:r>
          </w:p>
          <w:p w14:paraId="32B9B532"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&lt;ns:Id&gt;SHB&lt;/ns:Id&gt;</w:t>
            </w:r>
          </w:p>
          <w:p w14:paraId="1968FD0F"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&lt;ns:Name&gt;SHB&lt;/ns:Name&gt;</w:t>
            </w:r>
          </w:p>
          <w:p w14:paraId="6BC0DD45"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&lt;/ns:From&gt;</w:t>
            </w:r>
          </w:p>
          <w:p w14:paraId="60F5A271"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&lt;ns:To&gt;</w:t>
            </w:r>
          </w:p>
          <w:p w14:paraId="4A65A4FD"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&lt;ns:Id&gt;SHB&lt;/ns:Id&gt;</w:t>
            </w:r>
          </w:p>
          <w:p w14:paraId="387752E1"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&lt;ns:Name&gt;SHB&lt;/ns:Name&gt;</w:t>
            </w:r>
          </w:p>
          <w:p w14:paraId="54B35AD4"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&lt;/ns:To&gt;</w:t>
            </w:r>
          </w:p>
          <w:p w14:paraId="7FB04FBA"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&lt;ns:MsgId&gt;dcbTokenOTP161121084336ae749ce2beb64e04a2a7f188a&lt;/ns:MsgId&gt;</w:t>
            </w:r>
          </w:p>
          <w:p w14:paraId="29EF952C"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&lt;ns:BizSvc&gt;</w:t>
            </w:r>
          </w:p>
          <w:p w14:paraId="673A8389"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&lt;ns:Id&gt;TokenOTP&lt;/ns:Id&gt;</w:t>
            </w:r>
          </w:p>
          <w:p w14:paraId="4AD514B5"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&lt;ns:Name&gt;TokenOTP&lt;/ns:Name&gt;</w:t>
            </w:r>
          </w:p>
          <w:p w14:paraId="6B8839D8"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&lt;/ns:BizSvc&gt;</w:t>
            </w:r>
          </w:p>
          <w:p w14:paraId="6420085B"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&lt;ns:TransDt&gt;2021-11-16T08:43:36.074Z&lt;/ns:TransDt&gt;</w:t>
            </w:r>
          </w:p>
          <w:p w14:paraId="3BED72AF"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&lt;/ns:AppHdr&gt;</w:t>
            </w:r>
          </w:p>
          <w:p w14:paraId="1F55856F"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&lt;ns3:RespSts xmlns:ns3="shb/common/envelope/commonheader/1.0"&gt;</w:t>
            </w:r>
          </w:p>
          <w:p w14:paraId="2EECAF58"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&lt;ns3:Sts&gt;1&lt;/ns3:Sts&gt;</w:t>
            </w:r>
          </w:p>
          <w:p w14:paraId="490F8967"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&lt;/ns3:RespSts&gt;</w:t>
            </w:r>
          </w:p>
          <w:p w14:paraId="7417045D"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&lt;ns2:responseCode&gt;10&lt;/ns2:responseCode&gt;</w:t>
            </w:r>
          </w:p>
          <w:p w14:paraId="320F5CB8"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&lt;ns2:message&gt;Wrong OTP&lt;/ns2:message&gt;</w:t>
            </w:r>
          </w:p>
          <w:p w14:paraId="1264DF48" w14:textId="77777777" w:rsidR="009605F9" w:rsidRPr="009605F9" w:rsidRDefault="009605F9" w:rsidP="009605F9">
            <w:pPr>
              <w:spacing w:before="0" w:after="0"/>
              <w:rPr>
                <w:rFonts w:ascii="Arial" w:hAnsi="Arial" w:cs="Arial"/>
                <w:sz w:val="16"/>
                <w:szCs w:val="16"/>
              </w:rPr>
            </w:pPr>
            <w:r w:rsidRPr="009605F9">
              <w:rPr>
                <w:rFonts w:ascii="Arial" w:hAnsi="Arial" w:cs="Arial"/>
                <w:sz w:val="16"/>
                <w:szCs w:val="16"/>
              </w:rPr>
              <w:t xml:space="preserve">            &lt;/ns2:VerifyOTPCRRes&gt;</w:t>
            </w:r>
          </w:p>
          <w:p w14:paraId="42D677DE" w14:textId="77777777" w:rsidR="009605F9" w:rsidRPr="009605F9" w:rsidRDefault="009605F9" w:rsidP="009605F9">
            <w:pPr>
              <w:spacing w:before="0" w:after="0"/>
              <w:rPr>
                <w:sz w:val="16"/>
                <w:szCs w:val="16"/>
              </w:rPr>
            </w:pPr>
            <w:r w:rsidRPr="009605F9">
              <w:rPr>
                <w:rFonts w:ascii="Arial" w:hAnsi="Arial" w:cs="Arial"/>
                <w:sz w:val="16"/>
                <w:szCs w:val="16"/>
              </w:rPr>
              <w:t xml:space="preserve">        &lt;/ServiceBody&gt;</w:t>
            </w:r>
          </w:p>
          <w:p w14:paraId="63892474" w14:textId="77777777" w:rsidR="007B55C7" w:rsidRPr="009605F9" w:rsidRDefault="007B55C7" w:rsidP="007B55C7">
            <w:pPr>
              <w:spacing w:before="0" w:after="0"/>
              <w:rPr>
                <w:rFonts w:ascii="Arial" w:hAnsi="Arial" w:cs="Arial"/>
                <w:b/>
                <w:sz w:val="16"/>
                <w:szCs w:val="16"/>
              </w:rPr>
            </w:pPr>
          </w:p>
        </w:tc>
      </w:tr>
    </w:tbl>
    <w:p w14:paraId="1A8463A1" w14:textId="2E5AD3E7" w:rsidR="0088151F" w:rsidRDefault="00F653EB" w:rsidP="00F653EB">
      <w:pPr>
        <w:pStyle w:val="Heading2"/>
        <w:rPr>
          <w:rFonts w:ascii="Arial" w:hAnsi="Arial" w:cs="Arial"/>
          <w:lang w:val="en-GB"/>
        </w:rPr>
      </w:pPr>
      <w:bookmarkStart w:id="67" w:name="_Hạch_toán_gl"/>
      <w:bookmarkStart w:id="68" w:name="_Toc88143065"/>
      <w:bookmarkEnd w:id="67"/>
      <w:r w:rsidRPr="00733CDD">
        <w:rPr>
          <w:rFonts w:ascii="Arial" w:hAnsi="Arial" w:cs="Arial"/>
          <w:lang w:val="en-GB"/>
        </w:rPr>
        <w:t>Hạch toán gl lên core bank</w:t>
      </w:r>
      <w:bookmarkEnd w:id="68"/>
    </w:p>
    <w:p w14:paraId="0AF53D14" w14:textId="77777777" w:rsidR="00467E2A" w:rsidRPr="00733CDD" w:rsidRDefault="00467E2A" w:rsidP="00467E2A">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4109924B" w14:textId="77777777" w:rsidR="008C059F" w:rsidRPr="00733CDD" w:rsidRDefault="008C059F" w:rsidP="008C059F">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w:t>
      </w:r>
      <w:r>
        <w:rPr>
          <w:rFonts w:ascii="Arial" w:hAnsi="Arial" w:cs="Arial"/>
          <w:szCs w:val="24"/>
        </w:rPr>
        <w:t>Dùng SOAP OVER JMS</w:t>
      </w:r>
    </w:p>
    <w:p w14:paraId="797FB14B" w14:textId="77777777" w:rsidR="008C059F" w:rsidRDefault="008C059F" w:rsidP="008C059F">
      <w:pPr>
        <w:shd w:val="clear" w:color="auto" w:fill="FFFFFF"/>
        <w:spacing w:before="0" w:after="0"/>
        <w:ind w:left="360"/>
        <w:rPr>
          <w:rFonts w:ascii="Arial" w:hAnsi="Arial" w:cs="Arial"/>
          <w:szCs w:val="24"/>
        </w:rPr>
      </w:pPr>
      <w:r w:rsidRPr="008B5BE5">
        <w:rPr>
          <w:rFonts w:ascii="Arial" w:hAnsi="Arial" w:cs="Arial"/>
          <w:szCs w:val="24"/>
        </w:rPr>
        <w:t xml:space="preserve">URL: </w:t>
      </w:r>
      <w:r w:rsidRPr="008C059F">
        <w:rPr>
          <w:rFonts w:ascii="Arial" w:hAnsi="Arial" w:cs="Arial"/>
          <w:szCs w:val="24"/>
        </w:rPr>
        <w:t xml:space="preserve">jms://ESB_SOA_DEV::queue_fundTransfers.financialposting.v10::queue_fundTransfers.financialposting.v10 </w:t>
      </w:r>
    </w:p>
    <w:p w14:paraId="61BF0EB2" w14:textId="32C1794A" w:rsidR="00467E2A" w:rsidRPr="008C059F" w:rsidRDefault="00467E2A" w:rsidP="008C059F">
      <w:pPr>
        <w:pStyle w:val="ListParagraph"/>
        <w:numPr>
          <w:ilvl w:val="0"/>
          <w:numId w:val="35"/>
        </w:numPr>
        <w:shd w:val="clear" w:color="auto" w:fill="FFFFFF"/>
        <w:spacing w:before="0" w:after="0"/>
        <w:rPr>
          <w:rFonts w:ascii="Arial" w:hAnsi="Arial" w:cs="Arial"/>
          <w:b/>
          <w:i/>
          <w:u w:val="single"/>
        </w:rPr>
      </w:pPr>
      <w:r w:rsidRPr="008C059F">
        <w:rPr>
          <w:rFonts w:ascii="Arial" w:hAnsi="Arial" w:cs="Arial"/>
          <w:b/>
          <w:i/>
          <w:u w:val="single"/>
        </w:rPr>
        <w:t>Input: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467E2A" w:rsidRPr="00733CDD" w14:paraId="09AE8362" w14:textId="77777777" w:rsidTr="000D29AE">
        <w:tc>
          <w:tcPr>
            <w:tcW w:w="1079" w:type="pct"/>
            <w:shd w:val="clear" w:color="auto" w:fill="F7CAAC"/>
            <w:tcMar>
              <w:top w:w="43" w:type="dxa"/>
              <w:left w:w="115" w:type="dxa"/>
              <w:bottom w:w="43" w:type="dxa"/>
              <w:right w:w="115" w:type="dxa"/>
            </w:tcMar>
            <w:vAlign w:val="center"/>
          </w:tcPr>
          <w:p w14:paraId="79A3BFF1" w14:textId="77777777" w:rsidR="00467E2A" w:rsidRPr="00733CDD" w:rsidRDefault="00467E2A" w:rsidP="000D29AE">
            <w:pPr>
              <w:pStyle w:val="tablehead"/>
              <w:rPr>
                <w:rFonts w:ascii="Arial" w:hAnsi="Arial" w:cs="Arial"/>
                <w:sz w:val="20"/>
                <w:szCs w:val="20"/>
              </w:rPr>
            </w:pPr>
            <w:commentRangeStart w:id="69"/>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1A07755E" w14:textId="77777777" w:rsidR="00467E2A" w:rsidRPr="00733CDD" w:rsidRDefault="00467E2A" w:rsidP="000D29AE">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2B2E5185" w14:textId="77777777" w:rsidR="00467E2A" w:rsidRPr="00733CDD" w:rsidRDefault="00467E2A" w:rsidP="000D29AE">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2AFA21E7" w14:textId="77777777" w:rsidR="00467E2A" w:rsidRPr="00733CDD" w:rsidRDefault="00467E2A" w:rsidP="000D29AE">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58F35270" w14:textId="77777777" w:rsidR="00467E2A" w:rsidRPr="00733CDD" w:rsidRDefault="00467E2A" w:rsidP="000D29AE">
            <w:pPr>
              <w:pStyle w:val="tablehead"/>
              <w:rPr>
                <w:rFonts w:ascii="Arial" w:hAnsi="Arial" w:cs="Arial"/>
                <w:sz w:val="20"/>
                <w:szCs w:val="20"/>
              </w:rPr>
            </w:pPr>
            <w:r w:rsidRPr="00733CDD">
              <w:rPr>
                <w:rFonts w:ascii="Arial" w:hAnsi="Arial" w:cs="Arial"/>
                <w:sz w:val="20"/>
                <w:szCs w:val="20"/>
              </w:rPr>
              <w:t>Length</w:t>
            </w:r>
            <w:commentRangeEnd w:id="69"/>
            <w:r w:rsidR="00FF4266">
              <w:rPr>
                <w:rStyle w:val="CommentReference"/>
                <w:rFonts w:eastAsiaTheme="majorEastAsia" w:cstheme="majorBidi"/>
                <w:b w:val="0"/>
                <w:bCs w:val="0"/>
                <w:lang w:bidi="en-US"/>
              </w:rPr>
              <w:commentReference w:id="69"/>
            </w:r>
          </w:p>
        </w:tc>
      </w:tr>
      <w:tr w:rsidR="00A65609" w:rsidRPr="00733CDD" w14:paraId="6FE54C0A" w14:textId="77777777" w:rsidTr="000D29AE">
        <w:trPr>
          <w:trHeight w:val="419"/>
        </w:trPr>
        <w:tc>
          <w:tcPr>
            <w:tcW w:w="1079" w:type="pct"/>
            <w:shd w:val="clear" w:color="auto" w:fill="auto"/>
            <w:tcMar>
              <w:top w:w="43" w:type="dxa"/>
              <w:left w:w="115" w:type="dxa"/>
              <w:bottom w:w="43" w:type="dxa"/>
              <w:right w:w="115" w:type="dxa"/>
            </w:tcMar>
            <w:vAlign w:val="center"/>
          </w:tcPr>
          <w:p w14:paraId="06F30146" w14:textId="193A4E05" w:rsidR="00A65609" w:rsidRPr="00733CDD" w:rsidRDefault="00A65609" w:rsidP="000D29AE">
            <w:pPr>
              <w:spacing w:before="0"/>
              <w:rPr>
                <w:rFonts w:ascii="Arial" w:hAnsi="Arial" w:cs="Arial"/>
                <w:sz w:val="20"/>
                <w:szCs w:val="20"/>
              </w:rPr>
            </w:pPr>
            <w:r>
              <w:rPr>
                <w:color w:val="000000"/>
                <w:sz w:val="22"/>
              </w:rPr>
              <w:t>ItfId?</w:t>
            </w:r>
          </w:p>
        </w:tc>
        <w:tc>
          <w:tcPr>
            <w:tcW w:w="2318" w:type="pct"/>
            <w:shd w:val="clear" w:color="auto" w:fill="auto"/>
            <w:tcMar>
              <w:top w:w="43" w:type="dxa"/>
              <w:left w:w="115" w:type="dxa"/>
              <w:bottom w:w="43" w:type="dxa"/>
              <w:right w:w="115" w:type="dxa"/>
            </w:tcMar>
            <w:vAlign w:val="center"/>
          </w:tcPr>
          <w:p w14:paraId="33849686" w14:textId="6CCFD295" w:rsidR="00A65609" w:rsidRPr="00733CDD" w:rsidRDefault="00A65609" w:rsidP="000D29AE">
            <w:pPr>
              <w:pStyle w:val="NormalIndent"/>
              <w:spacing w:after="0"/>
              <w:ind w:left="0"/>
              <w:rPr>
                <w:rFonts w:ascii="Arial" w:hAnsi="Arial" w:cs="Arial"/>
                <w:sz w:val="20"/>
              </w:rPr>
            </w:pPr>
            <w:r w:rsidRPr="00FC049F">
              <w:rPr>
                <w:rFonts w:ascii="Calibri" w:hAnsi="Calibri" w:cs="Arial"/>
              </w:rPr>
              <w:t>Interface identification</w:t>
            </w:r>
          </w:p>
        </w:tc>
        <w:tc>
          <w:tcPr>
            <w:tcW w:w="591" w:type="pct"/>
            <w:shd w:val="clear" w:color="auto" w:fill="auto"/>
            <w:tcMar>
              <w:top w:w="43" w:type="dxa"/>
              <w:left w:w="115" w:type="dxa"/>
              <w:bottom w:w="43" w:type="dxa"/>
              <w:right w:w="115" w:type="dxa"/>
            </w:tcMar>
            <w:vAlign w:val="center"/>
          </w:tcPr>
          <w:p w14:paraId="008F6016" w14:textId="77777777" w:rsidR="00A65609" w:rsidRPr="00733CDD" w:rsidRDefault="00A65609" w:rsidP="000D29AE">
            <w:pPr>
              <w:spacing w:before="0"/>
              <w:rPr>
                <w:rFonts w:ascii="Arial" w:hAnsi="Arial" w:cs="Arial"/>
                <w:sz w:val="20"/>
                <w:szCs w:val="20"/>
              </w:rPr>
            </w:pPr>
          </w:p>
        </w:tc>
        <w:tc>
          <w:tcPr>
            <w:tcW w:w="387" w:type="pct"/>
            <w:shd w:val="clear" w:color="auto" w:fill="auto"/>
            <w:tcMar>
              <w:top w:w="43" w:type="dxa"/>
              <w:left w:w="115" w:type="dxa"/>
              <w:bottom w:w="43" w:type="dxa"/>
              <w:right w:w="115" w:type="dxa"/>
            </w:tcMar>
          </w:tcPr>
          <w:p w14:paraId="1765D176" w14:textId="3CA6425A" w:rsidR="00A65609" w:rsidRPr="00733CDD" w:rsidRDefault="00A65609"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8214874" w14:textId="77777777" w:rsidR="00A65609" w:rsidRPr="00733CDD" w:rsidRDefault="00A65609" w:rsidP="000D29AE">
            <w:pPr>
              <w:pStyle w:val="NormalIndent"/>
              <w:spacing w:after="0"/>
              <w:ind w:left="0"/>
              <w:rPr>
                <w:rFonts w:ascii="Arial" w:hAnsi="Arial" w:cs="Arial"/>
                <w:sz w:val="20"/>
              </w:rPr>
            </w:pPr>
          </w:p>
        </w:tc>
      </w:tr>
      <w:tr w:rsidR="00A65609" w:rsidRPr="00733CDD" w14:paraId="2F43C8F5" w14:textId="77777777" w:rsidTr="000D29AE">
        <w:trPr>
          <w:trHeight w:val="365"/>
        </w:trPr>
        <w:tc>
          <w:tcPr>
            <w:tcW w:w="1079" w:type="pct"/>
            <w:shd w:val="clear" w:color="auto" w:fill="auto"/>
            <w:tcMar>
              <w:top w:w="43" w:type="dxa"/>
              <w:left w:w="115" w:type="dxa"/>
              <w:bottom w:w="43" w:type="dxa"/>
              <w:right w:w="115" w:type="dxa"/>
            </w:tcMar>
            <w:vAlign w:val="center"/>
          </w:tcPr>
          <w:p w14:paraId="4AA2FF23" w14:textId="794CD755" w:rsidR="00A65609" w:rsidRPr="00733CDD" w:rsidRDefault="00A65609" w:rsidP="000D29AE">
            <w:pPr>
              <w:spacing w:before="0"/>
              <w:rPr>
                <w:rFonts w:ascii="Arial" w:hAnsi="Arial" w:cs="Arial"/>
                <w:sz w:val="20"/>
                <w:szCs w:val="20"/>
              </w:rPr>
            </w:pPr>
            <w:r>
              <w:rPr>
                <w:color w:val="000000"/>
                <w:sz w:val="22"/>
              </w:rPr>
              <w:t>ChnlId</w:t>
            </w:r>
          </w:p>
        </w:tc>
        <w:tc>
          <w:tcPr>
            <w:tcW w:w="2318" w:type="pct"/>
            <w:shd w:val="clear" w:color="auto" w:fill="auto"/>
            <w:tcMar>
              <w:top w:w="43" w:type="dxa"/>
              <w:left w:w="115" w:type="dxa"/>
              <w:bottom w:w="43" w:type="dxa"/>
              <w:right w:w="115" w:type="dxa"/>
            </w:tcMar>
            <w:vAlign w:val="center"/>
          </w:tcPr>
          <w:p w14:paraId="6A22C3F2" w14:textId="13EDD623" w:rsidR="00A65609" w:rsidRPr="00733CDD" w:rsidRDefault="00A65609" w:rsidP="000D29AE">
            <w:pPr>
              <w:pStyle w:val="NormalIndent"/>
              <w:spacing w:after="0"/>
              <w:ind w:left="0"/>
              <w:rPr>
                <w:rFonts w:ascii="Arial" w:hAnsi="Arial" w:cs="Arial"/>
                <w:sz w:val="20"/>
              </w:rPr>
            </w:pPr>
            <w:r w:rsidRPr="00FC049F">
              <w:rPr>
                <w:rFonts w:ascii="Calibri" w:hAnsi="Calibri" w:cs="Arial"/>
              </w:rPr>
              <w:t>Channel Identification field</w:t>
            </w:r>
          </w:p>
        </w:tc>
        <w:tc>
          <w:tcPr>
            <w:tcW w:w="591" w:type="pct"/>
            <w:shd w:val="clear" w:color="auto" w:fill="auto"/>
            <w:tcMar>
              <w:top w:w="43" w:type="dxa"/>
              <w:left w:w="115" w:type="dxa"/>
              <w:bottom w:w="43" w:type="dxa"/>
              <w:right w:w="115" w:type="dxa"/>
            </w:tcMar>
          </w:tcPr>
          <w:p w14:paraId="52C3F9C6"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4351F91F" w14:textId="01A1D514" w:rsidR="00A65609" w:rsidRPr="00733CDD" w:rsidRDefault="00A65609"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ACEEC16" w14:textId="77777777" w:rsidR="00A65609" w:rsidRPr="00733CDD" w:rsidRDefault="00A65609" w:rsidP="000D29AE">
            <w:pPr>
              <w:pStyle w:val="NormalIndent"/>
              <w:spacing w:after="0"/>
              <w:ind w:left="0"/>
              <w:rPr>
                <w:rFonts w:ascii="Arial" w:hAnsi="Arial" w:cs="Arial"/>
                <w:sz w:val="20"/>
              </w:rPr>
            </w:pPr>
          </w:p>
        </w:tc>
      </w:tr>
      <w:tr w:rsidR="00A65609" w:rsidRPr="00733CDD" w14:paraId="61B0F2C4" w14:textId="77777777" w:rsidTr="000D29AE">
        <w:trPr>
          <w:trHeight w:val="302"/>
        </w:trPr>
        <w:tc>
          <w:tcPr>
            <w:tcW w:w="1079" w:type="pct"/>
            <w:shd w:val="clear" w:color="auto" w:fill="auto"/>
            <w:tcMar>
              <w:top w:w="43" w:type="dxa"/>
              <w:left w:w="115" w:type="dxa"/>
              <w:bottom w:w="43" w:type="dxa"/>
              <w:right w:w="115" w:type="dxa"/>
            </w:tcMar>
            <w:vAlign w:val="center"/>
          </w:tcPr>
          <w:p w14:paraId="568124FC" w14:textId="73889B73" w:rsidR="00A65609" w:rsidRPr="00733CDD" w:rsidRDefault="00A65609" w:rsidP="000D29AE">
            <w:pPr>
              <w:spacing w:before="0"/>
              <w:rPr>
                <w:rFonts w:ascii="Arial" w:hAnsi="Arial" w:cs="Arial"/>
                <w:sz w:val="20"/>
                <w:szCs w:val="20"/>
              </w:rPr>
            </w:pPr>
            <w:r>
              <w:rPr>
                <w:color w:val="000000"/>
                <w:sz w:val="22"/>
              </w:rPr>
              <w:t>TxnDt</w:t>
            </w:r>
          </w:p>
        </w:tc>
        <w:tc>
          <w:tcPr>
            <w:tcW w:w="2318" w:type="pct"/>
            <w:shd w:val="clear" w:color="auto" w:fill="auto"/>
            <w:tcMar>
              <w:top w:w="43" w:type="dxa"/>
              <w:left w:w="115" w:type="dxa"/>
              <w:bottom w:w="43" w:type="dxa"/>
              <w:right w:w="115" w:type="dxa"/>
            </w:tcMar>
            <w:vAlign w:val="center"/>
          </w:tcPr>
          <w:p w14:paraId="3374CA6A" w14:textId="5AC083B6" w:rsidR="00A65609" w:rsidRPr="00733CDD" w:rsidRDefault="00A65609" w:rsidP="000D29AE">
            <w:pPr>
              <w:pStyle w:val="NormalIndent"/>
              <w:spacing w:after="0"/>
              <w:rPr>
                <w:rFonts w:ascii="Arial" w:hAnsi="Arial" w:cs="Arial"/>
                <w:sz w:val="20"/>
              </w:rPr>
            </w:pPr>
            <w:r w:rsidRPr="00FC049F">
              <w:rPr>
                <w:rFonts w:ascii="Calibri" w:hAnsi="Calibri" w:cs="Arial"/>
              </w:rPr>
              <w:t>Source date and time stamp</w:t>
            </w:r>
            <w:r>
              <w:rPr>
                <w:rFonts w:ascii="Calibri" w:hAnsi="Calibri" w:cs="Arial"/>
              </w:rPr>
              <w:t xml:space="preserve"> YY</w:t>
            </w:r>
            <w:r w:rsidRPr="00FC049F">
              <w:rPr>
                <w:rFonts w:ascii="Calibri" w:hAnsi="Calibri" w:cs="Arial"/>
              </w:rPr>
              <w:t>YYMMDD</w:t>
            </w:r>
          </w:p>
        </w:tc>
        <w:tc>
          <w:tcPr>
            <w:tcW w:w="591" w:type="pct"/>
            <w:shd w:val="clear" w:color="auto" w:fill="auto"/>
            <w:tcMar>
              <w:top w:w="43" w:type="dxa"/>
              <w:left w:w="115" w:type="dxa"/>
              <w:bottom w:w="43" w:type="dxa"/>
              <w:right w:w="115" w:type="dxa"/>
            </w:tcMar>
          </w:tcPr>
          <w:p w14:paraId="22860972"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0B251217" w14:textId="0D399B4C" w:rsidR="00A65609" w:rsidRPr="00733CDD" w:rsidRDefault="00A65609"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833AE42" w14:textId="77777777" w:rsidR="00A65609" w:rsidRPr="00733CDD" w:rsidRDefault="00A65609" w:rsidP="000D29AE">
            <w:pPr>
              <w:pStyle w:val="NormalIndent"/>
              <w:spacing w:after="0"/>
              <w:ind w:left="0"/>
              <w:rPr>
                <w:rFonts w:ascii="Arial" w:hAnsi="Arial" w:cs="Arial"/>
                <w:sz w:val="20"/>
              </w:rPr>
            </w:pPr>
          </w:p>
        </w:tc>
      </w:tr>
      <w:tr w:rsidR="00A65609" w:rsidRPr="00733CDD" w14:paraId="78A7257D" w14:textId="77777777" w:rsidTr="000D29AE">
        <w:trPr>
          <w:trHeight w:val="302"/>
        </w:trPr>
        <w:tc>
          <w:tcPr>
            <w:tcW w:w="1079" w:type="pct"/>
            <w:shd w:val="clear" w:color="auto" w:fill="auto"/>
            <w:tcMar>
              <w:top w:w="43" w:type="dxa"/>
              <w:left w:w="115" w:type="dxa"/>
              <w:bottom w:w="43" w:type="dxa"/>
              <w:right w:w="115" w:type="dxa"/>
            </w:tcMar>
            <w:vAlign w:val="center"/>
          </w:tcPr>
          <w:p w14:paraId="5C5E2C68" w14:textId="17F7C83B" w:rsidR="00A65609" w:rsidRPr="00733CDD" w:rsidRDefault="00A65609" w:rsidP="000D29AE">
            <w:pPr>
              <w:spacing w:before="0"/>
              <w:rPr>
                <w:rFonts w:ascii="Arial" w:hAnsi="Arial" w:cs="Arial"/>
                <w:color w:val="1F497D"/>
              </w:rPr>
            </w:pPr>
            <w:r>
              <w:rPr>
                <w:color w:val="000000"/>
                <w:sz w:val="22"/>
              </w:rPr>
              <w:lastRenderedPageBreak/>
              <w:t>RefNo</w:t>
            </w:r>
          </w:p>
        </w:tc>
        <w:tc>
          <w:tcPr>
            <w:tcW w:w="2318" w:type="pct"/>
            <w:shd w:val="clear" w:color="auto" w:fill="auto"/>
            <w:tcMar>
              <w:top w:w="43" w:type="dxa"/>
              <w:left w:w="115" w:type="dxa"/>
              <w:bottom w:w="43" w:type="dxa"/>
              <w:right w:w="115" w:type="dxa"/>
            </w:tcMar>
            <w:vAlign w:val="center"/>
          </w:tcPr>
          <w:p w14:paraId="23DA7E81" w14:textId="17C94831" w:rsidR="00A65609" w:rsidRPr="00733CDD" w:rsidRDefault="00A65609" w:rsidP="000D29AE">
            <w:pPr>
              <w:spacing w:after="0" w:line="270" w:lineRule="atLeast"/>
              <w:rPr>
                <w:rFonts w:ascii="Arial" w:hAnsi="Arial" w:cs="Arial"/>
              </w:rPr>
            </w:pPr>
            <w:r w:rsidRPr="00FC049F">
              <w:rPr>
                <w:rFonts w:ascii="Calibri" w:hAnsi="Calibri" w:cs="Arial"/>
              </w:rPr>
              <w:t>Transaction reference number</w:t>
            </w:r>
          </w:p>
        </w:tc>
        <w:tc>
          <w:tcPr>
            <w:tcW w:w="591" w:type="pct"/>
            <w:shd w:val="clear" w:color="auto" w:fill="auto"/>
            <w:tcMar>
              <w:top w:w="43" w:type="dxa"/>
              <w:left w:w="115" w:type="dxa"/>
              <w:bottom w:w="43" w:type="dxa"/>
              <w:right w:w="115" w:type="dxa"/>
            </w:tcMar>
          </w:tcPr>
          <w:p w14:paraId="1033E3D9"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31B8AC29" w14:textId="6C5803C3" w:rsidR="00A65609" w:rsidRPr="00733CDD" w:rsidRDefault="00A6560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4B180CE" w14:textId="77777777" w:rsidR="00A65609" w:rsidRPr="00733CDD" w:rsidRDefault="00A65609" w:rsidP="000D29AE">
            <w:pPr>
              <w:pStyle w:val="NormalIndent"/>
              <w:spacing w:after="0"/>
              <w:ind w:left="0"/>
              <w:rPr>
                <w:rFonts w:ascii="Arial" w:hAnsi="Arial" w:cs="Arial"/>
                <w:sz w:val="20"/>
              </w:rPr>
            </w:pPr>
          </w:p>
        </w:tc>
      </w:tr>
      <w:tr w:rsidR="00A65609" w:rsidRPr="00733CDD" w14:paraId="1896A857" w14:textId="77777777" w:rsidTr="000D29AE">
        <w:trPr>
          <w:trHeight w:val="628"/>
        </w:trPr>
        <w:tc>
          <w:tcPr>
            <w:tcW w:w="1079" w:type="pct"/>
            <w:shd w:val="clear" w:color="auto" w:fill="auto"/>
            <w:tcMar>
              <w:top w:w="43" w:type="dxa"/>
              <w:left w:w="115" w:type="dxa"/>
              <w:bottom w:w="43" w:type="dxa"/>
              <w:right w:w="115" w:type="dxa"/>
            </w:tcMar>
            <w:vAlign w:val="center"/>
          </w:tcPr>
          <w:p w14:paraId="3F5637A1" w14:textId="03218AB8" w:rsidR="00A65609" w:rsidRPr="00733CDD" w:rsidRDefault="00A65609" w:rsidP="000D29AE">
            <w:pPr>
              <w:spacing w:before="0"/>
              <w:rPr>
                <w:rFonts w:ascii="Arial" w:hAnsi="Arial" w:cs="Arial"/>
                <w:color w:val="1F497D"/>
              </w:rPr>
            </w:pPr>
            <w:r>
              <w:rPr>
                <w:color w:val="000000"/>
                <w:sz w:val="22"/>
              </w:rPr>
              <w:t>SrcBranchCd</w:t>
            </w:r>
          </w:p>
        </w:tc>
        <w:tc>
          <w:tcPr>
            <w:tcW w:w="2318" w:type="pct"/>
            <w:shd w:val="clear" w:color="auto" w:fill="auto"/>
            <w:tcMar>
              <w:top w:w="43" w:type="dxa"/>
              <w:left w:w="115" w:type="dxa"/>
              <w:bottom w:w="43" w:type="dxa"/>
              <w:right w:w="115" w:type="dxa"/>
            </w:tcMar>
            <w:vAlign w:val="center"/>
          </w:tcPr>
          <w:p w14:paraId="69A0E1D8" w14:textId="38D36C24" w:rsidR="00A65609" w:rsidRPr="00733CDD" w:rsidRDefault="00A65609" w:rsidP="000D29AE">
            <w:pPr>
              <w:spacing w:after="0" w:line="270" w:lineRule="atLeast"/>
              <w:rPr>
                <w:rFonts w:ascii="Arial" w:hAnsi="Arial" w:cs="Arial"/>
              </w:rPr>
            </w:pPr>
            <w:r w:rsidRPr="00FC049F">
              <w:rPr>
                <w:rFonts w:ascii="Calibri" w:hAnsi="Calibri" w:cs="Arial"/>
              </w:rPr>
              <w:t>Transaction source branch code</w:t>
            </w:r>
          </w:p>
        </w:tc>
        <w:tc>
          <w:tcPr>
            <w:tcW w:w="591" w:type="pct"/>
            <w:shd w:val="clear" w:color="auto" w:fill="auto"/>
            <w:tcMar>
              <w:top w:w="43" w:type="dxa"/>
              <w:left w:w="115" w:type="dxa"/>
              <w:bottom w:w="43" w:type="dxa"/>
              <w:right w:w="115" w:type="dxa"/>
            </w:tcMar>
          </w:tcPr>
          <w:p w14:paraId="5C050AD0"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487CA441" w14:textId="6F0B2EAE" w:rsidR="00A65609" w:rsidRPr="00733CDD" w:rsidRDefault="00A6560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0B63185" w14:textId="77777777" w:rsidR="00A65609" w:rsidRPr="00733CDD" w:rsidRDefault="00A65609" w:rsidP="000D29AE">
            <w:pPr>
              <w:pStyle w:val="NormalIndent"/>
              <w:spacing w:after="0"/>
              <w:ind w:left="0"/>
              <w:rPr>
                <w:rFonts w:ascii="Arial" w:hAnsi="Arial" w:cs="Arial"/>
                <w:sz w:val="20"/>
              </w:rPr>
            </w:pPr>
          </w:p>
        </w:tc>
      </w:tr>
      <w:tr w:rsidR="00A65609" w:rsidRPr="00733CDD" w14:paraId="26A691FD" w14:textId="77777777" w:rsidTr="000D29AE">
        <w:trPr>
          <w:trHeight w:val="302"/>
        </w:trPr>
        <w:tc>
          <w:tcPr>
            <w:tcW w:w="1079" w:type="pct"/>
            <w:shd w:val="clear" w:color="auto" w:fill="auto"/>
            <w:tcMar>
              <w:top w:w="43" w:type="dxa"/>
              <w:left w:w="115" w:type="dxa"/>
              <w:bottom w:w="43" w:type="dxa"/>
              <w:right w:w="115" w:type="dxa"/>
            </w:tcMar>
            <w:vAlign w:val="center"/>
          </w:tcPr>
          <w:p w14:paraId="66C4D02B" w14:textId="07A15C0D" w:rsidR="00A65609" w:rsidRPr="00733CDD" w:rsidRDefault="00A65609" w:rsidP="000D29AE">
            <w:pPr>
              <w:spacing w:before="0"/>
              <w:rPr>
                <w:rFonts w:ascii="Arial" w:hAnsi="Arial" w:cs="Arial"/>
                <w:color w:val="1F497D"/>
              </w:rPr>
            </w:pPr>
            <w:r>
              <w:rPr>
                <w:color w:val="000000"/>
                <w:sz w:val="22"/>
              </w:rPr>
              <w:t>PostingFlg</w:t>
            </w:r>
          </w:p>
        </w:tc>
        <w:tc>
          <w:tcPr>
            <w:tcW w:w="2318" w:type="pct"/>
            <w:shd w:val="clear" w:color="auto" w:fill="auto"/>
            <w:tcMar>
              <w:top w:w="43" w:type="dxa"/>
              <w:left w:w="115" w:type="dxa"/>
              <w:bottom w:w="43" w:type="dxa"/>
              <w:right w:w="115" w:type="dxa"/>
            </w:tcMar>
            <w:vAlign w:val="center"/>
          </w:tcPr>
          <w:p w14:paraId="54550323" w14:textId="77777777" w:rsidR="00A65609" w:rsidRDefault="00A65609" w:rsidP="00A65609">
            <w:pPr>
              <w:spacing w:after="0" w:line="270" w:lineRule="atLeast"/>
              <w:jc w:val="left"/>
              <w:rPr>
                <w:rFonts w:ascii="Calibri" w:hAnsi="Calibri" w:cs="Arial"/>
              </w:rPr>
            </w:pPr>
            <w:r w:rsidRPr="00FC049F">
              <w:rPr>
                <w:rFonts w:ascii="Calibri" w:hAnsi="Calibri" w:cs="Arial"/>
              </w:rPr>
              <w:t>This flag indicates the given request is for Salary Posting, Financial Posting or Draft Posting</w:t>
            </w:r>
          </w:p>
          <w:p w14:paraId="2772F52A" w14:textId="5C663A31" w:rsidR="00A65609" w:rsidRPr="00733CDD" w:rsidRDefault="00A65609" w:rsidP="00A65609">
            <w:pPr>
              <w:spacing w:after="0" w:line="270" w:lineRule="atLeast"/>
              <w:jc w:val="left"/>
              <w:rPr>
                <w:rFonts w:ascii="Arial" w:hAnsi="Arial" w:cs="Arial"/>
              </w:rPr>
            </w:pPr>
            <w:r w:rsidRPr="00FC049F">
              <w:rPr>
                <w:rFonts w:ascii="Calibri" w:hAnsi="Calibri" w:cs="Arial"/>
              </w:rPr>
              <w:t>S- Salary</w:t>
            </w:r>
            <w:r w:rsidRPr="00FC049F">
              <w:rPr>
                <w:rFonts w:ascii="Calibri" w:hAnsi="Calibri" w:cs="Arial"/>
              </w:rPr>
              <w:br/>
              <w:t>F - General Financials</w:t>
            </w:r>
            <w:r w:rsidRPr="00FC049F">
              <w:rPr>
                <w:rFonts w:ascii="Calibri" w:hAnsi="Calibri" w:cs="Arial"/>
              </w:rPr>
              <w:br/>
              <w:t>D - Draft Booking</w:t>
            </w:r>
            <w:r w:rsidRPr="00FC049F">
              <w:rPr>
                <w:rFonts w:ascii="Calibri" w:hAnsi="Calibri" w:cs="Arial"/>
              </w:rPr>
              <w:br/>
              <w:t>L - Loan Posting</w:t>
            </w:r>
          </w:p>
        </w:tc>
        <w:tc>
          <w:tcPr>
            <w:tcW w:w="591" w:type="pct"/>
            <w:shd w:val="clear" w:color="auto" w:fill="auto"/>
            <w:tcMar>
              <w:top w:w="43" w:type="dxa"/>
              <w:left w:w="115" w:type="dxa"/>
              <w:bottom w:w="43" w:type="dxa"/>
              <w:right w:w="115" w:type="dxa"/>
            </w:tcMar>
          </w:tcPr>
          <w:p w14:paraId="0034032F"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666ADB05" w14:textId="3F2C75D7" w:rsidR="00A65609" w:rsidRPr="00733CDD" w:rsidRDefault="00A6560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C612A75" w14:textId="77777777" w:rsidR="00A65609" w:rsidRPr="00733CDD" w:rsidRDefault="00A65609" w:rsidP="000D29AE">
            <w:pPr>
              <w:pStyle w:val="NormalIndent"/>
              <w:spacing w:after="0"/>
              <w:ind w:left="0"/>
              <w:rPr>
                <w:rFonts w:ascii="Arial" w:hAnsi="Arial" w:cs="Arial"/>
                <w:sz w:val="20"/>
              </w:rPr>
            </w:pPr>
          </w:p>
        </w:tc>
      </w:tr>
      <w:tr w:rsidR="00A65609" w:rsidRPr="00733CDD" w14:paraId="11EF274C" w14:textId="77777777" w:rsidTr="000D29AE">
        <w:trPr>
          <w:trHeight w:val="302"/>
        </w:trPr>
        <w:tc>
          <w:tcPr>
            <w:tcW w:w="1079" w:type="pct"/>
            <w:shd w:val="clear" w:color="auto" w:fill="auto"/>
            <w:tcMar>
              <w:top w:w="43" w:type="dxa"/>
              <w:left w:w="115" w:type="dxa"/>
              <w:bottom w:w="43" w:type="dxa"/>
              <w:right w:w="115" w:type="dxa"/>
            </w:tcMar>
            <w:vAlign w:val="center"/>
          </w:tcPr>
          <w:p w14:paraId="5F3B5553" w14:textId="62DABA06" w:rsidR="00A65609" w:rsidRPr="00733CDD" w:rsidRDefault="00A65609" w:rsidP="000D29AE">
            <w:pPr>
              <w:spacing w:before="0"/>
              <w:rPr>
                <w:rFonts w:ascii="Arial" w:hAnsi="Arial" w:cs="Arial"/>
                <w:color w:val="1F497D"/>
                <w:sz w:val="18"/>
                <w:szCs w:val="18"/>
              </w:rPr>
            </w:pPr>
            <w:r>
              <w:rPr>
                <w:color w:val="000000"/>
                <w:sz w:val="22"/>
              </w:rPr>
              <w:t>TxnBalFlg</w:t>
            </w:r>
          </w:p>
        </w:tc>
        <w:tc>
          <w:tcPr>
            <w:tcW w:w="2318" w:type="pct"/>
            <w:shd w:val="clear" w:color="auto" w:fill="auto"/>
            <w:tcMar>
              <w:top w:w="43" w:type="dxa"/>
              <w:left w:w="115" w:type="dxa"/>
              <w:bottom w:w="43" w:type="dxa"/>
              <w:right w:w="115" w:type="dxa"/>
            </w:tcMar>
            <w:vAlign w:val="center"/>
          </w:tcPr>
          <w:p w14:paraId="024536C2" w14:textId="7C1F602D" w:rsidR="00A65609" w:rsidRPr="00733CDD" w:rsidRDefault="00A65609" w:rsidP="000D29AE">
            <w:pPr>
              <w:spacing w:after="0" w:line="270" w:lineRule="atLeast"/>
              <w:rPr>
                <w:rFonts w:ascii="Arial" w:hAnsi="Arial" w:cs="Arial"/>
              </w:rPr>
            </w:pPr>
            <w:r w:rsidRPr="00FC049F">
              <w:rPr>
                <w:rFonts w:ascii="Calibri" w:hAnsi="Calibri" w:cs="Arial"/>
              </w:rPr>
              <w:t>If balanced transaction flag set N then the total CR and DR may not be equal</w:t>
            </w:r>
          </w:p>
        </w:tc>
        <w:tc>
          <w:tcPr>
            <w:tcW w:w="591" w:type="pct"/>
            <w:shd w:val="clear" w:color="auto" w:fill="auto"/>
            <w:tcMar>
              <w:top w:w="43" w:type="dxa"/>
              <w:left w:w="115" w:type="dxa"/>
              <w:bottom w:w="43" w:type="dxa"/>
              <w:right w:w="115" w:type="dxa"/>
            </w:tcMar>
          </w:tcPr>
          <w:p w14:paraId="34526FA4"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5991C524" w14:textId="1EB0D136" w:rsidR="00A65609" w:rsidRPr="00733CDD" w:rsidRDefault="00A6560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844C966" w14:textId="77777777" w:rsidR="00A65609" w:rsidRPr="00733CDD" w:rsidRDefault="00A65609" w:rsidP="000D29AE">
            <w:pPr>
              <w:pStyle w:val="NormalIndent"/>
              <w:spacing w:after="0"/>
              <w:ind w:left="0"/>
              <w:rPr>
                <w:rFonts w:ascii="Arial" w:hAnsi="Arial" w:cs="Arial"/>
                <w:sz w:val="20"/>
              </w:rPr>
            </w:pPr>
          </w:p>
        </w:tc>
      </w:tr>
      <w:tr w:rsidR="00A65609" w:rsidRPr="00733CDD" w14:paraId="19EAFC60" w14:textId="77777777" w:rsidTr="000D29AE">
        <w:trPr>
          <w:trHeight w:val="302"/>
        </w:trPr>
        <w:tc>
          <w:tcPr>
            <w:tcW w:w="1079" w:type="pct"/>
            <w:shd w:val="clear" w:color="auto" w:fill="auto"/>
            <w:tcMar>
              <w:top w:w="43" w:type="dxa"/>
              <w:left w:w="115" w:type="dxa"/>
              <w:bottom w:w="43" w:type="dxa"/>
              <w:right w:w="115" w:type="dxa"/>
            </w:tcMar>
            <w:vAlign w:val="center"/>
          </w:tcPr>
          <w:p w14:paraId="1EC34EE6" w14:textId="1E0BB26A" w:rsidR="00A65609" w:rsidRPr="00733CDD" w:rsidRDefault="00A65609" w:rsidP="000D29AE">
            <w:pPr>
              <w:spacing w:before="0"/>
              <w:rPr>
                <w:rFonts w:ascii="Arial" w:hAnsi="Arial" w:cs="Arial"/>
                <w:color w:val="1F497D"/>
                <w:sz w:val="18"/>
                <w:szCs w:val="18"/>
              </w:rPr>
            </w:pPr>
            <w:r>
              <w:rPr>
                <w:color w:val="000000"/>
                <w:sz w:val="22"/>
              </w:rPr>
              <w:t>PostAllSegFlg</w:t>
            </w:r>
          </w:p>
        </w:tc>
        <w:tc>
          <w:tcPr>
            <w:tcW w:w="2318" w:type="pct"/>
            <w:shd w:val="clear" w:color="auto" w:fill="auto"/>
            <w:tcMar>
              <w:top w:w="43" w:type="dxa"/>
              <w:left w:w="115" w:type="dxa"/>
              <w:bottom w:w="43" w:type="dxa"/>
              <w:right w:w="115" w:type="dxa"/>
            </w:tcMar>
            <w:vAlign w:val="center"/>
          </w:tcPr>
          <w:p w14:paraId="45B6A18D" w14:textId="41C84528" w:rsidR="00A65609" w:rsidRPr="00733CDD" w:rsidRDefault="00A65609" w:rsidP="000D29AE">
            <w:pPr>
              <w:spacing w:after="0" w:line="270" w:lineRule="atLeast"/>
              <w:rPr>
                <w:rFonts w:ascii="Arial" w:hAnsi="Arial" w:cs="Arial"/>
              </w:rPr>
            </w:pPr>
            <w:r w:rsidRPr="00FC049F">
              <w:rPr>
                <w:rFonts w:ascii="Calibri" w:hAnsi="Calibri" w:cs="Arial"/>
              </w:rPr>
              <w:t>If this flag set Y, intellect will post the other segments if any segment fails</w:t>
            </w:r>
          </w:p>
        </w:tc>
        <w:tc>
          <w:tcPr>
            <w:tcW w:w="591" w:type="pct"/>
            <w:shd w:val="clear" w:color="auto" w:fill="auto"/>
            <w:tcMar>
              <w:top w:w="43" w:type="dxa"/>
              <w:left w:w="115" w:type="dxa"/>
              <w:bottom w:w="43" w:type="dxa"/>
              <w:right w:w="115" w:type="dxa"/>
            </w:tcMar>
          </w:tcPr>
          <w:p w14:paraId="0A606974"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2FBA48B4" w14:textId="3772475C" w:rsidR="00A65609" w:rsidRPr="00733CDD" w:rsidRDefault="00A65609"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883F8C2" w14:textId="77777777" w:rsidR="00A65609" w:rsidRPr="00733CDD" w:rsidRDefault="00A65609" w:rsidP="000D29AE">
            <w:pPr>
              <w:pStyle w:val="NormalIndent"/>
              <w:spacing w:after="0"/>
              <w:ind w:left="0"/>
              <w:rPr>
                <w:rFonts w:ascii="Arial" w:hAnsi="Arial" w:cs="Arial"/>
                <w:sz w:val="20"/>
              </w:rPr>
            </w:pPr>
          </w:p>
        </w:tc>
      </w:tr>
      <w:tr w:rsidR="00A65609" w:rsidRPr="00733CDD" w14:paraId="7AC893A7" w14:textId="77777777" w:rsidTr="000D29AE">
        <w:trPr>
          <w:trHeight w:val="302"/>
        </w:trPr>
        <w:tc>
          <w:tcPr>
            <w:tcW w:w="1079" w:type="pct"/>
            <w:shd w:val="clear" w:color="auto" w:fill="auto"/>
            <w:tcMar>
              <w:top w:w="43" w:type="dxa"/>
              <w:left w:w="115" w:type="dxa"/>
              <w:bottom w:w="43" w:type="dxa"/>
              <w:right w:w="115" w:type="dxa"/>
            </w:tcMar>
            <w:vAlign w:val="center"/>
          </w:tcPr>
          <w:p w14:paraId="66E0B6CE" w14:textId="46A522D3" w:rsidR="00A65609" w:rsidRPr="00733CDD" w:rsidRDefault="00A65609" w:rsidP="000D29AE">
            <w:pPr>
              <w:spacing w:before="0"/>
              <w:rPr>
                <w:rFonts w:ascii="Arial" w:hAnsi="Arial" w:cs="Arial"/>
                <w:color w:val="000000"/>
                <w:sz w:val="22"/>
              </w:rPr>
            </w:pPr>
            <w:r>
              <w:rPr>
                <w:color w:val="000000"/>
                <w:sz w:val="22"/>
              </w:rPr>
              <w:t>NoOfSeq</w:t>
            </w:r>
          </w:p>
        </w:tc>
        <w:tc>
          <w:tcPr>
            <w:tcW w:w="2318" w:type="pct"/>
            <w:shd w:val="clear" w:color="auto" w:fill="auto"/>
            <w:tcMar>
              <w:top w:w="43" w:type="dxa"/>
              <w:left w:w="115" w:type="dxa"/>
              <w:bottom w:w="43" w:type="dxa"/>
              <w:right w:w="115" w:type="dxa"/>
            </w:tcMar>
            <w:vAlign w:val="center"/>
          </w:tcPr>
          <w:p w14:paraId="55D1E50F" w14:textId="4835D0B1" w:rsidR="00A65609" w:rsidRPr="00733CDD" w:rsidRDefault="00A65609" w:rsidP="000D29AE">
            <w:pPr>
              <w:spacing w:after="0" w:line="270" w:lineRule="atLeast"/>
              <w:rPr>
                <w:rFonts w:ascii="Arial" w:hAnsi="Arial" w:cs="Arial"/>
              </w:rPr>
            </w:pPr>
            <w:r w:rsidRPr="00FC049F">
              <w:rPr>
                <w:rFonts w:ascii="Calibri" w:hAnsi="Calibri" w:cs="Arial"/>
              </w:rPr>
              <w:t>It indicates how many legs involved in this messages</w:t>
            </w:r>
          </w:p>
        </w:tc>
        <w:tc>
          <w:tcPr>
            <w:tcW w:w="591" w:type="pct"/>
            <w:shd w:val="clear" w:color="auto" w:fill="auto"/>
            <w:tcMar>
              <w:top w:w="43" w:type="dxa"/>
              <w:left w:w="115" w:type="dxa"/>
              <w:bottom w:w="43" w:type="dxa"/>
              <w:right w:w="115" w:type="dxa"/>
            </w:tcMar>
          </w:tcPr>
          <w:p w14:paraId="704D63B0"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63F63EB6" w14:textId="77777777" w:rsidR="00A65609" w:rsidRPr="00733CDD" w:rsidRDefault="00A65609" w:rsidP="000D29AE">
            <w:pPr>
              <w:jc w:val="center"/>
              <w:rPr>
                <w:rFonts w:ascii="Arial" w:hAnsi="Arial" w:cs="Arial"/>
                <w:color w:val="000000"/>
                <w:sz w:val="20"/>
                <w:szCs w:val="20"/>
              </w:rPr>
            </w:pPr>
          </w:p>
        </w:tc>
        <w:tc>
          <w:tcPr>
            <w:tcW w:w="624" w:type="pct"/>
            <w:shd w:val="clear" w:color="auto" w:fill="auto"/>
            <w:tcMar>
              <w:top w:w="43" w:type="dxa"/>
              <w:left w:w="115" w:type="dxa"/>
              <w:bottom w:w="43" w:type="dxa"/>
              <w:right w:w="115" w:type="dxa"/>
            </w:tcMar>
            <w:vAlign w:val="center"/>
          </w:tcPr>
          <w:p w14:paraId="78D0BBFB" w14:textId="77777777" w:rsidR="00A65609" w:rsidRPr="00733CDD" w:rsidRDefault="00A65609" w:rsidP="000D29AE">
            <w:pPr>
              <w:pStyle w:val="NormalIndent"/>
              <w:spacing w:after="0"/>
              <w:ind w:left="0"/>
              <w:rPr>
                <w:rFonts w:ascii="Arial" w:hAnsi="Arial" w:cs="Arial"/>
                <w:sz w:val="20"/>
              </w:rPr>
            </w:pPr>
          </w:p>
        </w:tc>
      </w:tr>
      <w:tr w:rsidR="00A65609" w:rsidRPr="00733CDD" w14:paraId="1BB23B77" w14:textId="77777777" w:rsidTr="000D29AE">
        <w:trPr>
          <w:trHeight w:val="302"/>
        </w:trPr>
        <w:tc>
          <w:tcPr>
            <w:tcW w:w="1079" w:type="pct"/>
            <w:shd w:val="clear" w:color="auto" w:fill="auto"/>
            <w:tcMar>
              <w:top w:w="43" w:type="dxa"/>
              <w:left w:w="115" w:type="dxa"/>
              <w:bottom w:w="43" w:type="dxa"/>
              <w:right w:w="115" w:type="dxa"/>
            </w:tcMar>
            <w:vAlign w:val="center"/>
          </w:tcPr>
          <w:p w14:paraId="7BD55717" w14:textId="6FE5EA6D" w:rsidR="00A65609" w:rsidRPr="00733CDD" w:rsidRDefault="00A65609" w:rsidP="000D29AE">
            <w:pPr>
              <w:spacing w:before="0"/>
              <w:rPr>
                <w:rFonts w:ascii="Arial" w:hAnsi="Arial" w:cs="Arial"/>
                <w:color w:val="000000"/>
                <w:sz w:val="22"/>
              </w:rPr>
            </w:pPr>
            <w:r>
              <w:rPr>
                <w:color w:val="000000"/>
                <w:sz w:val="22"/>
              </w:rPr>
              <w:t>SegInfo*</w:t>
            </w:r>
          </w:p>
        </w:tc>
        <w:tc>
          <w:tcPr>
            <w:tcW w:w="2318" w:type="pct"/>
            <w:shd w:val="clear" w:color="auto" w:fill="auto"/>
            <w:tcMar>
              <w:top w:w="43" w:type="dxa"/>
              <w:left w:w="115" w:type="dxa"/>
              <w:bottom w:w="43" w:type="dxa"/>
              <w:right w:w="115" w:type="dxa"/>
            </w:tcMar>
            <w:vAlign w:val="center"/>
          </w:tcPr>
          <w:p w14:paraId="427AFD13" w14:textId="77777777" w:rsidR="00A65609" w:rsidRPr="00733CDD" w:rsidRDefault="00A65609" w:rsidP="000D29AE">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034B9527"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05A5A514" w14:textId="625F4331"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EBAB4AE" w14:textId="77777777" w:rsidR="00A65609" w:rsidRPr="00733CDD" w:rsidRDefault="00A65609" w:rsidP="000D29AE">
            <w:pPr>
              <w:pStyle w:val="NormalIndent"/>
              <w:spacing w:after="0"/>
              <w:ind w:left="0"/>
              <w:rPr>
                <w:rFonts w:ascii="Arial" w:hAnsi="Arial" w:cs="Arial"/>
                <w:sz w:val="20"/>
              </w:rPr>
            </w:pPr>
          </w:p>
        </w:tc>
      </w:tr>
      <w:tr w:rsidR="00A65609" w:rsidRPr="00733CDD" w14:paraId="1D901DA5" w14:textId="77777777" w:rsidTr="000D29AE">
        <w:trPr>
          <w:trHeight w:val="302"/>
        </w:trPr>
        <w:tc>
          <w:tcPr>
            <w:tcW w:w="1079" w:type="pct"/>
            <w:shd w:val="clear" w:color="auto" w:fill="auto"/>
            <w:tcMar>
              <w:top w:w="43" w:type="dxa"/>
              <w:left w:w="115" w:type="dxa"/>
              <w:bottom w:w="43" w:type="dxa"/>
              <w:right w:w="115" w:type="dxa"/>
            </w:tcMar>
            <w:vAlign w:val="center"/>
          </w:tcPr>
          <w:p w14:paraId="10525770" w14:textId="03D215E7" w:rsidR="00A65609" w:rsidRPr="00733CDD" w:rsidRDefault="00A65609" w:rsidP="000D29AE">
            <w:pPr>
              <w:spacing w:before="0"/>
              <w:rPr>
                <w:rFonts w:ascii="Arial" w:hAnsi="Arial" w:cs="Arial"/>
                <w:color w:val="000000"/>
                <w:sz w:val="22"/>
              </w:rPr>
            </w:pPr>
            <w:r>
              <w:rPr>
                <w:color w:val="000000"/>
                <w:sz w:val="22"/>
              </w:rPr>
              <w:t>SegNo</w:t>
            </w:r>
          </w:p>
        </w:tc>
        <w:tc>
          <w:tcPr>
            <w:tcW w:w="2318" w:type="pct"/>
            <w:shd w:val="clear" w:color="auto" w:fill="auto"/>
            <w:tcMar>
              <w:top w:w="43" w:type="dxa"/>
              <w:left w:w="115" w:type="dxa"/>
              <w:bottom w:w="43" w:type="dxa"/>
              <w:right w:w="115" w:type="dxa"/>
            </w:tcMar>
            <w:vAlign w:val="center"/>
          </w:tcPr>
          <w:p w14:paraId="41F10DB9" w14:textId="2D9EF2FF" w:rsidR="00A65609" w:rsidRPr="00733CDD" w:rsidRDefault="00A65609" w:rsidP="000D29AE">
            <w:pPr>
              <w:spacing w:after="0" w:line="270" w:lineRule="atLeast"/>
              <w:rPr>
                <w:rFonts w:ascii="Arial" w:hAnsi="Arial" w:cs="Arial"/>
              </w:rPr>
            </w:pPr>
            <w:r w:rsidRPr="00FC049F">
              <w:rPr>
                <w:rFonts w:ascii="Calibri" w:hAnsi="Calibri" w:cs="Arial"/>
              </w:rPr>
              <w:t>Segment number</w:t>
            </w:r>
          </w:p>
        </w:tc>
        <w:tc>
          <w:tcPr>
            <w:tcW w:w="591" w:type="pct"/>
            <w:shd w:val="clear" w:color="auto" w:fill="auto"/>
            <w:tcMar>
              <w:top w:w="43" w:type="dxa"/>
              <w:left w:w="115" w:type="dxa"/>
              <w:bottom w:w="43" w:type="dxa"/>
              <w:right w:w="115" w:type="dxa"/>
            </w:tcMar>
          </w:tcPr>
          <w:p w14:paraId="57A84839"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6DE7A0A0" w14:textId="45DCDD54"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A0A05DF" w14:textId="77777777" w:rsidR="00A65609" w:rsidRPr="00733CDD" w:rsidRDefault="00A65609" w:rsidP="000D29AE">
            <w:pPr>
              <w:pStyle w:val="NormalIndent"/>
              <w:spacing w:after="0"/>
              <w:ind w:left="0"/>
              <w:rPr>
                <w:rFonts w:ascii="Arial" w:hAnsi="Arial" w:cs="Arial"/>
                <w:sz w:val="20"/>
              </w:rPr>
            </w:pPr>
          </w:p>
        </w:tc>
      </w:tr>
      <w:tr w:rsidR="00A65609" w:rsidRPr="00733CDD" w14:paraId="33565A99" w14:textId="77777777" w:rsidTr="000D29AE">
        <w:trPr>
          <w:trHeight w:val="302"/>
        </w:trPr>
        <w:tc>
          <w:tcPr>
            <w:tcW w:w="1079" w:type="pct"/>
            <w:shd w:val="clear" w:color="auto" w:fill="auto"/>
            <w:tcMar>
              <w:top w:w="43" w:type="dxa"/>
              <w:left w:w="115" w:type="dxa"/>
              <w:bottom w:w="43" w:type="dxa"/>
              <w:right w:w="115" w:type="dxa"/>
            </w:tcMar>
            <w:vAlign w:val="center"/>
          </w:tcPr>
          <w:p w14:paraId="3CCE106B" w14:textId="07486133" w:rsidR="00A65609" w:rsidRPr="00733CDD" w:rsidRDefault="00A65609" w:rsidP="000D29AE">
            <w:pPr>
              <w:spacing w:before="0"/>
              <w:rPr>
                <w:rFonts w:ascii="Arial" w:hAnsi="Arial" w:cs="Arial"/>
                <w:color w:val="000000"/>
                <w:sz w:val="22"/>
              </w:rPr>
            </w:pPr>
            <w:r>
              <w:rPr>
                <w:color w:val="000000"/>
                <w:sz w:val="22"/>
              </w:rPr>
              <w:t>TxnCd</w:t>
            </w:r>
          </w:p>
        </w:tc>
        <w:tc>
          <w:tcPr>
            <w:tcW w:w="2318" w:type="pct"/>
            <w:shd w:val="clear" w:color="auto" w:fill="auto"/>
            <w:tcMar>
              <w:top w:w="43" w:type="dxa"/>
              <w:left w:w="115" w:type="dxa"/>
              <w:bottom w:w="43" w:type="dxa"/>
              <w:right w:w="115" w:type="dxa"/>
            </w:tcMar>
            <w:vAlign w:val="center"/>
          </w:tcPr>
          <w:p w14:paraId="4858ABAB" w14:textId="7EC5911A" w:rsidR="00A65609" w:rsidRPr="00733CDD" w:rsidRDefault="00A65609" w:rsidP="000D29AE">
            <w:pPr>
              <w:spacing w:after="0" w:line="270" w:lineRule="atLeast"/>
              <w:rPr>
                <w:rFonts w:ascii="Arial" w:hAnsi="Arial" w:cs="Arial"/>
              </w:rPr>
            </w:pPr>
            <w:r w:rsidRPr="00FC049F">
              <w:rPr>
                <w:rFonts w:ascii="Calibri" w:hAnsi="Calibri" w:cs="Arial"/>
              </w:rPr>
              <w:t>FP – Financial Posting for all  Electron Settlements, Account Transfer etc.,</w:t>
            </w:r>
            <w:r w:rsidRPr="00FC049F">
              <w:rPr>
                <w:rFonts w:ascii="Calibri" w:hAnsi="Calibri" w:cs="Arial"/>
              </w:rPr>
              <w:br/>
              <w:t>OC – Outward Clearing</w:t>
            </w:r>
            <w:r w:rsidRPr="00FC049F">
              <w:rPr>
                <w:rFonts w:ascii="Calibri" w:hAnsi="Calibri" w:cs="Arial"/>
              </w:rPr>
              <w:br/>
              <w:t>DB – Draft Booking</w:t>
            </w:r>
          </w:p>
        </w:tc>
        <w:tc>
          <w:tcPr>
            <w:tcW w:w="591" w:type="pct"/>
            <w:shd w:val="clear" w:color="auto" w:fill="auto"/>
            <w:tcMar>
              <w:top w:w="43" w:type="dxa"/>
              <w:left w:w="115" w:type="dxa"/>
              <w:bottom w:w="43" w:type="dxa"/>
              <w:right w:w="115" w:type="dxa"/>
            </w:tcMar>
          </w:tcPr>
          <w:p w14:paraId="0CBE8DF3"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05585A0E" w14:textId="7C5C9FC2"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9837619" w14:textId="77777777" w:rsidR="00A65609" w:rsidRPr="00733CDD" w:rsidRDefault="00A65609" w:rsidP="000D29AE">
            <w:pPr>
              <w:pStyle w:val="NormalIndent"/>
              <w:spacing w:after="0"/>
              <w:ind w:left="0"/>
              <w:rPr>
                <w:rFonts w:ascii="Arial" w:hAnsi="Arial" w:cs="Arial"/>
                <w:sz w:val="20"/>
              </w:rPr>
            </w:pPr>
          </w:p>
        </w:tc>
      </w:tr>
      <w:tr w:rsidR="00A65609" w:rsidRPr="00733CDD" w14:paraId="68697ED6" w14:textId="77777777" w:rsidTr="000D29AE">
        <w:trPr>
          <w:trHeight w:val="302"/>
        </w:trPr>
        <w:tc>
          <w:tcPr>
            <w:tcW w:w="1079" w:type="pct"/>
            <w:shd w:val="clear" w:color="auto" w:fill="auto"/>
            <w:tcMar>
              <w:top w:w="43" w:type="dxa"/>
              <w:left w:w="115" w:type="dxa"/>
              <w:bottom w:w="43" w:type="dxa"/>
              <w:right w:w="115" w:type="dxa"/>
            </w:tcMar>
            <w:vAlign w:val="center"/>
          </w:tcPr>
          <w:p w14:paraId="12DE7E4B" w14:textId="5CCA61E4" w:rsidR="00A65609" w:rsidRPr="00733CDD" w:rsidRDefault="00A65609" w:rsidP="000D29AE">
            <w:pPr>
              <w:spacing w:before="0"/>
              <w:rPr>
                <w:rFonts w:ascii="Arial" w:hAnsi="Arial" w:cs="Arial"/>
                <w:color w:val="000000"/>
                <w:sz w:val="22"/>
              </w:rPr>
            </w:pPr>
            <w:r>
              <w:rPr>
                <w:color w:val="000000"/>
                <w:sz w:val="22"/>
              </w:rPr>
              <w:t>AcctBrCd</w:t>
            </w:r>
          </w:p>
        </w:tc>
        <w:tc>
          <w:tcPr>
            <w:tcW w:w="2318" w:type="pct"/>
            <w:shd w:val="clear" w:color="auto" w:fill="auto"/>
            <w:tcMar>
              <w:top w:w="43" w:type="dxa"/>
              <w:left w:w="115" w:type="dxa"/>
              <w:bottom w:w="43" w:type="dxa"/>
              <w:right w:w="115" w:type="dxa"/>
            </w:tcMar>
            <w:vAlign w:val="center"/>
          </w:tcPr>
          <w:p w14:paraId="7C9FCD7F" w14:textId="5B1A4FFA" w:rsidR="00A65609" w:rsidRPr="00733CDD" w:rsidRDefault="00A65609" w:rsidP="000D29AE">
            <w:pPr>
              <w:spacing w:after="0" w:line="270" w:lineRule="atLeast"/>
              <w:rPr>
                <w:rFonts w:ascii="Arial" w:hAnsi="Arial" w:cs="Arial"/>
              </w:rPr>
            </w:pPr>
            <w:r w:rsidRPr="00FC049F">
              <w:rPr>
                <w:rFonts w:ascii="Calibri" w:hAnsi="Calibri" w:cs="Arial"/>
              </w:rPr>
              <w:t>Account POS Code</w:t>
            </w:r>
          </w:p>
        </w:tc>
        <w:tc>
          <w:tcPr>
            <w:tcW w:w="591" w:type="pct"/>
            <w:shd w:val="clear" w:color="auto" w:fill="auto"/>
            <w:tcMar>
              <w:top w:w="43" w:type="dxa"/>
              <w:left w:w="115" w:type="dxa"/>
              <w:bottom w:w="43" w:type="dxa"/>
              <w:right w:w="115" w:type="dxa"/>
            </w:tcMar>
          </w:tcPr>
          <w:p w14:paraId="199B8191"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7DC65809" w14:textId="1B7B1618"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D2C5299" w14:textId="77777777" w:rsidR="00A65609" w:rsidRPr="00733CDD" w:rsidRDefault="00A65609" w:rsidP="000D29AE">
            <w:pPr>
              <w:pStyle w:val="NormalIndent"/>
              <w:spacing w:after="0"/>
              <w:ind w:left="0"/>
              <w:rPr>
                <w:rFonts w:ascii="Arial" w:hAnsi="Arial" w:cs="Arial"/>
                <w:sz w:val="20"/>
              </w:rPr>
            </w:pPr>
          </w:p>
        </w:tc>
      </w:tr>
      <w:tr w:rsidR="00A65609" w:rsidRPr="00733CDD" w14:paraId="054BD5A4" w14:textId="77777777" w:rsidTr="000D29AE">
        <w:trPr>
          <w:trHeight w:val="302"/>
        </w:trPr>
        <w:tc>
          <w:tcPr>
            <w:tcW w:w="1079" w:type="pct"/>
            <w:shd w:val="clear" w:color="auto" w:fill="auto"/>
            <w:tcMar>
              <w:top w:w="43" w:type="dxa"/>
              <w:left w:w="115" w:type="dxa"/>
              <w:bottom w:w="43" w:type="dxa"/>
              <w:right w:w="115" w:type="dxa"/>
            </w:tcMar>
            <w:vAlign w:val="center"/>
          </w:tcPr>
          <w:p w14:paraId="3233CDFB" w14:textId="3ADEF2AB" w:rsidR="00A65609" w:rsidRPr="00733CDD" w:rsidRDefault="00A65609" w:rsidP="000D29AE">
            <w:pPr>
              <w:spacing w:before="0"/>
              <w:rPr>
                <w:rFonts w:ascii="Arial" w:hAnsi="Arial" w:cs="Arial"/>
                <w:color w:val="000000"/>
                <w:sz w:val="22"/>
              </w:rPr>
            </w:pPr>
            <w:r>
              <w:rPr>
                <w:color w:val="000000"/>
                <w:sz w:val="22"/>
              </w:rPr>
              <w:t>AcctId</w:t>
            </w:r>
          </w:p>
        </w:tc>
        <w:tc>
          <w:tcPr>
            <w:tcW w:w="2318" w:type="pct"/>
            <w:shd w:val="clear" w:color="auto" w:fill="auto"/>
            <w:tcMar>
              <w:top w:w="43" w:type="dxa"/>
              <w:left w:w="115" w:type="dxa"/>
              <w:bottom w:w="43" w:type="dxa"/>
              <w:right w:w="115" w:type="dxa"/>
            </w:tcMar>
            <w:vAlign w:val="center"/>
          </w:tcPr>
          <w:p w14:paraId="0871E1CA" w14:textId="161067C9" w:rsidR="00A65609" w:rsidRPr="00733CDD" w:rsidRDefault="00A65609" w:rsidP="000D29AE">
            <w:pPr>
              <w:spacing w:after="0" w:line="270" w:lineRule="atLeast"/>
              <w:rPr>
                <w:rFonts w:ascii="Arial" w:hAnsi="Arial" w:cs="Arial"/>
              </w:rPr>
            </w:pPr>
            <w:r w:rsidRPr="00FC049F">
              <w:rPr>
                <w:rFonts w:ascii="Calibri" w:hAnsi="Calibri" w:cs="Arial"/>
              </w:rPr>
              <w:t>CASA / GL / LOAN Credit Account Number</w:t>
            </w:r>
          </w:p>
        </w:tc>
        <w:tc>
          <w:tcPr>
            <w:tcW w:w="591" w:type="pct"/>
            <w:shd w:val="clear" w:color="auto" w:fill="auto"/>
            <w:tcMar>
              <w:top w:w="43" w:type="dxa"/>
              <w:left w:w="115" w:type="dxa"/>
              <w:bottom w:w="43" w:type="dxa"/>
              <w:right w:w="115" w:type="dxa"/>
            </w:tcMar>
          </w:tcPr>
          <w:p w14:paraId="13EFC06D"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6FB5D85B" w14:textId="0E6A3F72"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E3A1531" w14:textId="77777777" w:rsidR="00A65609" w:rsidRPr="00733CDD" w:rsidRDefault="00A65609" w:rsidP="000D29AE">
            <w:pPr>
              <w:pStyle w:val="NormalIndent"/>
              <w:spacing w:after="0"/>
              <w:ind w:left="0"/>
              <w:rPr>
                <w:rFonts w:ascii="Arial" w:hAnsi="Arial" w:cs="Arial"/>
                <w:sz w:val="20"/>
              </w:rPr>
            </w:pPr>
          </w:p>
        </w:tc>
      </w:tr>
      <w:tr w:rsidR="00A65609" w:rsidRPr="00733CDD" w14:paraId="25D4C050" w14:textId="77777777" w:rsidTr="000D29AE">
        <w:trPr>
          <w:trHeight w:val="302"/>
        </w:trPr>
        <w:tc>
          <w:tcPr>
            <w:tcW w:w="1079" w:type="pct"/>
            <w:shd w:val="clear" w:color="auto" w:fill="auto"/>
            <w:tcMar>
              <w:top w:w="43" w:type="dxa"/>
              <w:left w:w="115" w:type="dxa"/>
              <w:bottom w:w="43" w:type="dxa"/>
              <w:right w:w="115" w:type="dxa"/>
            </w:tcMar>
            <w:vAlign w:val="center"/>
          </w:tcPr>
          <w:p w14:paraId="494FAA14" w14:textId="268D59BF" w:rsidR="00A65609" w:rsidRPr="00733CDD" w:rsidRDefault="00A65609" w:rsidP="000D29AE">
            <w:pPr>
              <w:spacing w:before="0"/>
              <w:rPr>
                <w:rFonts w:ascii="Arial" w:hAnsi="Arial" w:cs="Arial"/>
                <w:color w:val="000000"/>
                <w:sz w:val="22"/>
              </w:rPr>
            </w:pPr>
            <w:r>
              <w:rPr>
                <w:color w:val="000000"/>
                <w:sz w:val="22"/>
              </w:rPr>
              <w:t>DrCrFlg</w:t>
            </w:r>
          </w:p>
        </w:tc>
        <w:tc>
          <w:tcPr>
            <w:tcW w:w="2318" w:type="pct"/>
            <w:shd w:val="clear" w:color="auto" w:fill="auto"/>
            <w:tcMar>
              <w:top w:w="43" w:type="dxa"/>
              <w:left w:w="115" w:type="dxa"/>
              <w:bottom w:w="43" w:type="dxa"/>
              <w:right w:w="115" w:type="dxa"/>
            </w:tcMar>
            <w:vAlign w:val="center"/>
          </w:tcPr>
          <w:p w14:paraId="103C8F45" w14:textId="17B8CC5B" w:rsidR="00A65609" w:rsidRPr="00733CDD" w:rsidRDefault="00A65609" w:rsidP="000D29AE">
            <w:pPr>
              <w:spacing w:after="0" w:line="270" w:lineRule="atLeast"/>
              <w:rPr>
                <w:rFonts w:ascii="Arial" w:hAnsi="Arial" w:cs="Arial"/>
              </w:rPr>
            </w:pPr>
            <w:r w:rsidRPr="00FC049F">
              <w:rPr>
                <w:rFonts w:ascii="Calibri" w:hAnsi="Calibri" w:cs="Arial"/>
              </w:rPr>
              <w:t>It indicates the debit or credit to the account</w:t>
            </w:r>
          </w:p>
        </w:tc>
        <w:tc>
          <w:tcPr>
            <w:tcW w:w="591" w:type="pct"/>
            <w:shd w:val="clear" w:color="auto" w:fill="auto"/>
            <w:tcMar>
              <w:top w:w="43" w:type="dxa"/>
              <w:left w:w="115" w:type="dxa"/>
              <w:bottom w:w="43" w:type="dxa"/>
              <w:right w:w="115" w:type="dxa"/>
            </w:tcMar>
          </w:tcPr>
          <w:p w14:paraId="7E5100E9"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049CE95A" w14:textId="27847BFA"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2B0DB2B" w14:textId="77777777" w:rsidR="00A65609" w:rsidRPr="00733CDD" w:rsidRDefault="00A65609" w:rsidP="000D29AE">
            <w:pPr>
              <w:pStyle w:val="NormalIndent"/>
              <w:spacing w:after="0"/>
              <w:ind w:left="0"/>
              <w:rPr>
                <w:rFonts w:ascii="Arial" w:hAnsi="Arial" w:cs="Arial"/>
                <w:sz w:val="20"/>
              </w:rPr>
            </w:pPr>
          </w:p>
        </w:tc>
      </w:tr>
      <w:tr w:rsidR="00A65609" w:rsidRPr="00733CDD" w14:paraId="64818CC9" w14:textId="77777777" w:rsidTr="000D29AE">
        <w:trPr>
          <w:trHeight w:val="302"/>
        </w:trPr>
        <w:tc>
          <w:tcPr>
            <w:tcW w:w="1079" w:type="pct"/>
            <w:shd w:val="clear" w:color="auto" w:fill="auto"/>
            <w:tcMar>
              <w:top w:w="43" w:type="dxa"/>
              <w:left w:w="115" w:type="dxa"/>
              <w:bottom w:w="43" w:type="dxa"/>
              <w:right w:w="115" w:type="dxa"/>
            </w:tcMar>
            <w:vAlign w:val="center"/>
          </w:tcPr>
          <w:p w14:paraId="206A4667" w14:textId="0D40BDAB" w:rsidR="00A65609" w:rsidRDefault="00A65609" w:rsidP="000D29AE">
            <w:pPr>
              <w:spacing w:before="0"/>
              <w:rPr>
                <w:color w:val="000000"/>
                <w:sz w:val="22"/>
              </w:rPr>
            </w:pPr>
            <w:r>
              <w:rPr>
                <w:color w:val="000000"/>
                <w:sz w:val="22"/>
              </w:rPr>
              <w:t>TxnAmt</w:t>
            </w:r>
          </w:p>
        </w:tc>
        <w:tc>
          <w:tcPr>
            <w:tcW w:w="2318" w:type="pct"/>
            <w:shd w:val="clear" w:color="auto" w:fill="auto"/>
            <w:tcMar>
              <w:top w:w="43" w:type="dxa"/>
              <w:left w:w="115" w:type="dxa"/>
              <w:bottom w:w="43" w:type="dxa"/>
              <w:right w:w="115" w:type="dxa"/>
            </w:tcMar>
            <w:vAlign w:val="center"/>
          </w:tcPr>
          <w:p w14:paraId="281BA1FB" w14:textId="07B8F9D4" w:rsidR="00A65609" w:rsidRPr="00733CDD" w:rsidRDefault="00A65609" w:rsidP="000D29AE">
            <w:pPr>
              <w:spacing w:after="0" w:line="270" w:lineRule="atLeast"/>
              <w:rPr>
                <w:rFonts w:ascii="Arial" w:hAnsi="Arial" w:cs="Arial"/>
              </w:rPr>
            </w:pPr>
            <w:r w:rsidRPr="00FC049F">
              <w:rPr>
                <w:rFonts w:ascii="Calibri" w:hAnsi="Calibri" w:cs="Arial"/>
              </w:rPr>
              <w:t>Transaction amount</w:t>
            </w:r>
          </w:p>
        </w:tc>
        <w:tc>
          <w:tcPr>
            <w:tcW w:w="591" w:type="pct"/>
            <w:shd w:val="clear" w:color="auto" w:fill="auto"/>
            <w:tcMar>
              <w:top w:w="43" w:type="dxa"/>
              <w:left w:w="115" w:type="dxa"/>
              <w:bottom w:w="43" w:type="dxa"/>
              <w:right w:w="115" w:type="dxa"/>
            </w:tcMar>
          </w:tcPr>
          <w:p w14:paraId="4721D560"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7803B0BE" w14:textId="5E54F00A"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0A0664E" w14:textId="77777777" w:rsidR="00A65609" w:rsidRPr="00733CDD" w:rsidRDefault="00A65609" w:rsidP="000D29AE">
            <w:pPr>
              <w:pStyle w:val="NormalIndent"/>
              <w:spacing w:after="0"/>
              <w:ind w:left="0"/>
              <w:rPr>
                <w:rFonts w:ascii="Arial" w:hAnsi="Arial" w:cs="Arial"/>
                <w:sz w:val="20"/>
              </w:rPr>
            </w:pPr>
          </w:p>
        </w:tc>
      </w:tr>
      <w:tr w:rsidR="00A65609" w:rsidRPr="00733CDD" w14:paraId="1F2E5D2A" w14:textId="77777777" w:rsidTr="000D29AE">
        <w:trPr>
          <w:trHeight w:val="302"/>
        </w:trPr>
        <w:tc>
          <w:tcPr>
            <w:tcW w:w="1079" w:type="pct"/>
            <w:shd w:val="clear" w:color="auto" w:fill="auto"/>
            <w:tcMar>
              <w:top w:w="43" w:type="dxa"/>
              <w:left w:w="115" w:type="dxa"/>
              <w:bottom w:w="43" w:type="dxa"/>
              <w:right w:w="115" w:type="dxa"/>
            </w:tcMar>
            <w:vAlign w:val="center"/>
          </w:tcPr>
          <w:p w14:paraId="5902DBAD" w14:textId="66351B16" w:rsidR="00A65609" w:rsidRDefault="00A65609" w:rsidP="000D29AE">
            <w:pPr>
              <w:spacing w:before="0"/>
              <w:rPr>
                <w:color w:val="000000"/>
                <w:sz w:val="22"/>
              </w:rPr>
            </w:pPr>
            <w:r>
              <w:rPr>
                <w:color w:val="000000"/>
                <w:sz w:val="22"/>
              </w:rPr>
              <w:t>TxnCur</w:t>
            </w:r>
          </w:p>
        </w:tc>
        <w:tc>
          <w:tcPr>
            <w:tcW w:w="2318" w:type="pct"/>
            <w:shd w:val="clear" w:color="auto" w:fill="auto"/>
            <w:tcMar>
              <w:top w:w="43" w:type="dxa"/>
              <w:left w:w="115" w:type="dxa"/>
              <w:bottom w:w="43" w:type="dxa"/>
              <w:right w:w="115" w:type="dxa"/>
            </w:tcMar>
            <w:vAlign w:val="center"/>
          </w:tcPr>
          <w:p w14:paraId="5DB261D3" w14:textId="1E5CF608" w:rsidR="00A65609" w:rsidRPr="00733CDD" w:rsidRDefault="00A65609" w:rsidP="000D29AE">
            <w:pPr>
              <w:spacing w:after="0" w:line="270" w:lineRule="atLeast"/>
              <w:rPr>
                <w:rFonts w:ascii="Arial" w:hAnsi="Arial" w:cs="Arial"/>
              </w:rPr>
            </w:pPr>
            <w:r w:rsidRPr="00FC049F">
              <w:rPr>
                <w:rFonts w:ascii="Calibri" w:hAnsi="Calibri" w:cs="Arial"/>
              </w:rPr>
              <w:t>Transaction currency</w:t>
            </w:r>
          </w:p>
        </w:tc>
        <w:tc>
          <w:tcPr>
            <w:tcW w:w="591" w:type="pct"/>
            <w:shd w:val="clear" w:color="auto" w:fill="auto"/>
            <w:tcMar>
              <w:top w:w="43" w:type="dxa"/>
              <w:left w:w="115" w:type="dxa"/>
              <w:bottom w:w="43" w:type="dxa"/>
              <w:right w:w="115" w:type="dxa"/>
            </w:tcMar>
          </w:tcPr>
          <w:p w14:paraId="1F5FBDA9"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36FBC65A" w14:textId="6F575EFB"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3F528E2" w14:textId="77777777" w:rsidR="00A65609" w:rsidRPr="00733CDD" w:rsidRDefault="00A65609" w:rsidP="000D29AE">
            <w:pPr>
              <w:pStyle w:val="NormalIndent"/>
              <w:spacing w:after="0"/>
              <w:ind w:left="0"/>
              <w:rPr>
                <w:rFonts w:ascii="Arial" w:hAnsi="Arial" w:cs="Arial"/>
                <w:sz w:val="20"/>
              </w:rPr>
            </w:pPr>
          </w:p>
        </w:tc>
      </w:tr>
      <w:tr w:rsidR="00A65609" w:rsidRPr="00733CDD" w14:paraId="598315ED" w14:textId="77777777" w:rsidTr="000D29AE">
        <w:trPr>
          <w:trHeight w:val="302"/>
        </w:trPr>
        <w:tc>
          <w:tcPr>
            <w:tcW w:w="1079" w:type="pct"/>
            <w:shd w:val="clear" w:color="auto" w:fill="auto"/>
            <w:tcMar>
              <w:top w:w="43" w:type="dxa"/>
              <w:left w:w="115" w:type="dxa"/>
              <w:bottom w:w="43" w:type="dxa"/>
              <w:right w:w="115" w:type="dxa"/>
            </w:tcMar>
            <w:vAlign w:val="center"/>
          </w:tcPr>
          <w:p w14:paraId="50B8DFDC" w14:textId="09986F15" w:rsidR="00A65609" w:rsidRDefault="00A65609" w:rsidP="000D29AE">
            <w:pPr>
              <w:spacing w:before="0"/>
              <w:rPr>
                <w:color w:val="000000"/>
                <w:sz w:val="22"/>
              </w:rPr>
            </w:pPr>
            <w:r>
              <w:rPr>
                <w:color w:val="000000"/>
                <w:sz w:val="22"/>
              </w:rPr>
              <w:t>IntRemark</w:t>
            </w:r>
          </w:p>
        </w:tc>
        <w:tc>
          <w:tcPr>
            <w:tcW w:w="2318" w:type="pct"/>
            <w:shd w:val="clear" w:color="auto" w:fill="auto"/>
            <w:tcMar>
              <w:top w:w="43" w:type="dxa"/>
              <w:left w:w="115" w:type="dxa"/>
              <w:bottom w:w="43" w:type="dxa"/>
              <w:right w:w="115" w:type="dxa"/>
            </w:tcMar>
            <w:vAlign w:val="center"/>
          </w:tcPr>
          <w:p w14:paraId="5F70DF53" w14:textId="37EA395E" w:rsidR="00A65609" w:rsidRPr="00733CDD" w:rsidRDefault="00A65609" w:rsidP="000D29AE">
            <w:pPr>
              <w:spacing w:after="0" w:line="270" w:lineRule="atLeast"/>
              <w:rPr>
                <w:rFonts w:ascii="Arial" w:hAnsi="Arial" w:cs="Arial"/>
              </w:rPr>
            </w:pPr>
            <w:r w:rsidRPr="00FC049F">
              <w:rPr>
                <w:rFonts w:ascii="Calibri" w:hAnsi="Calibri" w:cs="Arial"/>
              </w:rPr>
              <w:t>Remarks</w:t>
            </w:r>
          </w:p>
        </w:tc>
        <w:tc>
          <w:tcPr>
            <w:tcW w:w="591" w:type="pct"/>
            <w:shd w:val="clear" w:color="auto" w:fill="auto"/>
            <w:tcMar>
              <w:top w:w="43" w:type="dxa"/>
              <w:left w:w="115" w:type="dxa"/>
              <w:bottom w:w="43" w:type="dxa"/>
              <w:right w:w="115" w:type="dxa"/>
            </w:tcMar>
          </w:tcPr>
          <w:p w14:paraId="08345C48"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5BC4E390" w14:textId="2FA7A297"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O</w:t>
            </w:r>
          </w:p>
        </w:tc>
        <w:tc>
          <w:tcPr>
            <w:tcW w:w="624" w:type="pct"/>
            <w:shd w:val="clear" w:color="auto" w:fill="auto"/>
            <w:tcMar>
              <w:top w:w="43" w:type="dxa"/>
              <w:left w:w="115" w:type="dxa"/>
              <w:bottom w:w="43" w:type="dxa"/>
              <w:right w:w="115" w:type="dxa"/>
            </w:tcMar>
            <w:vAlign w:val="center"/>
          </w:tcPr>
          <w:p w14:paraId="2B5AE800" w14:textId="77777777" w:rsidR="00A65609" w:rsidRPr="00733CDD" w:rsidRDefault="00A65609" w:rsidP="000D29AE">
            <w:pPr>
              <w:pStyle w:val="NormalIndent"/>
              <w:spacing w:after="0"/>
              <w:ind w:left="0"/>
              <w:rPr>
                <w:rFonts w:ascii="Arial" w:hAnsi="Arial" w:cs="Arial"/>
                <w:sz w:val="20"/>
              </w:rPr>
            </w:pPr>
          </w:p>
        </w:tc>
      </w:tr>
      <w:tr w:rsidR="00A65609" w:rsidRPr="00733CDD" w14:paraId="6BEFADAE" w14:textId="77777777" w:rsidTr="000D29AE">
        <w:trPr>
          <w:trHeight w:val="302"/>
        </w:trPr>
        <w:tc>
          <w:tcPr>
            <w:tcW w:w="1079" w:type="pct"/>
            <w:shd w:val="clear" w:color="auto" w:fill="auto"/>
            <w:tcMar>
              <w:top w:w="43" w:type="dxa"/>
              <w:left w:w="115" w:type="dxa"/>
              <w:bottom w:w="43" w:type="dxa"/>
              <w:right w:w="115" w:type="dxa"/>
            </w:tcMar>
            <w:vAlign w:val="center"/>
          </w:tcPr>
          <w:p w14:paraId="14ECFB58" w14:textId="4639A404" w:rsidR="00A65609" w:rsidRDefault="00A65609" w:rsidP="000D29AE">
            <w:pPr>
              <w:spacing w:before="0"/>
              <w:rPr>
                <w:color w:val="000000"/>
                <w:sz w:val="22"/>
              </w:rPr>
            </w:pPr>
            <w:r>
              <w:rPr>
                <w:color w:val="000000"/>
                <w:sz w:val="22"/>
              </w:rPr>
              <w:t>ExtRemark</w:t>
            </w:r>
          </w:p>
        </w:tc>
        <w:tc>
          <w:tcPr>
            <w:tcW w:w="2318" w:type="pct"/>
            <w:shd w:val="clear" w:color="auto" w:fill="auto"/>
            <w:tcMar>
              <w:top w:w="43" w:type="dxa"/>
              <w:left w:w="115" w:type="dxa"/>
              <w:bottom w:w="43" w:type="dxa"/>
              <w:right w:w="115" w:type="dxa"/>
            </w:tcMar>
            <w:vAlign w:val="center"/>
          </w:tcPr>
          <w:p w14:paraId="62731511" w14:textId="2C56160E" w:rsidR="00A65609" w:rsidRPr="00733CDD" w:rsidRDefault="00A65609" w:rsidP="000D29AE">
            <w:pPr>
              <w:spacing w:after="0" w:line="270" w:lineRule="atLeast"/>
              <w:rPr>
                <w:rFonts w:ascii="Arial" w:hAnsi="Arial" w:cs="Arial"/>
              </w:rPr>
            </w:pPr>
            <w:r w:rsidRPr="00FC049F">
              <w:rPr>
                <w:rFonts w:ascii="Calibri" w:hAnsi="Calibri" w:cs="Arial"/>
              </w:rPr>
              <w:t>Remarks</w:t>
            </w:r>
          </w:p>
        </w:tc>
        <w:tc>
          <w:tcPr>
            <w:tcW w:w="591" w:type="pct"/>
            <w:shd w:val="clear" w:color="auto" w:fill="auto"/>
            <w:tcMar>
              <w:top w:w="43" w:type="dxa"/>
              <w:left w:w="115" w:type="dxa"/>
              <w:bottom w:w="43" w:type="dxa"/>
              <w:right w:w="115" w:type="dxa"/>
            </w:tcMar>
          </w:tcPr>
          <w:p w14:paraId="73FC0C8F" w14:textId="77777777" w:rsidR="00A65609" w:rsidRPr="00733CDD" w:rsidRDefault="00A65609"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277AAC8F" w14:textId="7D98E070" w:rsidR="00A65609" w:rsidRPr="00733CDD" w:rsidRDefault="00A65609" w:rsidP="000D29AE">
            <w:pPr>
              <w:jc w:val="center"/>
              <w:rPr>
                <w:rFonts w:ascii="Arial" w:hAnsi="Arial" w:cs="Arial"/>
                <w:color w:val="000000"/>
                <w:sz w:val="20"/>
                <w:szCs w:val="20"/>
              </w:rPr>
            </w:pPr>
            <w:r>
              <w:rPr>
                <w:rFonts w:ascii="Arial" w:hAnsi="Arial" w:cs="Arial"/>
                <w:color w:val="000000"/>
                <w:sz w:val="20"/>
                <w:szCs w:val="20"/>
              </w:rPr>
              <w:t>O</w:t>
            </w:r>
          </w:p>
        </w:tc>
        <w:tc>
          <w:tcPr>
            <w:tcW w:w="624" w:type="pct"/>
            <w:shd w:val="clear" w:color="auto" w:fill="auto"/>
            <w:tcMar>
              <w:top w:w="43" w:type="dxa"/>
              <w:left w:w="115" w:type="dxa"/>
              <w:bottom w:w="43" w:type="dxa"/>
              <w:right w:w="115" w:type="dxa"/>
            </w:tcMar>
            <w:vAlign w:val="center"/>
          </w:tcPr>
          <w:p w14:paraId="283A9EED" w14:textId="77777777" w:rsidR="00A65609" w:rsidRPr="00733CDD" w:rsidRDefault="00A65609" w:rsidP="000D29AE">
            <w:pPr>
              <w:pStyle w:val="NormalIndent"/>
              <w:spacing w:after="0"/>
              <w:ind w:left="0"/>
              <w:rPr>
                <w:rFonts w:ascii="Arial" w:hAnsi="Arial" w:cs="Arial"/>
                <w:sz w:val="20"/>
              </w:rPr>
            </w:pPr>
          </w:p>
        </w:tc>
      </w:tr>
    </w:tbl>
    <w:p w14:paraId="1F9FFAA1" w14:textId="77777777" w:rsidR="00467E2A" w:rsidRPr="00733CDD" w:rsidRDefault="00467E2A" w:rsidP="00467E2A">
      <w:pPr>
        <w:pStyle w:val="NormalIndent"/>
        <w:spacing w:after="0"/>
        <w:rPr>
          <w:rFonts w:ascii="Arial" w:hAnsi="Arial" w:cs="Arial"/>
        </w:rPr>
      </w:pPr>
    </w:p>
    <w:p w14:paraId="575EC762" w14:textId="77777777" w:rsidR="00467E2A" w:rsidRPr="00733CDD" w:rsidRDefault="00467E2A" w:rsidP="00467E2A">
      <w:pPr>
        <w:pStyle w:val="ListParagraph"/>
        <w:numPr>
          <w:ilvl w:val="0"/>
          <w:numId w:val="25"/>
        </w:numPr>
        <w:rPr>
          <w:rFonts w:ascii="Arial" w:hAnsi="Arial" w:cs="Arial"/>
          <w:b/>
          <w:i/>
          <w:u w:val="single"/>
        </w:rPr>
      </w:pPr>
      <w:commentRangeStart w:id="70"/>
      <w:r w:rsidRPr="00733CDD">
        <w:rPr>
          <w:rFonts w:ascii="Arial" w:hAnsi="Arial" w:cs="Arial"/>
          <w:b/>
          <w:i/>
          <w:u w:val="single"/>
        </w:rPr>
        <w:t>Output:</w:t>
      </w:r>
      <w:commentRangeEnd w:id="70"/>
      <w:r w:rsidR="00FF4266">
        <w:rPr>
          <w:rStyle w:val="CommentReference"/>
        </w:rPr>
        <w:commentReference w:id="70"/>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4061"/>
        <w:gridCol w:w="1260"/>
      </w:tblGrid>
      <w:tr w:rsidR="00A65609" w:rsidRPr="00733CDD" w14:paraId="4DDACD91" w14:textId="77777777" w:rsidTr="00A65609">
        <w:tc>
          <w:tcPr>
            <w:tcW w:w="2268" w:type="pct"/>
            <w:shd w:val="clear" w:color="auto" w:fill="F7CAAC"/>
          </w:tcPr>
          <w:p w14:paraId="36BFEACC" w14:textId="77777777" w:rsidR="00A65609" w:rsidRPr="00733CDD" w:rsidRDefault="00A65609" w:rsidP="00A65609">
            <w:pPr>
              <w:pStyle w:val="tablehead"/>
              <w:rPr>
                <w:rFonts w:ascii="Arial" w:hAnsi="Arial" w:cs="Arial"/>
                <w:sz w:val="20"/>
                <w:szCs w:val="20"/>
              </w:rPr>
            </w:pPr>
            <w:r w:rsidRPr="00733CDD">
              <w:rPr>
                <w:rFonts w:ascii="Arial" w:eastAsia="Batang" w:hAnsi="Arial" w:cs="Arial"/>
                <w:sz w:val="20"/>
                <w:szCs w:val="20"/>
              </w:rPr>
              <w:lastRenderedPageBreak/>
              <w:t>Field name</w:t>
            </w:r>
          </w:p>
        </w:tc>
        <w:tc>
          <w:tcPr>
            <w:tcW w:w="2085" w:type="pct"/>
            <w:shd w:val="clear" w:color="auto" w:fill="F7CAAC"/>
          </w:tcPr>
          <w:p w14:paraId="7B9F6B53" w14:textId="77777777" w:rsidR="00A65609" w:rsidRPr="00733CDD" w:rsidRDefault="00A65609" w:rsidP="00A65609">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2DE5397A" w14:textId="77777777" w:rsidR="00A65609" w:rsidRPr="00733CDD" w:rsidRDefault="00A65609" w:rsidP="00A65609">
            <w:pPr>
              <w:pStyle w:val="tablehead"/>
              <w:rPr>
                <w:rFonts w:ascii="Arial" w:eastAsia="Batang" w:hAnsi="Arial" w:cs="Arial"/>
                <w:sz w:val="20"/>
                <w:szCs w:val="20"/>
              </w:rPr>
            </w:pPr>
            <w:r w:rsidRPr="00733CDD">
              <w:rPr>
                <w:rFonts w:ascii="Arial" w:eastAsia="Batang" w:hAnsi="Arial" w:cs="Arial"/>
                <w:sz w:val="20"/>
                <w:szCs w:val="20"/>
              </w:rPr>
              <w:t>Type</w:t>
            </w:r>
          </w:p>
        </w:tc>
      </w:tr>
      <w:tr w:rsidR="00A65609" w:rsidRPr="00733CDD" w14:paraId="3DC3C6F1" w14:textId="77777777" w:rsidTr="00A65609">
        <w:tc>
          <w:tcPr>
            <w:tcW w:w="2268" w:type="pct"/>
            <w:shd w:val="clear" w:color="auto" w:fill="auto"/>
          </w:tcPr>
          <w:p w14:paraId="5E0D221E" w14:textId="77777777" w:rsidR="00A65609" w:rsidRPr="00733CDD" w:rsidRDefault="00A65609" w:rsidP="00A65609">
            <w:pPr>
              <w:rPr>
                <w:rFonts w:ascii="Arial" w:hAnsi="Arial" w:cs="Arial"/>
                <w:sz w:val="20"/>
              </w:rPr>
            </w:pPr>
            <w:r w:rsidRPr="0070786D">
              <w:rPr>
                <w:rFonts w:ascii="Arial" w:hAnsi="Arial" w:cs="Arial"/>
                <w:sz w:val="20"/>
              </w:rPr>
              <w:t>ChnlId</w:t>
            </w:r>
          </w:p>
        </w:tc>
        <w:tc>
          <w:tcPr>
            <w:tcW w:w="2085" w:type="pct"/>
            <w:shd w:val="clear" w:color="auto" w:fill="auto"/>
          </w:tcPr>
          <w:p w14:paraId="38E2CF10" w14:textId="77777777" w:rsidR="00A65609" w:rsidRPr="00733CDD" w:rsidRDefault="00A65609" w:rsidP="00A65609">
            <w:pPr>
              <w:rPr>
                <w:rFonts w:ascii="Arial" w:hAnsi="Arial" w:cs="Arial"/>
                <w:sz w:val="20"/>
                <w:lang w:eastAsia="x-none"/>
              </w:rPr>
            </w:pPr>
            <w:r w:rsidRPr="00FC049F">
              <w:rPr>
                <w:rFonts w:ascii="Calibri" w:hAnsi="Calibri" w:cs="Arial"/>
              </w:rPr>
              <w:t>Channel Identification field</w:t>
            </w:r>
          </w:p>
        </w:tc>
        <w:tc>
          <w:tcPr>
            <w:tcW w:w="647" w:type="pct"/>
            <w:shd w:val="clear" w:color="auto" w:fill="auto"/>
          </w:tcPr>
          <w:p w14:paraId="702E5D72" w14:textId="77777777" w:rsidR="00A65609" w:rsidRPr="00733CDD" w:rsidRDefault="00A65609" w:rsidP="00A65609">
            <w:pPr>
              <w:pStyle w:val="NormalIndent"/>
              <w:spacing w:before="240" w:after="0"/>
              <w:ind w:left="0"/>
              <w:rPr>
                <w:rFonts w:ascii="Arial" w:hAnsi="Arial" w:cs="Arial"/>
                <w:sz w:val="20"/>
              </w:rPr>
            </w:pPr>
            <w:r w:rsidRPr="00733CDD">
              <w:rPr>
                <w:rFonts w:ascii="Arial" w:hAnsi="Arial" w:cs="Arial"/>
                <w:sz w:val="20"/>
              </w:rPr>
              <w:t>String</w:t>
            </w:r>
          </w:p>
        </w:tc>
      </w:tr>
      <w:tr w:rsidR="00A65609" w:rsidRPr="00733CDD" w14:paraId="2351175E" w14:textId="77777777" w:rsidTr="00A65609">
        <w:tc>
          <w:tcPr>
            <w:tcW w:w="2268" w:type="pct"/>
            <w:shd w:val="clear" w:color="auto" w:fill="auto"/>
          </w:tcPr>
          <w:p w14:paraId="1AB3CE04" w14:textId="77777777" w:rsidR="00A65609" w:rsidRPr="00733CDD" w:rsidRDefault="00A65609" w:rsidP="00A65609">
            <w:pPr>
              <w:rPr>
                <w:rFonts w:ascii="Arial" w:hAnsi="Arial" w:cs="Arial"/>
                <w:sz w:val="20"/>
              </w:rPr>
            </w:pPr>
            <w:r w:rsidRPr="0070786D">
              <w:rPr>
                <w:rFonts w:ascii="Arial" w:hAnsi="Arial" w:cs="Arial"/>
                <w:sz w:val="20"/>
              </w:rPr>
              <w:t>HdrRefNo</w:t>
            </w:r>
          </w:p>
        </w:tc>
        <w:tc>
          <w:tcPr>
            <w:tcW w:w="2085" w:type="pct"/>
            <w:shd w:val="clear" w:color="auto" w:fill="auto"/>
          </w:tcPr>
          <w:p w14:paraId="7EF32759" w14:textId="77777777" w:rsidR="00A65609" w:rsidRPr="00733CDD" w:rsidRDefault="00A65609" w:rsidP="00A65609">
            <w:pPr>
              <w:rPr>
                <w:rFonts w:ascii="Arial" w:hAnsi="Arial" w:cs="Arial"/>
                <w:sz w:val="20"/>
                <w:lang w:eastAsia="x-none"/>
              </w:rPr>
            </w:pPr>
            <w:r w:rsidRPr="00FC049F">
              <w:rPr>
                <w:rFonts w:ascii="Calibri" w:hAnsi="Calibri" w:cs="Arial"/>
              </w:rPr>
              <w:t>Integrator internal reference number</w:t>
            </w:r>
          </w:p>
        </w:tc>
        <w:tc>
          <w:tcPr>
            <w:tcW w:w="647" w:type="pct"/>
            <w:shd w:val="clear" w:color="auto" w:fill="auto"/>
          </w:tcPr>
          <w:p w14:paraId="51396E80" w14:textId="77777777" w:rsidR="00A65609" w:rsidRPr="00733CDD" w:rsidRDefault="00A65609" w:rsidP="00A65609">
            <w:pPr>
              <w:pStyle w:val="NormalIndent"/>
              <w:spacing w:before="240" w:after="0"/>
              <w:ind w:left="0"/>
              <w:rPr>
                <w:rFonts w:ascii="Arial" w:hAnsi="Arial" w:cs="Arial"/>
                <w:sz w:val="20"/>
              </w:rPr>
            </w:pPr>
            <w:r w:rsidRPr="00733CDD">
              <w:rPr>
                <w:rFonts w:ascii="Arial" w:hAnsi="Arial" w:cs="Arial"/>
                <w:sz w:val="20"/>
              </w:rPr>
              <w:t>String</w:t>
            </w:r>
          </w:p>
        </w:tc>
      </w:tr>
      <w:tr w:rsidR="00A65609" w:rsidRPr="00733CDD" w14:paraId="5004D1D7" w14:textId="77777777" w:rsidTr="00A65609">
        <w:tc>
          <w:tcPr>
            <w:tcW w:w="2268" w:type="pct"/>
            <w:shd w:val="clear" w:color="auto" w:fill="auto"/>
          </w:tcPr>
          <w:p w14:paraId="78FA3614" w14:textId="77777777" w:rsidR="00A65609" w:rsidRPr="00733CDD" w:rsidRDefault="00A65609" w:rsidP="00A65609">
            <w:pPr>
              <w:rPr>
                <w:rFonts w:ascii="Arial" w:hAnsi="Arial" w:cs="Arial"/>
                <w:sz w:val="20"/>
              </w:rPr>
            </w:pPr>
            <w:r w:rsidRPr="0070786D">
              <w:rPr>
                <w:rFonts w:ascii="Arial" w:hAnsi="Arial" w:cs="Arial"/>
                <w:sz w:val="20"/>
              </w:rPr>
              <w:t>TxtDt</w:t>
            </w:r>
          </w:p>
        </w:tc>
        <w:tc>
          <w:tcPr>
            <w:tcW w:w="2085" w:type="pct"/>
            <w:shd w:val="clear" w:color="auto" w:fill="auto"/>
          </w:tcPr>
          <w:p w14:paraId="31F9A1AA" w14:textId="77777777" w:rsidR="00A65609" w:rsidRPr="00733CDD" w:rsidRDefault="00A65609" w:rsidP="00A65609">
            <w:pPr>
              <w:jc w:val="left"/>
              <w:rPr>
                <w:rFonts w:ascii="Arial" w:hAnsi="Arial" w:cs="Arial"/>
                <w:sz w:val="20"/>
                <w:lang w:eastAsia="x-none"/>
              </w:rPr>
            </w:pPr>
            <w:r w:rsidRPr="00FC049F">
              <w:rPr>
                <w:rFonts w:ascii="Calibri" w:hAnsi="Calibri" w:cs="Arial"/>
              </w:rPr>
              <w:t>Source date and time stamp</w:t>
            </w:r>
            <w:r>
              <w:rPr>
                <w:rFonts w:ascii="Calibri" w:hAnsi="Calibri" w:cs="Arial"/>
              </w:rPr>
              <w:t xml:space="preserve"> </w:t>
            </w:r>
            <w:r w:rsidRPr="00FC049F">
              <w:rPr>
                <w:rFonts w:ascii="Calibri" w:hAnsi="Calibri" w:cs="Arial"/>
              </w:rPr>
              <w:t>YY</w:t>
            </w:r>
            <w:r>
              <w:rPr>
                <w:rFonts w:ascii="Calibri" w:hAnsi="Calibri" w:cs="Arial"/>
              </w:rPr>
              <w:t>YY</w:t>
            </w:r>
            <w:r w:rsidRPr="00FC049F">
              <w:rPr>
                <w:rFonts w:ascii="Calibri" w:hAnsi="Calibri" w:cs="Arial"/>
              </w:rPr>
              <w:t>MMDD</w:t>
            </w:r>
          </w:p>
        </w:tc>
        <w:tc>
          <w:tcPr>
            <w:tcW w:w="647" w:type="pct"/>
            <w:shd w:val="clear" w:color="auto" w:fill="auto"/>
          </w:tcPr>
          <w:p w14:paraId="50BBCF19" w14:textId="77777777" w:rsidR="00A65609" w:rsidRPr="00733CDD" w:rsidRDefault="00A65609" w:rsidP="00A65609">
            <w:pPr>
              <w:pStyle w:val="NormalIndent"/>
              <w:spacing w:before="240" w:after="0"/>
              <w:ind w:left="0"/>
              <w:rPr>
                <w:rFonts w:ascii="Arial" w:hAnsi="Arial" w:cs="Arial"/>
                <w:sz w:val="20"/>
              </w:rPr>
            </w:pPr>
            <w:r w:rsidRPr="00733CDD">
              <w:rPr>
                <w:rFonts w:ascii="Arial" w:hAnsi="Arial" w:cs="Arial"/>
                <w:sz w:val="20"/>
              </w:rPr>
              <w:t>String</w:t>
            </w:r>
          </w:p>
        </w:tc>
      </w:tr>
      <w:tr w:rsidR="00A65609" w:rsidRPr="00733CDD" w14:paraId="016D3499" w14:textId="77777777" w:rsidTr="00A65609">
        <w:tc>
          <w:tcPr>
            <w:tcW w:w="2268" w:type="pct"/>
            <w:shd w:val="clear" w:color="auto" w:fill="auto"/>
          </w:tcPr>
          <w:p w14:paraId="63F30430" w14:textId="77777777" w:rsidR="00A65609" w:rsidRPr="00733CDD" w:rsidRDefault="00A65609" w:rsidP="00A65609">
            <w:pPr>
              <w:rPr>
                <w:rFonts w:ascii="Arial" w:hAnsi="Arial" w:cs="Arial"/>
                <w:sz w:val="20"/>
              </w:rPr>
            </w:pPr>
            <w:r w:rsidRPr="0070786D">
              <w:rPr>
                <w:rFonts w:ascii="Arial" w:hAnsi="Arial" w:cs="Arial"/>
                <w:sz w:val="20"/>
              </w:rPr>
              <w:t>Status</w:t>
            </w:r>
          </w:p>
        </w:tc>
        <w:tc>
          <w:tcPr>
            <w:tcW w:w="2085" w:type="pct"/>
            <w:shd w:val="clear" w:color="auto" w:fill="auto"/>
          </w:tcPr>
          <w:p w14:paraId="7CF49288" w14:textId="77777777" w:rsidR="00A65609" w:rsidRPr="00733CDD" w:rsidRDefault="00A65609" w:rsidP="00A65609">
            <w:pPr>
              <w:jc w:val="left"/>
              <w:rPr>
                <w:rFonts w:ascii="Arial" w:hAnsi="Arial" w:cs="Arial"/>
                <w:sz w:val="20"/>
                <w:lang w:eastAsia="x-none"/>
              </w:rPr>
            </w:pPr>
            <w:r w:rsidRPr="00FC049F">
              <w:rPr>
                <w:rFonts w:ascii="Calibri" w:hAnsi="Calibri" w:cs="Arial"/>
              </w:rPr>
              <w:t>This field indicates the status of the transaction.  If it is 00000 then the transaction is success, otherwise the corresponding error code will be mapped in the field.  If it is starts with RTE, RME or RCE it means error occurred while processing the transaction in Integrator.</w:t>
            </w:r>
          </w:p>
        </w:tc>
        <w:tc>
          <w:tcPr>
            <w:tcW w:w="647" w:type="pct"/>
            <w:shd w:val="clear" w:color="auto" w:fill="auto"/>
          </w:tcPr>
          <w:p w14:paraId="4DA6573A" w14:textId="77777777" w:rsidR="00A65609" w:rsidRPr="00733CDD" w:rsidRDefault="00A65609" w:rsidP="00A65609">
            <w:pPr>
              <w:pStyle w:val="NormalIndent"/>
              <w:spacing w:before="240" w:after="0"/>
              <w:ind w:left="0"/>
              <w:rPr>
                <w:rFonts w:ascii="Arial" w:hAnsi="Arial" w:cs="Arial"/>
                <w:sz w:val="20"/>
              </w:rPr>
            </w:pPr>
            <w:r w:rsidRPr="00733CDD">
              <w:rPr>
                <w:rFonts w:ascii="Arial" w:hAnsi="Arial" w:cs="Arial"/>
                <w:sz w:val="20"/>
              </w:rPr>
              <w:t>String</w:t>
            </w:r>
          </w:p>
        </w:tc>
      </w:tr>
      <w:tr w:rsidR="00A65609" w:rsidRPr="00733CDD" w14:paraId="532DB175" w14:textId="77777777" w:rsidTr="00A65609">
        <w:tc>
          <w:tcPr>
            <w:tcW w:w="2268" w:type="pct"/>
            <w:shd w:val="clear" w:color="auto" w:fill="auto"/>
          </w:tcPr>
          <w:p w14:paraId="558793F8" w14:textId="77777777" w:rsidR="00A65609" w:rsidRPr="00733CDD" w:rsidRDefault="00A65609" w:rsidP="00A65609">
            <w:pPr>
              <w:rPr>
                <w:rFonts w:ascii="Arial" w:eastAsia="Times New Roman" w:hAnsi="Arial" w:cs="Arial"/>
                <w:color w:val="000000"/>
                <w:sz w:val="18"/>
                <w:szCs w:val="18"/>
                <w:lang w:val="en-SG"/>
              </w:rPr>
            </w:pPr>
            <w:r w:rsidRPr="0070786D">
              <w:rPr>
                <w:rFonts w:ascii="Arial" w:eastAsia="Times New Roman" w:hAnsi="Arial" w:cs="Arial"/>
                <w:color w:val="000000"/>
                <w:sz w:val="18"/>
                <w:szCs w:val="18"/>
                <w:lang w:val="en-SG"/>
              </w:rPr>
              <w:t>ResultCd</w:t>
            </w:r>
          </w:p>
        </w:tc>
        <w:tc>
          <w:tcPr>
            <w:tcW w:w="2085" w:type="pct"/>
            <w:shd w:val="clear" w:color="auto" w:fill="auto"/>
          </w:tcPr>
          <w:p w14:paraId="4D446863" w14:textId="77777777" w:rsidR="00A65609" w:rsidRPr="00733CDD" w:rsidRDefault="00A65609" w:rsidP="00A65609">
            <w:pPr>
              <w:rPr>
                <w:rFonts w:ascii="Arial" w:hAnsi="Arial" w:cs="Arial"/>
                <w:sz w:val="20"/>
                <w:lang w:eastAsia="x-none"/>
              </w:rPr>
            </w:pPr>
            <w:r w:rsidRPr="00FC049F">
              <w:rPr>
                <w:rFonts w:ascii="Calibri" w:hAnsi="Calibri" w:cs="Arial"/>
              </w:rPr>
              <w:t>Result Code</w:t>
            </w:r>
          </w:p>
        </w:tc>
        <w:tc>
          <w:tcPr>
            <w:tcW w:w="647" w:type="pct"/>
            <w:shd w:val="clear" w:color="auto" w:fill="auto"/>
          </w:tcPr>
          <w:p w14:paraId="5465745B" w14:textId="77777777" w:rsidR="00A65609" w:rsidRPr="00733CDD" w:rsidRDefault="00A65609" w:rsidP="00A65609">
            <w:pPr>
              <w:pStyle w:val="NormalIndent"/>
              <w:spacing w:before="240" w:after="0"/>
              <w:ind w:left="0"/>
              <w:rPr>
                <w:rFonts w:ascii="Arial" w:hAnsi="Arial" w:cs="Arial"/>
                <w:sz w:val="20"/>
              </w:rPr>
            </w:pPr>
          </w:p>
        </w:tc>
      </w:tr>
      <w:tr w:rsidR="00A65609" w:rsidRPr="00733CDD" w14:paraId="3CEB2105" w14:textId="77777777" w:rsidTr="00A65609">
        <w:tc>
          <w:tcPr>
            <w:tcW w:w="2268" w:type="pct"/>
            <w:shd w:val="clear" w:color="auto" w:fill="auto"/>
          </w:tcPr>
          <w:p w14:paraId="1AFDACA6" w14:textId="77777777" w:rsidR="00A65609" w:rsidRPr="00733CDD" w:rsidRDefault="00A65609" w:rsidP="00A65609">
            <w:pPr>
              <w:rPr>
                <w:rFonts w:ascii="Arial" w:eastAsia="Times New Roman" w:hAnsi="Arial" w:cs="Arial"/>
                <w:color w:val="000000"/>
                <w:sz w:val="18"/>
                <w:szCs w:val="18"/>
                <w:lang w:val="en-SG"/>
              </w:rPr>
            </w:pPr>
            <w:r w:rsidRPr="0070786D">
              <w:rPr>
                <w:rFonts w:ascii="Arial" w:eastAsia="Times New Roman" w:hAnsi="Arial" w:cs="Arial"/>
                <w:color w:val="000000"/>
                <w:sz w:val="18"/>
                <w:szCs w:val="18"/>
                <w:lang w:val="en-SG"/>
              </w:rPr>
              <w:t>RefNo</w:t>
            </w:r>
          </w:p>
        </w:tc>
        <w:tc>
          <w:tcPr>
            <w:tcW w:w="2085" w:type="pct"/>
            <w:shd w:val="clear" w:color="auto" w:fill="auto"/>
          </w:tcPr>
          <w:p w14:paraId="10D5194D" w14:textId="77777777" w:rsidR="00A65609" w:rsidRPr="00733CDD" w:rsidRDefault="00A65609" w:rsidP="00A65609">
            <w:pPr>
              <w:rPr>
                <w:rFonts w:ascii="Arial" w:hAnsi="Arial" w:cs="Arial"/>
                <w:sz w:val="20"/>
                <w:lang w:eastAsia="x-none"/>
              </w:rPr>
            </w:pPr>
            <w:r w:rsidRPr="00FC049F">
              <w:rPr>
                <w:rFonts w:ascii="Calibri" w:hAnsi="Calibri" w:cs="Arial"/>
              </w:rPr>
              <w:t>All transaction should have reference number as input</w:t>
            </w:r>
          </w:p>
        </w:tc>
        <w:tc>
          <w:tcPr>
            <w:tcW w:w="647" w:type="pct"/>
            <w:shd w:val="clear" w:color="auto" w:fill="auto"/>
          </w:tcPr>
          <w:p w14:paraId="5A384CE7" w14:textId="77777777" w:rsidR="00A65609" w:rsidRPr="00733CDD" w:rsidRDefault="00A65609" w:rsidP="00A65609">
            <w:pPr>
              <w:pStyle w:val="NormalIndent"/>
              <w:spacing w:before="240" w:after="0"/>
              <w:ind w:left="0"/>
              <w:rPr>
                <w:rFonts w:ascii="Arial" w:hAnsi="Arial" w:cs="Arial"/>
                <w:sz w:val="20"/>
              </w:rPr>
            </w:pPr>
          </w:p>
        </w:tc>
      </w:tr>
      <w:tr w:rsidR="00A65609" w:rsidRPr="00733CDD" w14:paraId="0FA76679" w14:textId="77777777" w:rsidTr="00A65609">
        <w:tc>
          <w:tcPr>
            <w:tcW w:w="2268" w:type="pct"/>
            <w:shd w:val="clear" w:color="auto" w:fill="auto"/>
          </w:tcPr>
          <w:p w14:paraId="235E9443" w14:textId="77777777" w:rsidR="00A65609" w:rsidRPr="00733CDD" w:rsidRDefault="00A65609" w:rsidP="00A65609">
            <w:pPr>
              <w:rPr>
                <w:rFonts w:ascii="Arial" w:eastAsia="Times New Roman" w:hAnsi="Arial" w:cs="Arial"/>
                <w:color w:val="000000"/>
                <w:sz w:val="18"/>
                <w:szCs w:val="18"/>
                <w:lang w:val="en-SG"/>
              </w:rPr>
            </w:pPr>
            <w:r w:rsidRPr="0070786D">
              <w:rPr>
                <w:rFonts w:ascii="Arial" w:eastAsia="Times New Roman" w:hAnsi="Arial" w:cs="Arial"/>
                <w:color w:val="000000"/>
                <w:sz w:val="18"/>
                <w:szCs w:val="18"/>
                <w:lang w:val="en-SG"/>
              </w:rPr>
              <w:t>NoOfSeg</w:t>
            </w:r>
          </w:p>
        </w:tc>
        <w:tc>
          <w:tcPr>
            <w:tcW w:w="2085" w:type="pct"/>
            <w:shd w:val="clear" w:color="auto" w:fill="auto"/>
          </w:tcPr>
          <w:p w14:paraId="7E6A80D7" w14:textId="77777777" w:rsidR="00A65609" w:rsidRPr="00733CDD" w:rsidRDefault="00A65609" w:rsidP="00A65609">
            <w:pPr>
              <w:rPr>
                <w:rFonts w:ascii="Arial" w:hAnsi="Arial" w:cs="Arial"/>
                <w:sz w:val="20"/>
                <w:lang w:eastAsia="x-none"/>
              </w:rPr>
            </w:pPr>
            <w:r w:rsidRPr="00FC049F">
              <w:rPr>
                <w:rFonts w:ascii="Calibri" w:hAnsi="Calibri" w:cs="Arial"/>
              </w:rPr>
              <w:t>No. of response available in the segment</w:t>
            </w:r>
          </w:p>
        </w:tc>
        <w:tc>
          <w:tcPr>
            <w:tcW w:w="647" w:type="pct"/>
            <w:shd w:val="clear" w:color="auto" w:fill="auto"/>
          </w:tcPr>
          <w:p w14:paraId="56DDA247" w14:textId="77777777" w:rsidR="00A65609" w:rsidRPr="00733CDD" w:rsidRDefault="00A65609" w:rsidP="00A65609">
            <w:pPr>
              <w:pStyle w:val="NormalIndent"/>
              <w:spacing w:before="240" w:after="0"/>
              <w:ind w:left="0"/>
              <w:rPr>
                <w:rFonts w:ascii="Arial" w:hAnsi="Arial" w:cs="Arial"/>
                <w:sz w:val="20"/>
              </w:rPr>
            </w:pPr>
          </w:p>
        </w:tc>
      </w:tr>
      <w:tr w:rsidR="00A65609" w:rsidRPr="00733CDD" w14:paraId="51DB9B05" w14:textId="77777777" w:rsidTr="00A65609">
        <w:tc>
          <w:tcPr>
            <w:tcW w:w="2268" w:type="pct"/>
            <w:shd w:val="clear" w:color="auto" w:fill="auto"/>
          </w:tcPr>
          <w:p w14:paraId="2412D9EB" w14:textId="77777777" w:rsidR="00A65609" w:rsidRPr="00733CDD" w:rsidRDefault="00A65609" w:rsidP="00A65609">
            <w:pPr>
              <w:rPr>
                <w:rFonts w:ascii="Arial" w:eastAsia="Times New Roman" w:hAnsi="Arial" w:cs="Arial"/>
                <w:color w:val="000000"/>
                <w:sz w:val="18"/>
                <w:szCs w:val="18"/>
                <w:lang w:val="en-SG"/>
              </w:rPr>
            </w:pPr>
          </w:p>
        </w:tc>
        <w:tc>
          <w:tcPr>
            <w:tcW w:w="2085" w:type="pct"/>
            <w:shd w:val="clear" w:color="auto" w:fill="auto"/>
          </w:tcPr>
          <w:p w14:paraId="023EDB6D" w14:textId="77777777" w:rsidR="00A65609" w:rsidRPr="00733CDD" w:rsidRDefault="00A65609" w:rsidP="00A65609">
            <w:pPr>
              <w:rPr>
                <w:rFonts w:ascii="Arial" w:hAnsi="Arial" w:cs="Arial"/>
                <w:sz w:val="20"/>
                <w:lang w:eastAsia="x-none"/>
              </w:rPr>
            </w:pPr>
          </w:p>
        </w:tc>
        <w:tc>
          <w:tcPr>
            <w:tcW w:w="647" w:type="pct"/>
            <w:shd w:val="clear" w:color="auto" w:fill="auto"/>
          </w:tcPr>
          <w:p w14:paraId="407489EA" w14:textId="77777777" w:rsidR="00A65609" w:rsidRPr="00733CDD" w:rsidRDefault="00A65609" w:rsidP="00A65609">
            <w:pPr>
              <w:pStyle w:val="NormalIndent"/>
              <w:spacing w:before="240" w:after="0"/>
              <w:ind w:left="0"/>
              <w:rPr>
                <w:rFonts w:ascii="Arial" w:hAnsi="Arial" w:cs="Arial"/>
                <w:sz w:val="20"/>
              </w:rPr>
            </w:pPr>
          </w:p>
        </w:tc>
      </w:tr>
    </w:tbl>
    <w:p w14:paraId="70D6E475" w14:textId="77777777" w:rsidR="00A65609" w:rsidRDefault="00A65609" w:rsidP="00A65609">
      <w:pPr>
        <w:pStyle w:val="ListParagraph"/>
        <w:rPr>
          <w:rFonts w:ascii="Arial" w:hAnsi="Arial" w:cs="Arial"/>
          <w:b/>
          <w:bCs/>
          <w:szCs w:val="24"/>
        </w:rPr>
      </w:pPr>
    </w:p>
    <w:p w14:paraId="518D5285" w14:textId="77777777" w:rsidR="00467E2A" w:rsidRPr="00733CDD" w:rsidRDefault="00467E2A" w:rsidP="00467E2A">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6498"/>
        <w:gridCol w:w="3240"/>
      </w:tblGrid>
      <w:tr w:rsidR="00467E2A" w:rsidRPr="002A403B" w14:paraId="1732F5A0" w14:textId="77777777" w:rsidTr="00FA0FB4">
        <w:trPr>
          <w:trHeight w:hRule="exact" w:val="288"/>
        </w:trPr>
        <w:tc>
          <w:tcPr>
            <w:tcW w:w="649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35A3A9E9" w14:textId="77777777" w:rsidR="00467E2A" w:rsidRPr="002A403B" w:rsidRDefault="00467E2A" w:rsidP="000D29AE">
            <w:pPr>
              <w:pStyle w:val="tablehead"/>
              <w:rPr>
                <w:rFonts w:ascii="Arial" w:eastAsia="Batang" w:hAnsi="Arial" w:cs="Arial"/>
                <w:sz w:val="20"/>
                <w:szCs w:val="20"/>
              </w:rPr>
            </w:pPr>
            <w:r>
              <w:rPr>
                <w:rFonts w:ascii="Arial" w:eastAsia="Batang" w:hAnsi="Arial" w:cs="Arial"/>
                <w:sz w:val="20"/>
                <w:szCs w:val="20"/>
              </w:rPr>
              <w:t>Request</w:t>
            </w:r>
          </w:p>
        </w:tc>
        <w:tc>
          <w:tcPr>
            <w:tcW w:w="324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62BA1134" w14:textId="5DEA9954" w:rsidR="00467E2A" w:rsidRPr="002A403B" w:rsidRDefault="00FA0FB4" w:rsidP="000D29AE">
            <w:pPr>
              <w:pStyle w:val="tablehead"/>
              <w:rPr>
                <w:rFonts w:ascii="Arial" w:eastAsia="Batang" w:hAnsi="Arial" w:cs="Arial"/>
                <w:sz w:val="20"/>
                <w:szCs w:val="20"/>
              </w:rPr>
            </w:pPr>
            <w:r>
              <w:rPr>
                <w:rFonts w:ascii="Arial" w:eastAsia="Batang" w:hAnsi="Arial" w:cs="Arial"/>
                <w:sz w:val="20"/>
                <w:szCs w:val="20"/>
              </w:rPr>
              <w:t>Response</w:t>
            </w:r>
          </w:p>
        </w:tc>
      </w:tr>
      <w:tr w:rsidR="00467E2A" w:rsidRPr="002A403B" w14:paraId="4AF07D61" w14:textId="77777777" w:rsidTr="00FA0FB4">
        <w:trPr>
          <w:trHeight w:hRule="exact" w:val="15050"/>
        </w:trPr>
        <w:tc>
          <w:tcPr>
            <w:tcW w:w="64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9D0DD5"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lastRenderedPageBreak/>
              <w:t>&lt;FinancialPostingCreateReq xmlns="shb/global/fundtransfer/financialposting/ver1.0" xmlns:a="http://www.w3.org/2005/08/addressing" xmlns:s="http://www.w3.org/2003/05/soap-envelope" xmlns:xsd="http://www.w3.org/2001/XMLSchema" xmlns:SOAP-ENV="http://www.w3.org/2003/05/soap-envelope" xmlns:xsi="http://www.w3.org/2001/XMLSchema-instance"&gt;</w:t>
            </w:r>
          </w:p>
          <w:p w14:paraId="0C286725"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&lt;AppHdr xmlns="shb/common/envelope/commonheader/1.0"&gt;</w:t>
            </w:r>
          </w:p>
          <w:p w14:paraId="0509A3DA"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&lt;CharSet&gt;UTF-8&lt;/CharSet&gt;</w:t>
            </w:r>
          </w:p>
          <w:p w14:paraId="5DDF9884"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&lt;SvcVer&gt;1.0&lt;/SvcVer&gt;</w:t>
            </w:r>
          </w:p>
          <w:p w14:paraId="65EAF43D"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&lt;From&gt;</w:t>
            </w:r>
          </w:p>
          <w:p w14:paraId="01A8C4C5"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&lt;Id&gt;EB&lt;/Id&gt;</w:t>
            </w:r>
          </w:p>
          <w:p w14:paraId="42916FAA"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&lt;Name&gt;EB&lt;/Name&gt;</w:t>
            </w:r>
          </w:p>
          <w:p w14:paraId="6075AC24"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&lt;/From&gt;</w:t>
            </w:r>
          </w:p>
          <w:p w14:paraId="1D59CF26"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&lt;To&gt;</w:t>
            </w:r>
          </w:p>
          <w:p w14:paraId="196CB821"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&lt;Id&gt;CORE&lt;/Id&gt;</w:t>
            </w:r>
          </w:p>
          <w:p w14:paraId="7AE07CDC"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&lt;Name&gt;CORE&lt;/Name&gt;</w:t>
            </w:r>
          </w:p>
          <w:p w14:paraId="094D9B56" w14:textId="62358AB3"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&lt;/To&gt;            &lt;MsgId&gt;uqtjIPJX0eBB5oEm7MuA637725712155833437&lt;/MsgId&gt;</w:t>
            </w:r>
          </w:p>
          <w:p w14:paraId="014CE50C"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&lt;MsgPreId/&gt;</w:t>
            </w:r>
          </w:p>
          <w:p w14:paraId="7DFBB6AD"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&lt;BizSvc&gt;</w:t>
            </w:r>
          </w:p>
          <w:p w14:paraId="3C9C0954"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&lt;Id&gt;FinancialPosting&lt;/Id&gt;</w:t>
            </w:r>
          </w:p>
          <w:p w14:paraId="491EB1E8"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&lt;Name&gt;FinancialPosting&lt;/Name&gt;</w:t>
            </w:r>
          </w:p>
          <w:p w14:paraId="399BFBAE"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&lt;/BizSvc&gt;</w:t>
            </w:r>
          </w:p>
          <w:p w14:paraId="67C0750C" w14:textId="3B16EEB6"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&lt;TransDt&gt;2021-11-15T11:06:55.5833437+07:00&lt;/TransDt&gt;                &lt;Signature&gt;806438449115A635C63656AC85637F4A&lt;/Signature&gt;</w:t>
            </w:r>
          </w:p>
          <w:p w14:paraId="5D574804"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&lt;/AppHdr&gt;</w:t>
            </w:r>
          </w:p>
          <w:p w14:paraId="7872A88D"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&lt;ItfId&gt;MOBBNK&lt;/ItfId&gt;</w:t>
            </w:r>
          </w:p>
          <w:p w14:paraId="61B92707"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&lt;ChnlId&gt;MOB&lt;/ChnlId&gt;</w:t>
            </w:r>
          </w:p>
          <w:p w14:paraId="171B107C"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&lt;TxnDt&gt;20211115&lt;/TxnDt&gt;</w:t>
            </w:r>
          </w:p>
          <w:p w14:paraId="04542FD4"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&lt;RefNo&gt;MOB042726365&lt;/RefNo&gt;</w:t>
            </w:r>
          </w:p>
          <w:p w14:paraId="2CBB9622"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&lt;SrcBranchCd&gt;110000&lt;/SrcBranchCd&gt;</w:t>
            </w:r>
          </w:p>
          <w:p w14:paraId="337B6015"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&lt;PostingFlg&gt;F&lt;/PostingFlg&gt;</w:t>
            </w:r>
          </w:p>
          <w:p w14:paraId="1F21D548"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&lt;TxnBalFlg&gt;Y&lt;/TxnBalFlg&gt;</w:t>
            </w:r>
          </w:p>
          <w:p w14:paraId="6FFFE1DA"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&lt;PostAllSegFlg&gt;N&lt;/PostAllSegFlg&gt;</w:t>
            </w:r>
          </w:p>
          <w:p w14:paraId="468858F6"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&lt;NoOfSeq&gt;2&lt;/NoOfSeq&gt;</w:t>
            </w:r>
          </w:p>
          <w:p w14:paraId="77C9BD71"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&lt;SegInfo&gt;</w:t>
            </w:r>
          </w:p>
          <w:p w14:paraId="11757D5B"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&lt;SegNo&gt;1&lt;/SegNo&gt;</w:t>
            </w:r>
          </w:p>
          <w:p w14:paraId="6356D5B6"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&lt;TxnCd&gt;FP&lt;/TxnCd&gt;</w:t>
            </w:r>
          </w:p>
          <w:p w14:paraId="1551962A"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&lt;AcctBrCd&gt;110000&lt;/AcctBrCd&gt;</w:t>
            </w:r>
          </w:p>
          <w:p w14:paraId="75FA8413"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&lt;AcctId&gt;2098362318&lt;/AcctId&gt;</w:t>
            </w:r>
          </w:p>
          <w:p w14:paraId="26A9BD4C"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&lt;DrCrFlg&gt;D&lt;/DrCrFlg&gt;</w:t>
            </w:r>
          </w:p>
          <w:p w14:paraId="58CFD1C4"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&lt;TxnAmt&gt;100000.0&lt;/TxnAmt&gt;</w:t>
            </w:r>
          </w:p>
          <w:p w14:paraId="37AF3F25"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&lt;TxnCur&gt;VND&lt;/TxnCur&gt;</w:t>
            </w:r>
          </w:p>
          <w:p w14:paraId="59163A58"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&lt;IntRemark&gt;PHUONG TESF FGFG CHUYEN KHOAN NGUYEN VAN NAPAS&lt;/IntRemark&gt;</w:t>
            </w:r>
          </w:p>
          <w:p w14:paraId="44C91BE2"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&lt;ExtRemark&gt;PHUONG TESF FGFG CHUYEN KHOAN NGUYEN VAN NAPAS&lt;/ExtRemark&gt;</w:t>
            </w:r>
          </w:p>
          <w:p w14:paraId="723F85BD"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&lt;/SegInfo&gt;</w:t>
            </w:r>
          </w:p>
          <w:p w14:paraId="09FA9F4C"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&lt;SegInfo&gt;</w:t>
            </w:r>
          </w:p>
          <w:p w14:paraId="6EBDCEFE"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&lt;SegNo&gt;2&lt;/SegNo&gt;</w:t>
            </w:r>
          </w:p>
          <w:p w14:paraId="02BAE2CF"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&lt;TxnCd&gt;FP&lt;/TxnCd&gt;</w:t>
            </w:r>
          </w:p>
          <w:p w14:paraId="569BCE7A"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&lt;AcctBrCd&gt;110000&lt;/AcctBrCd&gt;</w:t>
            </w:r>
          </w:p>
          <w:p w14:paraId="324D0FC4"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&lt;AcctId&gt;9230097046&lt;/AcctId&gt;</w:t>
            </w:r>
          </w:p>
          <w:p w14:paraId="51629CD5"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&lt;DrCrFlg&gt;C&lt;/DrCrFlg&gt;</w:t>
            </w:r>
          </w:p>
          <w:p w14:paraId="4F276DEC"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&lt;TxnAmt&gt;100000.0&lt;/TxnAmt&gt;</w:t>
            </w:r>
          </w:p>
          <w:p w14:paraId="36B0C8B5"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&lt;TxnCur&gt;VND&lt;/TxnCur&gt;</w:t>
            </w:r>
          </w:p>
          <w:p w14:paraId="371096A7"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&lt;IntRemark&gt;PHUONG TESF FGFG CHUYEN KHOAN NGUYEN VAN NAPAS&lt;/IntRemark&gt;</w:t>
            </w:r>
          </w:p>
          <w:p w14:paraId="127068C6"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&lt;ExtRemark&gt;PHUONG TESF FGFG CHUYEN KHOAN NGUYEN VAN NAPAS&lt;/ExtRemark&gt;</w:t>
            </w:r>
          </w:p>
          <w:p w14:paraId="7D70412D"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&lt;/SegInfo&gt;</w:t>
            </w:r>
          </w:p>
          <w:p w14:paraId="568165F7" w14:textId="77777777" w:rsidR="00FA0FB4" w:rsidRPr="00FA0FB4" w:rsidRDefault="00FA0FB4" w:rsidP="00FA0FB4">
            <w:pPr>
              <w:spacing w:before="0" w:after="0"/>
              <w:rPr>
                <w:rFonts w:ascii="Arial" w:hAnsi="Arial" w:cs="Arial"/>
                <w:sz w:val="16"/>
                <w:szCs w:val="16"/>
              </w:rPr>
            </w:pPr>
            <w:r w:rsidRPr="00FA0FB4">
              <w:rPr>
                <w:rFonts w:ascii="Arial" w:hAnsi="Arial" w:cs="Arial"/>
                <w:sz w:val="16"/>
                <w:szCs w:val="16"/>
              </w:rPr>
              <w:t xml:space="preserve">        &lt;/FinancialPostingCreateReq&gt;</w:t>
            </w:r>
          </w:p>
          <w:p w14:paraId="1905A6A9" w14:textId="3170C620" w:rsidR="00467E2A" w:rsidRPr="00FA0FB4" w:rsidRDefault="00FA0FB4" w:rsidP="00FA0FB4">
            <w:pPr>
              <w:spacing w:before="0" w:after="0"/>
              <w:rPr>
                <w:sz w:val="16"/>
                <w:szCs w:val="16"/>
              </w:rPr>
            </w:pPr>
            <w:r w:rsidRPr="00FA0FB4">
              <w:rPr>
                <w:rFonts w:ascii="Arial" w:hAnsi="Arial" w:cs="Arial"/>
                <w:sz w:val="16"/>
                <w:szCs w:val="16"/>
              </w:rPr>
              <w:t xml:space="preserve">    &lt;/ns0:ServiceBody&gt;</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9407A1"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&lt;ServiceBody&gt;</w:t>
            </w:r>
          </w:p>
          <w:p w14:paraId="6DF590F0"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&lt;ns2:FinancialPostingCreateRes xmlns:ns2="shb/global/fundtransfer/financialposting/ver1.0"&gt;</w:t>
            </w:r>
          </w:p>
          <w:p w14:paraId="00C6454C"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&lt;AppHdr xmlns="shb/common/envelope/commonheader/1.0" xmlns:a="http://www.w3.org/2005/08/addressing" xmlns:s="http://www.w3.org/2003/05/soap-envelope" xmlns:xsd="http://www.w3.org/2001/XMLSchema" xmlns:SOAP-ENV="http://www.w3.org/2003/05/soap-envelope" xmlns:xsi="http://www.w3.org/2001/XMLSchema-instance"&gt;</w:t>
            </w:r>
          </w:p>
          <w:p w14:paraId="515D1CB2"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&lt;CharSet&gt;UTF-8&lt;/CharSet&gt;</w:t>
            </w:r>
          </w:p>
          <w:p w14:paraId="7C22B952"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&lt;SvcVer&gt;1.0&lt;/SvcVer&gt;</w:t>
            </w:r>
          </w:p>
          <w:p w14:paraId="5B2C703B"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&lt;From&gt;</w:t>
            </w:r>
          </w:p>
          <w:p w14:paraId="52DA6192"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&lt;Id&gt;EB&lt;/Id&gt;</w:t>
            </w:r>
          </w:p>
          <w:p w14:paraId="1EDE0B96"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&lt;Name&gt;EB&lt;/Name&gt;</w:t>
            </w:r>
          </w:p>
          <w:p w14:paraId="476F4266"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&lt;/From&gt;</w:t>
            </w:r>
          </w:p>
          <w:p w14:paraId="125312C8"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&lt;To&gt;</w:t>
            </w:r>
          </w:p>
          <w:p w14:paraId="18044053"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&lt;Id&gt;CORE&lt;/Id&gt;</w:t>
            </w:r>
          </w:p>
          <w:p w14:paraId="7624766F"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&lt;Name&gt;CORE&lt;/Name&gt;</w:t>
            </w:r>
          </w:p>
          <w:p w14:paraId="6FE068B2"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&lt;/To&gt;</w:t>
            </w:r>
          </w:p>
          <w:p w14:paraId="0F1D75EB"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&lt;MsgId&gt;uqtjIPJX0eBB5oEm7MuA637725712155833437&lt;/MsgId&gt;</w:t>
            </w:r>
          </w:p>
          <w:p w14:paraId="78417895"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&lt;MsgPreId/&gt;</w:t>
            </w:r>
          </w:p>
          <w:p w14:paraId="02BBDF86"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&lt;BizSvc&gt;</w:t>
            </w:r>
          </w:p>
          <w:p w14:paraId="7C7AC0A9"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&lt;Id&gt;FinancialPosting&lt;/Id&gt;</w:t>
            </w:r>
          </w:p>
          <w:p w14:paraId="0C3E2151"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&lt;Name&gt;FinancialPosting&lt;/Name&gt;</w:t>
            </w:r>
          </w:p>
          <w:p w14:paraId="4690C5AA"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&lt;/BizSvc&gt;</w:t>
            </w:r>
          </w:p>
          <w:p w14:paraId="3AFBEF2A"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&lt;TransDt&gt;2021-11-15T11:06:55.5833437+07:00&lt;/TransDt&gt;</w:t>
            </w:r>
          </w:p>
          <w:p w14:paraId="6E12E104"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&lt;Signature&gt;806438449115A635C63656AC85637F4A&lt;/Signature&gt;</w:t>
            </w:r>
          </w:p>
          <w:p w14:paraId="654F5096"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&lt;/AppHdr&gt;</w:t>
            </w:r>
          </w:p>
          <w:p w14:paraId="2ED36754"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&lt;ns3:RespSts xmlns:ns3="shb/common/envelope/commonheader/1.0"&gt;</w:t>
            </w:r>
          </w:p>
          <w:p w14:paraId="7F2FDD60"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&lt;ns3:Sts&gt;0&lt;/ns3:Sts&gt;</w:t>
            </w:r>
          </w:p>
          <w:p w14:paraId="6A4CA03D"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&lt;/ns3:RespSts&gt;</w:t>
            </w:r>
          </w:p>
          <w:p w14:paraId="18AC2173"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&lt;ns2:ChnlId&gt;MOB&lt;/ns2:ChnlId&gt;</w:t>
            </w:r>
          </w:p>
          <w:p w14:paraId="1E8BF1BA"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&lt;ns2:HdrRefNo&gt;61&lt;/ns2:HdrRefNo&gt;</w:t>
            </w:r>
          </w:p>
          <w:p w14:paraId="79C521D7"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&lt;ns2:TxtDt&gt;20211115&lt;/ns2:TxtDt&gt;</w:t>
            </w:r>
          </w:p>
          <w:p w14:paraId="1AB03AEE"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&lt;ns2:Status&gt;00000&lt;/ns2:Status&gt;</w:t>
            </w:r>
          </w:p>
          <w:p w14:paraId="75D17FD2"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&lt;ns2:ResultCd&gt;00000&lt;/ns2:ResultCd&gt;</w:t>
            </w:r>
          </w:p>
          <w:p w14:paraId="01218072"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&lt;ns2:RefNo&gt;MOB042726365&lt;/ns2:RefNo&gt;</w:t>
            </w:r>
          </w:p>
          <w:p w14:paraId="7D495147"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&lt;ns2:NoOfSeg&gt;2&lt;/ns2:NoOfSeg&gt;</w:t>
            </w:r>
          </w:p>
          <w:p w14:paraId="00C01605" w14:textId="77777777" w:rsidR="00A93A4C" w:rsidRPr="00970324" w:rsidRDefault="00A93A4C" w:rsidP="00A93A4C">
            <w:pPr>
              <w:spacing w:before="0" w:after="0"/>
              <w:rPr>
                <w:rFonts w:ascii="Arial" w:hAnsi="Arial" w:cs="Arial"/>
                <w:sz w:val="12"/>
                <w:szCs w:val="12"/>
              </w:rPr>
            </w:pPr>
            <w:r w:rsidRPr="00970324">
              <w:rPr>
                <w:rFonts w:ascii="Arial" w:hAnsi="Arial" w:cs="Arial"/>
                <w:sz w:val="12"/>
                <w:szCs w:val="12"/>
              </w:rPr>
              <w:t xml:space="preserve">            &lt;/ns2:FinancialPostingCreateRes&gt;</w:t>
            </w:r>
          </w:p>
          <w:p w14:paraId="64197B2E" w14:textId="77777777" w:rsidR="00A93A4C" w:rsidRPr="00970324" w:rsidRDefault="00A93A4C" w:rsidP="00A93A4C">
            <w:pPr>
              <w:spacing w:before="0" w:after="0"/>
            </w:pPr>
            <w:r w:rsidRPr="00970324">
              <w:rPr>
                <w:rFonts w:ascii="Arial" w:hAnsi="Arial" w:cs="Arial"/>
                <w:sz w:val="12"/>
                <w:szCs w:val="12"/>
              </w:rPr>
              <w:t xml:space="preserve">        &lt;/ServiceBody&gt;</w:t>
            </w:r>
          </w:p>
          <w:p w14:paraId="08D76954" w14:textId="77777777" w:rsidR="00467E2A" w:rsidRPr="00326249" w:rsidRDefault="00467E2A" w:rsidP="000D29AE">
            <w:pPr>
              <w:spacing w:before="0" w:after="0"/>
              <w:rPr>
                <w:rFonts w:ascii="Arial" w:hAnsi="Arial" w:cs="Arial"/>
                <w:b/>
                <w:szCs w:val="24"/>
              </w:rPr>
            </w:pPr>
          </w:p>
        </w:tc>
      </w:tr>
    </w:tbl>
    <w:p w14:paraId="0706BF1E" w14:textId="77777777" w:rsidR="00467E2A" w:rsidRPr="00733CDD" w:rsidRDefault="00467E2A" w:rsidP="00467E2A">
      <w:pPr>
        <w:pStyle w:val="ListParagraph"/>
        <w:rPr>
          <w:rFonts w:ascii="Arial" w:hAnsi="Arial" w:cs="Arial"/>
          <w:b/>
          <w:szCs w:val="24"/>
        </w:rPr>
      </w:pPr>
    </w:p>
    <w:p w14:paraId="5600894F" w14:textId="77777777" w:rsidR="00305ECD" w:rsidRPr="00305ECD" w:rsidRDefault="00305ECD" w:rsidP="00305ECD">
      <w:pPr>
        <w:rPr>
          <w:lang w:val="en-GB"/>
        </w:rPr>
      </w:pPr>
    </w:p>
    <w:p w14:paraId="4D03B885" w14:textId="48082ED9" w:rsidR="0088151F" w:rsidRDefault="00F653EB" w:rsidP="00F653EB">
      <w:pPr>
        <w:pStyle w:val="Heading2"/>
        <w:rPr>
          <w:rFonts w:ascii="Arial" w:hAnsi="Arial" w:cs="Arial"/>
          <w:lang w:val="en-GB"/>
        </w:rPr>
      </w:pPr>
      <w:bookmarkStart w:id="71" w:name="_Toc88143066"/>
      <w:r w:rsidRPr="00733CDD">
        <w:rPr>
          <w:rFonts w:ascii="Arial" w:hAnsi="Arial" w:cs="Arial"/>
          <w:lang w:val="en-GB"/>
        </w:rPr>
        <w:t>Chuyển tiền từ TK thanh toán của SHB sang TK CK của SHB tại SHS (SHB bán TP niêm yết)</w:t>
      </w:r>
      <w:bookmarkEnd w:id="71"/>
    </w:p>
    <w:commentRangeStart w:id="72"/>
    <w:p w14:paraId="3FC4917C" w14:textId="7CA1A40B" w:rsidR="00987143" w:rsidRPr="00987143" w:rsidRDefault="007D73A3" w:rsidP="00987143">
      <w:pPr>
        <w:rPr>
          <w:lang w:val="en-GB"/>
        </w:rPr>
      </w:pPr>
      <w:r>
        <w:fldChar w:fldCharType="begin"/>
      </w:r>
      <w:r>
        <w:instrText xml:space="preserve"> HYPERLINK \l "_Hạch_toán_gl" </w:instrText>
      </w:r>
      <w:r>
        <w:fldChar w:fldCharType="separate"/>
      </w:r>
      <w:r w:rsidR="00987143" w:rsidRPr="00987143">
        <w:rPr>
          <w:rStyle w:val="Hyperlink"/>
          <w:lang w:val="en-GB"/>
        </w:rPr>
        <w:t xml:space="preserve">Dùng </w:t>
      </w:r>
      <w:proofErr w:type="gramStart"/>
      <w:r w:rsidR="00987143" w:rsidRPr="00987143">
        <w:rPr>
          <w:rStyle w:val="Hyperlink"/>
          <w:lang w:val="en-GB"/>
        </w:rPr>
        <w:t>chung  với</w:t>
      </w:r>
      <w:proofErr w:type="gramEnd"/>
      <w:r w:rsidR="00987143" w:rsidRPr="00987143">
        <w:rPr>
          <w:rStyle w:val="Hyperlink"/>
          <w:lang w:val="en-GB"/>
        </w:rPr>
        <w:t xml:space="preserve"> hàm hạch toan GL</w:t>
      </w:r>
      <w:r>
        <w:rPr>
          <w:rStyle w:val="Hyperlink"/>
          <w:lang w:val="en-GB"/>
        </w:rPr>
        <w:fldChar w:fldCharType="end"/>
      </w:r>
      <w:commentRangeEnd w:id="72"/>
      <w:r w:rsidR="00C00BC5">
        <w:rPr>
          <w:rStyle w:val="CommentReference"/>
        </w:rPr>
        <w:commentReference w:id="72"/>
      </w:r>
    </w:p>
    <w:p w14:paraId="125C90AF" w14:textId="5AD276B1" w:rsidR="0088151F" w:rsidRDefault="00F653EB" w:rsidP="00F653EB">
      <w:pPr>
        <w:pStyle w:val="Heading2"/>
        <w:rPr>
          <w:rFonts w:ascii="Arial" w:hAnsi="Arial" w:cs="Arial"/>
          <w:lang w:val="en-GB"/>
        </w:rPr>
      </w:pPr>
      <w:bookmarkStart w:id="73" w:name="_Toc88143067"/>
      <w:r w:rsidRPr="00733CDD">
        <w:rPr>
          <w:rFonts w:ascii="Arial" w:hAnsi="Arial" w:cs="Arial"/>
          <w:lang w:val="en-GB"/>
        </w:rPr>
        <w:t>Phong tỏa tiền khách hàng (trường hợp SHB bán TP cho KH)</w:t>
      </w:r>
      <w:bookmarkEnd w:id="73"/>
    </w:p>
    <w:p w14:paraId="4ACD9280" w14:textId="77777777" w:rsidR="00987143" w:rsidRPr="00733CDD" w:rsidRDefault="00987143" w:rsidP="00987143">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3941F313" w14:textId="77777777" w:rsidR="00CB096E" w:rsidRPr="00733CDD" w:rsidRDefault="00CB096E" w:rsidP="00CB096E">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w:t>
      </w:r>
      <w:r>
        <w:rPr>
          <w:rFonts w:ascii="Arial" w:hAnsi="Arial" w:cs="Arial"/>
          <w:szCs w:val="24"/>
        </w:rPr>
        <w:t>Dùng SOAP OVER JMS</w:t>
      </w:r>
    </w:p>
    <w:p w14:paraId="0643814A" w14:textId="1E0DBA7B" w:rsidR="00987143" w:rsidRPr="00733CDD" w:rsidRDefault="00987143" w:rsidP="00987143">
      <w:pPr>
        <w:pStyle w:val="NormalIndent"/>
        <w:spacing w:after="0"/>
        <w:rPr>
          <w:rFonts w:ascii="Arial" w:hAnsi="Arial" w:cs="Arial"/>
        </w:rPr>
      </w:pPr>
      <w:r w:rsidRPr="00733CDD">
        <w:rPr>
          <w:rFonts w:ascii="Arial" w:hAnsi="Arial" w:cs="Arial"/>
          <w:szCs w:val="24"/>
        </w:rPr>
        <w:t xml:space="preserve">URL: </w:t>
      </w:r>
      <w:hyperlink r:id="rId19" w:history="1">
        <w:r w:rsidR="005B09C3" w:rsidRPr="005B09C3">
          <w:t xml:space="preserve"> </w:t>
        </w:r>
        <w:r w:rsidR="005B09C3" w:rsidRPr="005B09C3">
          <w:rPr>
            <w:rStyle w:val="Hyperlink"/>
            <w:rFonts w:ascii="Arial" w:hAnsi="Arial" w:cs="Arial"/>
            <w:szCs w:val="24"/>
          </w:rPr>
          <w:t>jms://ESB_SOA_DEV::queue_financials.earmark.v10::queue_financials.earmark.v10</w:t>
        </w:r>
        <w:r w:rsidRPr="001354E8">
          <w:rPr>
            <w:rStyle w:val="Hyperlink"/>
            <w:rFonts w:ascii="Arial" w:hAnsi="Arial" w:cs="Arial"/>
            <w:szCs w:val="24"/>
          </w:rPr>
          <w:t xml:space="preserve"> </w:t>
        </w:r>
      </w:hyperlink>
    </w:p>
    <w:p w14:paraId="66C3A8DB" w14:textId="77777777" w:rsidR="00987143" w:rsidRPr="00F07D10" w:rsidRDefault="00987143" w:rsidP="00987143">
      <w:pPr>
        <w:shd w:val="clear" w:color="auto" w:fill="FFFFFF"/>
        <w:spacing w:before="0" w:after="0"/>
        <w:ind w:left="360"/>
        <w:rPr>
          <w:rFonts w:ascii="Arial" w:hAnsi="Arial" w:cs="Arial"/>
          <w:b/>
          <w:i/>
          <w:u w:val="single"/>
        </w:rPr>
      </w:pPr>
      <w:r w:rsidRPr="00733CDD">
        <w:rPr>
          <w:rFonts w:ascii="Arial" w:hAnsi="Arial" w:cs="Arial"/>
          <w:b/>
          <w:i/>
          <w:u w:val="single"/>
        </w:rPr>
        <w:t xml:space="preserve"> Input: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987143" w:rsidRPr="00733CDD" w14:paraId="10A0739A" w14:textId="77777777" w:rsidTr="000D29AE">
        <w:tc>
          <w:tcPr>
            <w:tcW w:w="1079" w:type="pct"/>
            <w:shd w:val="clear" w:color="auto" w:fill="F7CAAC"/>
            <w:tcMar>
              <w:top w:w="43" w:type="dxa"/>
              <w:left w:w="115" w:type="dxa"/>
              <w:bottom w:w="43" w:type="dxa"/>
              <w:right w:w="115" w:type="dxa"/>
            </w:tcMar>
            <w:vAlign w:val="center"/>
          </w:tcPr>
          <w:p w14:paraId="7B31C381" w14:textId="77777777" w:rsidR="00987143" w:rsidRPr="00733CDD" w:rsidRDefault="00987143" w:rsidP="000D29AE">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3F2625EC" w14:textId="77777777" w:rsidR="00987143" w:rsidRPr="00733CDD" w:rsidRDefault="00987143" w:rsidP="000D29AE">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3589A487" w14:textId="25DE3D5C" w:rsidR="00987143" w:rsidRPr="00733CDD" w:rsidRDefault="00A65609" w:rsidP="000D29AE">
            <w:pPr>
              <w:pStyle w:val="tablehead"/>
              <w:jc w:val="center"/>
              <w:rPr>
                <w:rFonts w:ascii="Arial" w:hAnsi="Arial" w:cs="Arial"/>
                <w:sz w:val="20"/>
                <w:szCs w:val="20"/>
              </w:rPr>
            </w:pPr>
            <w:r>
              <w:rPr>
                <w:rFonts w:ascii="Arial" w:hAnsi="Arial" w:cs="Arial"/>
                <w:sz w:val="20"/>
                <w:szCs w:val="20"/>
              </w:rPr>
              <w:t>Man</w:t>
            </w:r>
          </w:p>
        </w:tc>
        <w:tc>
          <w:tcPr>
            <w:tcW w:w="387" w:type="pct"/>
            <w:shd w:val="clear" w:color="auto" w:fill="F7CAAC"/>
            <w:tcMar>
              <w:top w:w="43" w:type="dxa"/>
              <w:left w:w="115" w:type="dxa"/>
              <w:bottom w:w="43" w:type="dxa"/>
              <w:right w:w="115" w:type="dxa"/>
            </w:tcMar>
            <w:vAlign w:val="center"/>
          </w:tcPr>
          <w:p w14:paraId="7C79A80E" w14:textId="2F57EDE5" w:rsidR="00987143" w:rsidRPr="00733CDD" w:rsidRDefault="00A65609" w:rsidP="000D29AE">
            <w:pPr>
              <w:pStyle w:val="tablehead"/>
              <w:jc w:val="center"/>
              <w:rPr>
                <w:rFonts w:ascii="Arial" w:hAnsi="Arial" w:cs="Arial"/>
                <w:sz w:val="20"/>
                <w:szCs w:val="20"/>
              </w:rPr>
            </w:pPr>
            <w:r>
              <w:rPr>
                <w:rFonts w:ascii="Arial" w:hAnsi="Arial" w:cs="Arial"/>
                <w:sz w:val="20"/>
                <w:szCs w:val="20"/>
              </w:rPr>
              <w:t>Type</w:t>
            </w:r>
          </w:p>
        </w:tc>
        <w:tc>
          <w:tcPr>
            <w:tcW w:w="624" w:type="pct"/>
            <w:shd w:val="clear" w:color="auto" w:fill="F7CAAC"/>
            <w:tcMar>
              <w:top w:w="43" w:type="dxa"/>
              <w:left w:w="115" w:type="dxa"/>
              <w:bottom w:w="43" w:type="dxa"/>
              <w:right w:w="115" w:type="dxa"/>
            </w:tcMar>
            <w:vAlign w:val="center"/>
          </w:tcPr>
          <w:p w14:paraId="62311932" w14:textId="4485F796" w:rsidR="00A65609" w:rsidRPr="00733CDD" w:rsidRDefault="00A65609" w:rsidP="000D29AE">
            <w:pPr>
              <w:pStyle w:val="tablehead"/>
              <w:rPr>
                <w:rFonts w:ascii="Arial" w:hAnsi="Arial" w:cs="Arial"/>
                <w:sz w:val="20"/>
                <w:szCs w:val="20"/>
              </w:rPr>
            </w:pPr>
            <w:r>
              <w:rPr>
                <w:rFonts w:ascii="Arial" w:hAnsi="Arial" w:cs="Arial"/>
                <w:sz w:val="20"/>
                <w:szCs w:val="20"/>
              </w:rPr>
              <w:t>Remarks</w:t>
            </w:r>
          </w:p>
        </w:tc>
      </w:tr>
      <w:tr w:rsidR="00A65609" w:rsidRPr="00733CDD" w14:paraId="6401DB23" w14:textId="77777777" w:rsidTr="00A65609">
        <w:trPr>
          <w:trHeight w:val="367"/>
        </w:trPr>
        <w:tc>
          <w:tcPr>
            <w:tcW w:w="1079" w:type="pct"/>
            <w:shd w:val="clear" w:color="auto" w:fill="auto"/>
            <w:tcMar>
              <w:top w:w="43" w:type="dxa"/>
              <w:left w:w="115" w:type="dxa"/>
              <w:bottom w:w="43" w:type="dxa"/>
              <w:right w:w="115" w:type="dxa"/>
            </w:tcMar>
          </w:tcPr>
          <w:p w14:paraId="767F85A7" w14:textId="0B39D3FB" w:rsidR="00A65609" w:rsidRPr="00733CDD" w:rsidRDefault="00A65609" w:rsidP="000D29AE">
            <w:pPr>
              <w:spacing w:before="0"/>
              <w:rPr>
                <w:rFonts w:ascii="Arial" w:hAnsi="Arial" w:cs="Arial"/>
                <w:sz w:val="20"/>
                <w:szCs w:val="20"/>
              </w:rPr>
            </w:pPr>
            <w:r w:rsidRPr="00FC049F">
              <w:rPr>
                <w:rFonts w:ascii="Calibri" w:hAnsi="Calibri" w:cs="Arial"/>
              </w:rPr>
              <w:t>Chnl_Id</w:t>
            </w:r>
          </w:p>
        </w:tc>
        <w:tc>
          <w:tcPr>
            <w:tcW w:w="2318" w:type="pct"/>
            <w:shd w:val="clear" w:color="auto" w:fill="auto"/>
            <w:tcMar>
              <w:top w:w="43" w:type="dxa"/>
              <w:left w:w="115" w:type="dxa"/>
              <w:bottom w:w="43" w:type="dxa"/>
              <w:right w:w="115" w:type="dxa"/>
            </w:tcMar>
          </w:tcPr>
          <w:p w14:paraId="1537460A" w14:textId="7B9E8150" w:rsidR="00A65609" w:rsidRPr="00733CDD" w:rsidRDefault="00A65609" w:rsidP="000D29AE">
            <w:pPr>
              <w:pStyle w:val="NormalIndent"/>
              <w:spacing w:after="0"/>
              <w:ind w:left="0"/>
              <w:rPr>
                <w:rFonts w:ascii="Arial" w:hAnsi="Arial" w:cs="Arial"/>
                <w:sz w:val="20"/>
              </w:rPr>
            </w:pPr>
            <w:r w:rsidRPr="00FC049F">
              <w:rPr>
                <w:rFonts w:ascii="Calibri" w:hAnsi="Calibri" w:cs="Arial"/>
              </w:rPr>
              <w:t>Channel Indicator field</w:t>
            </w:r>
          </w:p>
        </w:tc>
        <w:tc>
          <w:tcPr>
            <w:tcW w:w="591" w:type="pct"/>
            <w:shd w:val="clear" w:color="auto" w:fill="auto"/>
            <w:tcMar>
              <w:top w:w="43" w:type="dxa"/>
              <w:left w:w="115" w:type="dxa"/>
              <w:bottom w:w="43" w:type="dxa"/>
              <w:right w:w="115" w:type="dxa"/>
            </w:tcMar>
          </w:tcPr>
          <w:p w14:paraId="0486B68B" w14:textId="0AD3CBCF" w:rsidR="00A65609" w:rsidRPr="00733CDD" w:rsidRDefault="00A65609" w:rsidP="000D29AE">
            <w:pPr>
              <w:spacing w:before="0"/>
              <w:rPr>
                <w:rFonts w:ascii="Arial" w:hAnsi="Arial" w:cs="Arial"/>
                <w:sz w:val="20"/>
                <w:szCs w:val="20"/>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3F159BDB" w14:textId="47FB0B1C" w:rsidR="00A65609" w:rsidRPr="00733CDD" w:rsidRDefault="00A65609" w:rsidP="000D29AE">
            <w:pPr>
              <w:jc w:val="center"/>
              <w:rPr>
                <w:rFonts w:ascii="Arial" w:hAnsi="Arial" w:cs="Arial"/>
                <w:sz w:val="20"/>
                <w:szCs w:val="20"/>
              </w:rPr>
            </w:pPr>
            <w:r w:rsidRPr="00FC049F">
              <w:rPr>
                <w:rFonts w:ascii="Calibri" w:hAnsi="Calibri" w:cs="Arial"/>
              </w:rPr>
              <w:t>V 3</w:t>
            </w:r>
          </w:p>
        </w:tc>
        <w:tc>
          <w:tcPr>
            <w:tcW w:w="624" w:type="pct"/>
            <w:shd w:val="clear" w:color="auto" w:fill="auto"/>
            <w:tcMar>
              <w:top w:w="43" w:type="dxa"/>
              <w:left w:w="115" w:type="dxa"/>
              <w:bottom w:w="43" w:type="dxa"/>
              <w:right w:w="115" w:type="dxa"/>
            </w:tcMar>
          </w:tcPr>
          <w:p w14:paraId="3B090497" w14:textId="04E5FBBB" w:rsidR="00A65609" w:rsidRPr="00733CDD" w:rsidRDefault="00A65609" w:rsidP="000D29AE">
            <w:pPr>
              <w:pStyle w:val="NormalIndent"/>
              <w:spacing w:after="0"/>
              <w:ind w:left="0"/>
              <w:rPr>
                <w:rFonts w:ascii="Arial" w:hAnsi="Arial" w:cs="Arial"/>
                <w:sz w:val="20"/>
              </w:rPr>
            </w:pPr>
            <w:r w:rsidRPr="00FC049F">
              <w:rPr>
                <w:rFonts w:ascii="Calibri" w:hAnsi="Calibri" w:cs="Arial"/>
              </w:rPr>
              <w:t> </w:t>
            </w:r>
          </w:p>
        </w:tc>
      </w:tr>
      <w:tr w:rsidR="00A65609" w:rsidRPr="00733CDD" w14:paraId="4061A723" w14:textId="77777777" w:rsidTr="00A65609">
        <w:trPr>
          <w:trHeight w:val="367"/>
        </w:trPr>
        <w:tc>
          <w:tcPr>
            <w:tcW w:w="1079" w:type="pct"/>
            <w:shd w:val="clear" w:color="auto" w:fill="auto"/>
            <w:tcMar>
              <w:top w:w="43" w:type="dxa"/>
              <w:left w:w="115" w:type="dxa"/>
              <w:bottom w:w="43" w:type="dxa"/>
              <w:right w:w="115" w:type="dxa"/>
            </w:tcMar>
          </w:tcPr>
          <w:p w14:paraId="17426C08" w14:textId="7D55C0EE" w:rsidR="00A65609" w:rsidRPr="00FC049F" w:rsidRDefault="00A65609" w:rsidP="000D29AE">
            <w:pPr>
              <w:spacing w:before="0"/>
              <w:rPr>
                <w:rFonts w:ascii="Calibri" w:hAnsi="Calibri" w:cs="Arial"/>
              </w:rPr>
            </w:pPr>
            <w:r w:rsidRPr="00FC049F">
              <w:rPr>
                <w:rFonts w:ascii="Calibri" w:hAnsi="Calibri" w:cs="Arial"/>
              </w:rPr>
              <w:t>Card_Type</w:t>
            </w:r>
          </w:p>
        </w:tc>
        <w:tc>
          <w:tcPr>
            <w:tcW w:w="2318" w:type="pct"/>
            <w:shd w:val="clear" w:color="auto" w:fill="auto"/>
            <w:tcMar>
              <w:top w:w="43" w:type="dxa"/>
              <w:left w:w="115" w:type="dxa"/>
              <w:bottom w:w="43" w:type="dxa"/>
              <w:right w:w="115" w:type="dxa"/>
            </w:tcMar>
          </w:tcPr>
          <w:p w14:paraId="6A373556" w14:textId="5DD754C8" w:rsidR="00A65609" w:rsidRPr="00FC049F" w:rsidRDefault="00A65609" w:rsidP="000D29AE">
            <w:pPr>
              <w:pStyle w:val="NormalIndent"/>
              <w:spacing w:after="0"/>
              <w:ind w:left="0"/>
              <w:rPr>
                <w:rFonts w:ascii="Calibri" w:hAnsi="Calibri" w:cs="Arial"/>
              </w:rPr>
            </w:pPr>
            <w:r w:rsidRPr="00FC049F">
              <w:rPr>
                <w:rFonts w:ascii="Calibri" w:hAnsi="Calibri" w:cs="Arial"/>
              </w:rPr>
              <w:t xml:space="preserve">Card Type used only for ATM / Merchant POS currently </w:t>
            </w:r>
          </w:p>
        </w:tc>
        <w:tc>
          <w:tcPr>
            <w:tcW w:w="591" w:type="pct"/>
            <w:shd w:val="clear" w:color="auto" w:fill="auto"/>
            <w:tcMar>
              <w:top w:w="43" w:type="dxa"/>
              <w:left w:w="115" w:type="dxa"/>
              <w:bottom w:w="43" w:type="dxa"/>
              <w:right w:w="115" w:type="dxa"/>
            </w:tcMar>
          </w:tcPr>
          <w:p w14:paraId="63061A8D" w14:textId="28DC7345"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7C358C27" w14:textId="2C3EE626" w:rsidR="00A65609" w:rsidRPr="00FC049F" w:rsidRDefault="00A65609" w:rsidP="000D29AE">
            <w:pPr>
              <w:jc w:val="center"/>
              <w:rPr>
                <w:rFonts w:ascii="Calibri" w:hAnsi="Calibri" w:cs="Arial"/>
              </w:rPr>
            </w:pPr>
            <w:r w:rsidRPr="00FC049F">
              <w:rPr>
                <w:rFonts w:ascii="Calibri" w:hAnsi="Calibri" w:cs="Arial"/>
              </w:rPr>
              <w:t>N 2</w:t>
            </w:r>
          </w:p>
        </w:tc>
        <w:tc>
          <w:tcPr>
            <w:tcW w:w="624" w:type="pct"/>
            <w:shd w:val="clear" w:color="auto" w:fill="auto"/>
            <w:tcMar>
              <w:top w:w="43" w:type="dxa"/>
              <w:left w:w="115" w:type="dxa"/>
              <w:bottom w:w="43" w:type="dxa"/>
              <w:right w:w="115" w:type="dxa"/>
            </w:tcMar>
          </w:tcPr>
          <w:p w14:paraId="2D4EBAD1" w14:textId="04100F9B"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1DA44F22" w14:textId="77777777" w:rsidTr="00A65609">
        <w:trPr>
          <w:trHeight w:val="367"/>
        </w:trPr>
        <w:tc>
          <w:tcPr>
            <w:tcW w:w="1079" w:type="pct"/>
            <w:shd w:val="clear" w:color="auto" w:fill="auto"/>
            <w:tcMar>
              <w:top w:w="43" w:type="dxa"/>
              <w:left w:w="115" w:type="dxa"/>
              <w:bottom w:w="43" w:type="dxa"/>
              <w:right w:w="115" w:type="dxa"/>
            </w:tcMar>
          </w:tcPr>
          <w:p w14:paraId="0B6454F1" w14:textId="437C8978" w:rsidR="00A65609" w:rsidRPr="00FC049F" w:rsidRDefault="00A65609" w:rsidP="000D29AE">
            <w:pPr>
              <w:spacing w:before="0"/>
              <w:rPr>
                <w:rFonts w:ascii="Calibri" w:hAnsi="Calibri" w:cs="Arial"/>
              </w:rPr>
            </w:pPr>
            <w:r w:rsidRPr="00FC049F">
              <w:rPr>
                <w:rFonts w:ascii="Calibri" w:hAnsi="Calibri" w:cs="Arial"/>
              </w:rPr>
              <w:t>Txn_Src_No</w:t>
            </w:r>
          </w:p>
        </w:tc>
        <w:tc>
          <w:tcPr>
            <w:tcW w:w="2318" w:type="pct"/>
            <w:shd w:val="clear" w:color="auto" w:fill="auto"/>
            <w:tcMar>
              <w:top w:w="43" w:type="dxa"/>
              <w:left w:w="115" w:type="dxa"/>
              <w:bottom w:w="43" w:type="dxa"/>
              <w:right w:w="115" w:type="dxa"/>
            </w:tcMar>
          </w:tcPr>
          <w:p w14:paraId="231B667D" w14:textId="1BB28A53" w:rsidR="00A65609" w:rsidRPr="00FC049F" w:rsidRDefault="00A65609" w:rsidP="000D29AE">
            <w:pPr>
              <w:pStyle w:val="NormalIndent"/>
              <w:spacing w:after="0"/>
              <w:ind w:left="0"/>
              <w:rPr>
                <w:rFonts w:ascii="Calibri" w:hAnsi="Calibri" w:cs="Arial"/>
              </w:rPr>
            </w:pPr>
            <w:r w:rsidRPr="00FC049F">
              <w:rPr>
                <w:rFonts w:ascii="Calibri" w:hAnsi="Calibri" w:cs="Arial"/>
              </w:rPr>
              <w:t>Transaction source</w:t>
            </w:r>
          </w:p>
        </w:tc>
        <w:tc>
          <w:tcPr>
            <w:tcW w:w="591" w:type="pct"/>
            <w:shd w:val="clear" w:color="auto" w:fill="auto"/>
            <w:tcMar>
              <w:top w:w="43" w:type="dxa"/>
              <w:left w:w="115" w:type="dxa"/>
              <w:bottom w:w="43" w:type="dxa"/>
              <w:right w:w="115" w:type="dxa"/>
            </w:tcMar>
          </w:tcPr>
          <w:p w14:paraId="6D378114" w14:textId="2B7161CD" w:rsidR="00A65609" w:rsidRPr="00FC049F" w:rsidRDefault="00A65609" w:rsidP="000D29AE">
            <w:pPr>
              <w:spacing w:before="0"/>
              <w:rPr>
                <w:rFonts w:ascii="Calibri" w:hAnsi="Calibri" w:cs="Arial"/>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055FDAE6" w14:textId="37C1D289" w:rsidR="00A65609" w:rsidRPr="00FC049F" w:rsidRDefault="00A65609" w:rsidP="000D29AE">
            <w:pPr>
              <w:jc w:val="center"/>
              <w:rPr>
                <w:rFonts w:ascii="Calibri" w:hAnsi="Calibri" w:cs="Arial"/>
              </w:rPr>
            </w:pPr>
            <w:r w:rsidRPr="00FC049F">
              <w:rPr>
                <w:rFonts w:ascii="Calibri" w:hAnsi="Calibri" w:cs="Arial"/>
              </w:rPr>
              <w:t>N 2</w:t>
            </w:r>
          </w:p>
        </w:tc>
        <w:tc>
          <w:tcPr>
            <w:tcW w:w="624" w:type="pct"/>
            <w:shd w:val="clear" w:color="auto" w:fill="auto"/>
            <w:tcMar>
              <w:top w:w="43" w:type="dxa"/>
              <w:left w:w="115" w:type="dxa"/>
              <w:bottom w:w="43" w:type="dxa"/>
              <w:right w:w="115" w:type="dxa"/>
            </w:tcMar>
          </w:tcPr>
          <w:p w14:paraId="495D5C22" w14:textId="21B69C2D"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5B714B35" w14:textId="77777777" w:rsidTr="00A65609">
        <w:trPr>
          <w:trHeight w:val="367"/>
        </w:trPr>
        <w:tc>
          <w:tcPr>
            <w:tcW w:w="1079" w:type="pct"/>
            <w:shd w:val="clear" w:color="auto" w:fill="auto"/>
            <w:tcMar>
              <w:top w:w="43" w:type="dxa"/>
              <w:left w:w="115" w:type="dxa"/>
              <w:bottom w:w="43" w:type="dxa"/>
              <w:right w:w="115" w:type="dxa"/>
            </w:tcMar>
          </w:tcPr>
          <w:p w14:paraId="52BE3ADD" w14:textId="245F1B2E" w:rsidR="00A65609" w:rsidRPr="00FC049F" w:rsidRDefault="00A65609" w:rsidP="000D29AE">
            <w:pPr>
              <w:spacing w:before="0"/>
              <w:rPr>
                <w:rFonts w:ascii="Calibri" w:hAnsi="Calibri" w:cs="Arial"/>
              </w:rPr>
            </w:pPr>
            <w:r w:rsidRPr="00FC049F">
              <w:rPr>
                <w:rFonts w:ascii="Calibri" w:hAnsi="Calibri" w:cs="Arial"/>
              </w:rPr>
              <w:t>Seq_no</w:t>
            </w:r>
          </w:p>
        </w:tc>
        <w:tc>
          <w:tcPr>
            <w:tcW w:w="2318" w:type="pct"/>
            <w:shd w:val="clear" w:color="auto" w:fill="auto"/>
            <w:tcMar>
              <w:top w:w="43" w:type="dxa"/>
              <w:left w:w="115" w:type="dxa"/>
              <w:bottom w:w="43" w:type="dxa"/>
              <w:right w:w="115" w:type="dxa"/>
            </w:tcMar>
          </w:tcPr>
          <w:p w14:paraId="66E51669" w14:textId="6FA26EE7" w:rsidR="00A65609" w:rsidRPr="00FC049F" w:rsidRDefault="00A65609" w:rsidP="000D29AE">
            <w:pPr>
              <w:pStyle w:val="NormalIndent"/>
              <w:spacing w:after="0"/>
              <w:ind w:left="0"/>
              <w:rPr>
                <w:rFonts w:ascii="Calibri" w:hAnsi="Calibri" w:cs="Arial"/>
              </w:rPr>
            </w:pPr>
            <w:r w:rsidRPr="00FC049F">
              <w:rPr>
                <w:rFonts w:ascii="Calibri" w:hAnsi="Calibri" w:cs="Arial"/>
              </w:rPr>
              <w:t>Sequence Number</w:t>
            </w:r>
          </w:p>
        </w:tc>
        <w:tc>
          <w:tcPr>
            <w:tcW w:w="591" w:type="pct"/>
            <w:shd w:val="clear" w:color="auto" w:fill="auto"/>
            <w:tcMar>
              <w:top w:w="43" w:type="dxa"/>
              <w:left w:w="115" w:type="dxa"/>
              <w:bottom w:w="43" w:type="dxa"/>
              <w:right w:w="115" w:type="dxa"/>
            </w:tcMar>
          </w:tcPr>
          <w:p w14:paraId="7D99AA15" w14:textId="77777777" w:rsidR="00A65609" w:rsidRPr="00FC049F" w:rsidRDefault="00A65609" w:rsidP="000D29AE">
            <w:pPr>
              <w:spacing w:before="0"/>
              <w:rPr>
                <w:rFonts w:ascii="Calibri" w:hAnsi="Calibri" w:cs="Arial"/>
              </w:rPr>
            </w:pPr>
          </w:p>
        </w:tc>
        <w:tc>
          <w:tcPr>
            <w:tcW w:w="387" w:type="pct"/>
            <w:shd w:val="clear" w:color="auto" w:fill="auto"/>
            <w:tcMar>
              <w:top w:w="43" w:type="dxa"/>
              <w:left w:w="115" w:type="dxa"/>
              <w:bottom w:w="43" w:type="dxa"/>
              <w:right w:w="115" w:type="dxa"/>
            </w:tcMar>
          </w:tcPr>
          <w:p w14:paraId="0B1EF612" w14:textId="77777777" w:rsidR="00A65609" w:rsidRPr="00FC049F" w:rsidRDefault="00A65609" w:rsidP="000D29AE">
            <w:pPr>
              <w:jc w:val="center"/>
              <w:rPr>
                <w:rFonts w:ascii="Calibri" w:hAnsi="Calibri" w:cs="Arial"/>
              </w:rPr>
            </w:pPr>
          </w:p>
        </w:tc>
        <w:tc>
          <w:tcPr>
            <w:tcW w:w="624" w:type="pct"/>
            <w:shd w:val="clear" w:color="auto" w:fill="auto"/>
            <w:tcMar>
              <w:top w:w="43" w:type="dxa"/>
              <w:left w:w="115" w:type="dxa"/>
              <w:bottom w:w="43" w:type="dxa"/>
              <w:right w:w="115" w:type="dxa"/>
            </w:tcMar>
          </w:tcPr>
          <w:p w14:paraId="3DD2CF8E" w14:textId="77777777" w:rsidR="00A65609" w:rsidRPr="00FC049F" w:rsidRDefault="00A65609" w:rsidP="000D29AE">
            <w:pPr>
              <w:pStyle w:val="NormalIndent"/>
              <w:spacing w:after="0"/>
              <w:ind w:left="0"/>
              <w:rPr>
                <w:rFonts w:ascii="Calibri" w:hAnsi="Calibri" w:cs="Arial"/>
              </w:rPr>
            </w:pPr>
          </w:p>
        </w:tc>
      </w:tr>
      <w:tr w:rsidR="00A65609" w:rsidRPr="00733CDD" w14:paraId="7377B903" w14:textId="77777777" w:rsidTr="00A65609">
        <w:trPr>
          <w:trHeight w:val="367"/>
        </w:trPr>
        <w:tc>
          <w:tcPr>
            <w:tcW w:w="1079" w:type="pct"/>
            <w:shd w:val="clear" w:color="auto" w:fill="auto"/>
            <w:tcMar>
              <w:top w:w="43" w:type="dxa"/>
              <w:left w:w="115" w:type="dxa"/>
              <w:bottom w:w="43" w:type="dxa"/>
              <w:right w:w="115" w:type="dxa"/>
            </w:tcMar>
          </w:tcPr>
          <w:p w14:paraId="6E704335" w14:textId="53019842" w:rsidR="00A65609" w:rsidRPr="00FC049F" w:rsidRDefault="00A65609" w:rsidP="000D29AE">
            <w:pPr>
              <w:spacing w:before="0"/>
              <w:rPr>
                <w:rFonts w:ascii="Calibri" w:hAnsi="Calibri" w:cs="Arial"/>
              </w:rPr>
            </w:pPr>
            <w:r w:rsidRPr="00FC049F">
              <w:rPr>
                <w:rFonts w:ascii="Calibri" w:hAnsi="Calibri" w:cs="Arial"/>
              </w:rPr>
              <w:t>Location</w:t>
            </w:r>
          </w:p>
        </w:tc>
        <w:tc>
          <w:tcPr>
            <w:tcW w:w="2318" w:type="pct"/>
            <w:shd w:val="clear" w:color="auto" w:fill="auto"/>
            <w:tcMar>
              <w:top w:w="43" w:type="dxa"/>
              <w:left w:w="115" w:type="dxa"/>
              <w:bottom w:w="43" w:type="dxa"/>
              <w:right w:w="115" w:type="dxa"/>
            </w:tcMar>
          </w:tcPr>
          <w:p w14:paraId="63CF4A67" w14:textId="7F3AF2AA" w:rsidR="00A65609" w:rsidRPr="00FC049F" w:rsidRDefault="00A65609" w:rsidP="000D29AE">
            <w:pPr>
              <w:pStyle w:val="NormalIndent"/>
              <w:spacing w:after="0"/>
              <w:ind w:left="0"/>
              <w:rPr>
                <w:rFonts w:ascii="Calibri" w:hAnsi="Calibri" w:cs="Arial"/>
              </w:rPr>
            </w:pPr>
            <w:r w:rsidRPr="00FC049F">
              <w:rPr>
                <w:rFonts w:ascii="Calibri" w:hAnsi="Calibri" w:cs="Arial"/>
              </w:rPr>
              <w:t>Location</w:t>
            </w:r>
          </w:p>
        </w:tc>
        <w:tc>
          <w:tcPr>
            <w:tcW w:w="591" w:type="pct"/>
            <w:shd w:val="clear" w:color="auto" w:fill="auto"/>
            <w:tcMar>
              <w:top w:w="43" w:type="dxa"/>
              <w:left w:w="115" w:type="dxa"/>
              <w:bottom w:w="43" w:type="dxa"/>
              <w:right w:w="115" w:type="dxa"/>
            </w:tcMar>
          </w:tcPr>
          <w:p w14:paraId="22663EE4" w14:textId="137C6A08" w:rsidR="00A65609" w:rsidRPr="00FC049F" w:rsidRDefault="00A65609" w:rsidP="000D29AE">
            <w:pPr>
              <w:spacing w:before="0"/>
              <w:rPr>
                <w:rFonts w:ascii="Calibri" w:hAnsi="Calibri" w:cs="Arial"/>
              </w:rPr>
            </w:pPr>
            <w:r w:rsidRPr="00FC049F">
              <w:rPr>
                <w:rFonts w:ascii="Calibri" w:hAnsi="Calibri" w:cs="Arial"/>
              </w:rPr>
              <w:t>C</w:t>
            </w:r>
          </w:p>
        </w:tc>
        <w:tc>
          <w:tcPr>
            <w:tcW w:w="387" w:type="pct"/>
            <w:shd w:val="clear" w:color="auto" w:fill="auto"/>
            <w:tcMar>
              <w:top w:w="43" w:type="dxa"/>
              <w:left w:w="115" w:type="dxa"/>
              <w:bottom w:w="43" w:type="dxa"/>
              <w:right w:w="115" w:type="dxa"/>
            </w:tcMar>
          </w:tcPr>
          <w:p w14:paraId="478772C4" w14:textId="26FC7B91" w:rsidR="00A65609" w:rsidRPr="00FC049F" w:rsidRDefault="00A65609" w:rsidP="000D29AE">
            <w:pPr>
              <w:jc w:val="center"/>
              <w:rPr>
                <w:rFonts w:ascii="Calibri" w:hAnsi="Calibri" w:cs="Arial"/>
              </w:rPr>
            </w:pPr>
            <w:r w:rsidRPr="00FC049F">
              <w:rPr>
                <w:rFonts w:ascii="Calibri" w:hAnsi="Calibri" w:cs="Arial"/>
              </w:rPr>
              <w:t>V 40</w:t>
            </w:r>
          </w:p>
        </w:tc>
        <w:tc>
          <w:tcPr>
            <w:tcW w:w="624" w:type="pct"/>
            <w:shd w:val="clear" w:color="auto" w:fill="auto"/>
            <w:tcMar>
              <w:top w:w="43" w:type="dxa"/>
              <w:left w:w="115" w:type="dxa"/>
              <w:bottom w:w="43" w:type="dxa"/>
              <w:right w:w="115" w:type="dxa"/>
            </w:tcMar>
          </w:tcPr>
          <w:p w14:paraId="324A9D0D" w14:textId="3F1D282B"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74ECC467" w14:textId="77777777" w:rsidTr="00A65609">
        <w:trPr>
          <w:trHeight w:val="367"/>
        </w:trPr>
        <w:tc>
          <w:tcPr>
            <w:tcW w:w="1079" w:type="pct"/>
            <w:shd w:val="clear" w:color="auto" w:fill="auto"/>
            <w:tcMar>
              <w:top w:w="43" w:type="dxa"/>
              <w:left w:w="115" w:type="dxa"/>
              <w:bottom w:w="43" w:type="dxa"/>
              <w:right w:w="115" w:type="dxa"/>
            </w:tcMar>
          </w:tcPr>
          <w:p w14:paraId="6387E7C2" w14:textId="3A37ACB0" w:rsidR="00A65609" w:rsidRPr="00FC049F" w:rsidRDefault="00A65609" w:rsidP="000D29AE">
            <w:pPr>
              <w:spacing w:before="0"/>
              <w:rPr>
                <w:rFonts w:ascii="Calibri" w:hAnsi="Calibri" w:cs="Arial"/>
              </w:rPr>
            </w:pPr>
            <w:r w:rsidRPr="00FC049F">
              <w:rPr>
                <w:rFonts w:ascii="Calibri" w:hAnsi="Calibri" w:cs="Arial"/>
              </w:rPr>
              <w:t>Receipt_No</w:t>
            </w:r>
          </w:p>
        </w:tc>
        <w:tc>
          <w:tcPr>
            <w:tcW w:w="2318" w:type="pct"/>
            <w:shd w:val="clear" w:color="auto" w:fill="auto"/>
            <w:tcMar>
              <w:top w:w="43" w:type="dxa"/>
              <w:left w:w="115" w:type="dxa"/>
              <w:bottom w:w="43" w:type="dxa"/>
              <w:right w:w="115" w:type="dxa"/>
            </w:tcMar>
          </w:tcPr>
          <w:p w14:paraId="6FD2E64C" w14:textId="04E8ACCA" w:rsidR="00A65609" w:rsidRPr="00FC049F" w:rsidRDefault="00A65609" w:rsidP="000D29AE">
            <w:pPr>
              <w:pStyle w:val="NormalIndent"/>
              <w:spacing w:after="0"/>
              <w:ind w:left="0"/>
              <w:rPr>
                <w:rFonts w:ascii="Calibri" w:hAnsi="Calibri" w:cs="Arial"/>
              </w:rPr>
            </w:pPr>
            <w:r w:rsidRPr="00FC049F">
              <w:rPr>
                <w:rFonts w:ascii="Calibri" w:hAnsi="Calibri" w:cs="Arial"/>
              </w:rPr>
              <w:t>Receipt No</w:t>
            </w:r>
          </w:p>
        </w:tc>
        <w:tc>
          <w:tcPr>
            <w:tcW w:w="591" w:type="pct"/>
            <w:shd w:val="clear" w:color="auto" w:fill="auto"/>
            <w:tcMar>
              <w:top w:w="43" w:type="dxa"/>
              <w:left w:w="115" w:type="dxa"/>
              <w:bottom w:w="43" w:type="dxa"/>
              <w:right w:w="115" w:type="dxa"/>
            </w:tcMar>
          </w:tcPr>
          <w:p w14:paraId="08D9F63C" w14:textId="6D39747B" w:rsidR="00A65609" w:rsidRPr="00FC049F" w:rsidRDefault="00A65609" w:rsidP="000D29AE">
            <w:pPr>
              <w:spacing w:before="0"/>
              <w:rPr>
                <w:rFonts w:ascii="Calibri" w:hAnsi="Calibri" w:cs="Arial"/>
              </w:rPr>
            </w:pPr>
            <w:r w:rsidRPr="00FC049F">
              <w:rPr>
                <w:rFonts w:ascii="Calibri" w:hAnsi="Calibri" w:cs="Arial"/>
              </w:rPr>
              <w:t>C</w:t>
            </w:r>
          </w:p>
        </w:tc>
        <w:tc>
          <w:tcPr>
            <w:tcW w:w="387" w:type="pct"/>
            <w:shd w:val="clear" w:color="auto" w:fill="auto"/>
            <w:tcMar>
              <w:top w:w="43" w:type="dxa"/>
              <w:left w:w="115" w:type="dxa"/>
              <w:bottom w:w="43" w:type="dxa"/>
              <w:right w:w="115" w:type="dxa"/>
            </w:tcMar>
          </w:tcPr>
          <w:p w14:paraId="2CC822C1" w14:textId="50368E3D" w:rsidR="00A65609" w:rsidRPr="00FC049F" w:rsidRDefault="00A65609" w:rsidP="000D29AE">
            <w:pPr>
              <w:jc w:val="center"/>
              <w:rPr>
                <w:rFonts w:ascii="Calibri" w:hAnsi="Calibri" w:cs="Arial"/>
              </w:rPr>
            </w:pPr>
            <w:r w:rsidRPr="00FC049F">
              <w:rPr>
                <w:rFonts w:ascii="Calibri" w:hAnsi="Calibri" w:cs="Arial"/>
              </w:rPr>
              <w:t>N 8</w:t>
            </w:r>
          </w:p>
        </w:tc>
        <w:tc>
          <w:tcPr>
            <w:tcW w:w="624" w:type="pct"/>
            <w:shd w:val="clear" w:color="auto" w:fill="auto"/>
            <w:tcMar>
              <w:top w:w="43" w:type="dxa"/>
              <w:left w:w="115" w:type="dxa"/>
              <w:bottom w:w="43" w:type="dxa"/>
              <w:right w:w="115" w:type="dxa"/>
            </w:tcMar>
          </w:tcPr>
          <w:p w14:paraId="14EA207B" w14:textId="57FBA83B"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1BA240AF" w14:textId="77777777" w:rsidTr="00A65609">
        <w:trPr>
          <w:trHeight w:val="367"/>
        </w:trPr>
        <w:tc>
          <w:tcPr>
            <w:tcW w:w="1079" w:type="pct"/>
            <w:shd w:val="clear" w:color="auto" w:fill="auto"/>
            <w:tcMar>
              <w:top w:w="43" w:type="dxa"/>
              <w:left w:w="115" w:type="dxa"/>
              <w:bottom w:w="43" w:type="dxa"/>
              <w:right w:w="115" w:type="dxa"/>
            </w:tcMar>
          </w:tcPr>
          <w:p w14:paraId="62D37626" w14:textId="3A98403B" w:rsidR="00A65609" w:rsidRPr="00FC049F" w:rsidRDefault="00A65609" w:rsidP="000D29AE">
            <w:pPr>
              <w:spacing w:before="0"/>
              <w:rPr>
                <w:rFonts w:ascii="Calibri" w:hAnsi="Calibri" w:cs="Arial"/>
              </w:rPr>
            </w:pPr>
            <w:r w:rsidRPr="00FC049F">
              <w:rPr>
                <w:rFonts w:ascii="Calibri" w:hAnsi="Calibri" w:cs="Arial"/>
              </w:rPr>
              <w:t>Txn_Dt</w:t>
            </w:r>
          </w:p>
        </w:tc>
        <w:tc>
          <w:tcPr>
            <w:tcW w:w="2318" w:type="pct"/>
            <w:shd w:val="clear" w:color="auto" w:fill="auto"/>
            <w:tcMar>
              <w:top w:w="43" w:type="dxa"/>
              <w:left w:w="115" w:type="dxa"/>
              <w:bottom w:w="43" w:type="dxa"/>
              <w:right w:w="115" w:type="dxa"/>
            </w:tcMar>
          </w:tcPr>
          <w:p w14:paraId="65688A03" w14:textId="7DE4FC49" w:rsidR="00A65609" w:rsidRPr="00FC049F" w:rsidRDefault="00A65609" w:rsidP="000D29AE">
            <w:pPr>
              <w:pStyle w:val="NormalIndent"/>
              <w:spacing w:after="0"/>
              <w:ind w:left="0"/>
              <w:rPr>
                <w:rFonts w:ascii="Calibri" w:hAnsi="Calibri" w:cs="Arial"/>
              </w:rPr>
            </w:pPr>
            <w:r w:rsidRPr="00FC049F">
              <w:rPr>
                <w:rFonts w:ascii="Calibri" w:hAnsi="Calibri" w:cs="Arial"/>
              </w:rPr>
              <w:t>Transaction Date would be in the format of YYYYMMDDMMSSSS</w:t>
            </w:r>
          </w:p>
        </w:tc>
        <w:tc>
          <w:tcPr>
            <w:tcW w:w="591" w:type="pct"/>
            <w:shd w:val="clear" w:color="auto" w:fill="auto"/>
            <w:tcMar>
              <w:top w:w="43" w:type="dxa"/>
              <w:left w:w="115" w:type="dxa"/>
              <w:bottom w:w="43" w:type="dxa"/>
              <w:right w:w="115" w:type="dxa"/>
            </w:tcMar>
          </w:tcPr>
          <w:p w14:paraId="768378BE" w14:textId="54AF6917" w:rsidR="00A65609" w:rsidRPr="00FC049F" w:rsidRDefault="00A65609" w:rsidP="000D29AE">
            <w:pPr>
              <w:spacing w:before="0"/>
              <w:rPr>
                <w:rFonts w:ascii="Calibri" w:hAnsi="Calibri" w:cs="Arial"/>
              </w:rPr>
            </w:pPr>
            <w:r w:rsidRPr="00FC049F">
              <w:rPr>
                <w:rFonts w:ascii="Calibri" w:hAnsi="Calibri" w:cs="Arial"/>
              </w:rPr>
              <w:t>C</w:t>
            </w:r>
          </w:p>
        </w:tc>
        <w:tc>
          <w:tcPr>
            <w:tcW w:w="387" w:type="pct"/>
            <w:shd w:val="clear" w:color="auto" w:fill="auto"/>
            <w:tcMar>
              <w:top w:w="43" w:type="dxa"/>
              <w:left w:w="115" w:type="dxa"/>
              <w:bottom w:w="43" w:type="dxa"/>
              <w:right w:w="115" w:type="dxa"/>
            </w:tcMar>
          </w:tcPr>
          <w:p w14:paraId="2CBC0131" w14:textId="685F78D6" w:rsidR="00A65609" w:rsidRPr="00FC049F" w:rsidRDefault="00A65609" w:rsidP="000D29AE">
            <w:pPr>
              <w:jc w:val="center"/>
              <w:rPr>
                <w:rFonts w:ascii="Calibri" w:hAnsi="Calibri" w:cs="Arial"/>
              </w:rPr>
            </w:pPr>
            <w:r w:rsidRPr="00FC049F">
              <w:rPr>
                <w:rFonts w:ascii="Calibri" w:hAnsi="Calibri" w:cs="Arial"/>
              </w:rPr>
              <w:t xml:space="preserve"> V 14</w:t>
            </w:r>
          </w:p>
        </w:tc>
        <w:tc>
          <w:tcPr>
            <w:tcW w:w="624" w:type="pct"/>
            <w:shd w:val="clear" w:color="auto" w:fill="auto"/>
            <w:tcMar>
              <w:top w:w="43" w:type="dxa"/>
              <w:left w:w="115" w:type="dxa"/>
              <w:bottom w:w="43" w:type="dxa"/>
              <w:right w:w="115" w:type="dxa"/>
            </w:tcMar>
          </w:tcPr>
          <w:p w14:paraId="43868B7E" w14:textId="31AB8FA5"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72C4DAD5" w14:textId="77777777" w:rsidTr="00A65609">
        <w:trPr>
          <w:trHeight w:val="367"/>
        </w:trPr>
        <w:tc>
          <w:tcPr>
            <w:tcW w:w="1079" w:type="pct"/>
            <w:shd w:val="clear" w:color="auto" w:fill="auto"/>
            <w:tcMar>
              <w:top w:w="43" w:type="dxa"/>
              <w:left w:w="115" w:type="dxa"/>
              <w:bottom w:w="43" w:type="dxa"/>
              <w:right w:w="115" w:type="dxa"/>
            </w:tcMar>
          </w:tcPr>
          <w:p w14:paraId="60F1CAAA" w14:textId="050C253A" w:rsidR="00A65609" w:rsidRPr="00FC049F" w:rsidRDefault="00A65609" w:rsidP="000D29AE">
            <w:pPr>
              <w:spacing w:before="0"/>
              <w:rPr>
                <w:rFonts w:ascii="Calibri" w:hAnsi="Calibri" w:cs="Arial"/>
              </w:rPr>
            </w:pPr>
            <w:r w:rsidRPr="00FC049F">
              <w:rPr>
                <w:rFonts w:ascii="Calibri" w:hAnsi="Calibri" w:cs="Arial"/>
              </w:rPr>
              <w:t>Interface_Id</w:t>
            </w:r>
          </w:p>
        </w:tc>
        <w:tc>
          <w:tcPr>
            <w:tcW w:w="2318" w:type="pct"/>
            <w:shd w:val="clear" w:color="auto" w:fill="auto"/>
            <w:tcMar>
              <w:top w:w="43" w:type="dxa"/>
              <w:left w:w="115" w:type="dxa"/>
              <w:bottom w:w="43" w:type="dxa"/>
              <w:right w:w="115" w:type="dxa"/>
            </w:tcMar>
          </w:tcPr>
          <w:p w14:paraId="36F8B440" w14:textId="3DFCE1AF" w:rsidR="00A65609" w:rsidRPr="00FC049F" w:rsidRDefault="00A65609" w:rsidP="000D29AE">
            <w:pPr>
              <w:pStyle w:val="NormalIndent"/>
              <w:spacing w:after="0"/>
              <w:ind w:left="0"/>
              <w:rPr>
                <w:rFonts w:ascii="Calibri" w:hAnsi="Calibri" w:cs="Arial"/>
              </w:rPr>
            </w:pPr>
            <w:r w:rsidRPr="00FC049F">
              <w:rPr>
                <w:rFonts w:ascii="Calibri" w:hAnsi="Calibri" w:cs="Arial"/>
              </w:rPr>
              <w:t>ATM:</w:t>
            </w:r>
          </w:p>
        </w:tc>
        <w:tc>
          <w:tcPr>
            <w:tcW w:w="591" w:type="pct"/>
            <w:shd w:val="clear" w:color="auto" w:fill="auto"/>
            <w:tcMar>
              <w:top w:w="43" w:type="dxa"/>
              <w:left w:w="115" w:type="dxa"/>
              <w:bottom w:w="43" w:type="dxa"/>
              <w:right w:w="115" w:type="dxa"/>
            </w:tcMar>
          </w:tcPr>
          <w:p w14:paraId="7E27C294" w14:textId="296AD895" w:rsidR="00A65609" w:rsidRPr="00FC049F" w:rsidRDefault="00A65609" w:rsidP="000D29AE">
            <w:pPr>
              <w:spacing w:before="0"/>
              <w:rPr>
                <w:rFonts w:ascii="Calibri" w:hAnsi="Calibri" w:cs="Arial"/>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5660A4F8" w14:textId="03039616" w:rsidR="00A65609" w:rsidRPr="00FC049F" w:rsidRDefault="00A65609" w:rsidP="000D29AE">
            <w:pPr>
              <w:jc w:val="center"/>
              <w:rPr>
                <w:rFonts w:ascii="Calibri" w:hAnsi="Calibri" w:cs="Arial"/>
              </w:rPr>
            </w:pPr>
            <w:r w:rsidRPr="00FC049F">
              <w:rPr>
                <w:rFonts w:ascii="Calibri" w:hAnsi="Calibri" w:cs="Arial"/>
              </w:rPr>
              <w:t>V 10</w:t>
            </w:r>
          </w:p>
        </w:tc>
        <w:tc>
          <w:tcPr>
            <w:tcW w:w="624" w:type="pct"/>
            <w:shd w:val="clear" w:color="auto" w:fill="auto"/>
            <w:tcMar>
              <w:top w:w="43" w:type="dxa"/>
              <w:left w:w="115" w:type="dxa"/>
              <w:bottom w:w="43" w:type="dxa"/>
              <w:right w:w="115" w:type="dxa"/>
            </w:tcMar>
          </w:tcPr>
          <w:p w14:paraId="54A5AC03" w14:textId="3BA1882F"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063419DE" w14:textId="77777777" w:rsidTr="00A65609">
        <w:trPr>
          <w:trHeight w:val="367"/>
        </w:trPr>
        <w:tc>
          <w:tcPr>
            <w:tcW w:w="1079" w:type="pct"/>
            <w:shd w:val="clear" w:color="auto" w:fill="auto"/>
            <w:tcMar>
              <w:top w:w="43" w:type="dxa"/>
              <w:left w:w="115" w:type="dxa"/>
              <w:bottom w:w="43" w:type="dxa"/>
              <w:right w:w="115" w:type="dxa"/>
            </w:tcMar>
          </w:tcPr>
          <w:p w14:paraId="13E8391E" w14:textId="17D1027D" w:rsidR="00A65609" w:rsidRPr="00FC049F" w:rsidRDefault="00A65609" w:rsidP="000D29AE">
            <w:pPr>
              <w:spacing w:before="0"/>
              <w:rPr>
                <w:rFonts w:ascii="Calibri" w:hAnsi="Calibri" w:cs="Arial"/>
              </w:rPr>
            </w:pPr>
            <w:r w:rsidRPr="00FC049F">
              <w:rPr>
                <w:rFonts w:ascii="Calibri" w:hAnsi="Calibri" w:cs="Arial"/>
              </w:rPr>
              <w:t>Auth_Code</w:t>
            </w:r>
          </w:p>
        </w:tc>
        <w:tc>
          <w:tcPr>
            <w:tcW w:w="2318" w:type="pct"/>
            <w:shd w:val="clear" w:color="auto" w:fill="auto"/>
            <w:tcMar>
              <w:top w:w="43" w:type="dxa"/>
              <w:left w:w="115" w:type="dxa"/>
              <w:bottom w:w="43" w:type="dxa"/>
              <w:right w:w="115" w:type="dxa"/>
            </w:tcMar>
          </w:tcPr>
          <w:p w14:paraId="4EE3F4F0" w14:textId="485928A9" w:rsidR="00A65609" w:rsidRPr="00FC049F" w:rsidRDefault="00A65609" w:rsidP="000D29AE">
            <w:pPr>
              <w:pStyle w:val="NormalIndent"/>
              <w:spacing w:after="0"/>
              <w:ind w:left="0"/>
              <w:rPr>
                <w:rFonts w:ascii="Calibri" w:hAnsi="Calibri" w:cs="Arial"/>
              </w:rPr>
            </w:pPr>
            <w:r w:rsidRPr="00FC049F">
              <w:rPr>
                <w:rFonts w:ascii="Calibri" w:hAnsi="Calibri" w:cs="Arial"/>
              </w:rPr>
              <w:t>Auth Code</w:t>
            </w:r>
          </w:p>
        </w:tc>
        <w:tc>
          <w:tcPr>
            <w:tcW w:w="591" w:type="pct"/>
            <w:shd w:val="clear" w:color="auto" w:fill="auto"/>
            <w:tcMar>
              <w:top w:w="43" w:type="dxa"/>
              <w:left w:w="115" w:type="dxa"/>
              <w:bottom w:w="43" w:type="dxa"/>
              <w:right w:w="115" w:type="dxa"/>
            </w:tcMar>
          </w:tcPr>
          <w:p w14:paraId="1A386824" w14:textId="1F79BE87"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00FFF577" w14:textId="1C8F006F" w:rsidR="00A65609" w:rsidRPr="00FC049F" w:rsidRDefault="00A65609" w:rsidP="000D29AE">
            <w:pPr>
              <w:jc w:val="center"/>
              <w:rPr>
                <w:rFonts w:ascii="Calibri" w:hAnsi="Calibri" w:cs="Arial"/>
              </w:rPr>
            </w:pPr>
            <w:r w:rsidRPr="00FC049F">
              <w:rPr>
                <w:rFonts w:ascii="Calibri" w:hAnsi="Calibri" w:cs="Arial"/>
              </w:rPr>
              <w:t>V 16</w:t>
            </w:r>
          </w:p>
        </w:tc>
        <w:tc>
          <w:tcPr>
            <w:tcW w:w="624" w:type="pct"/>
            <w:shd w:val="clear" w:color="auto" w:fill="auto"/>
            <w:tcMar>
              <w:top w:w="43" w:type="dxa"/>
              <w:left w:w="115" w:type="dxa"/>
              <w:bottom w:w="43" w:type="dxa"/>
              <w:right w:w="115" w:type="dxa"/>
            </w:tcMar>
          </w:tcPr>
          <w:p w14:paraId="7678752C" w14:textId="35106F6D"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48FB63E4" w14:textId="77777777" w:rsidTr="00A65609">
        <w:trPr>
          <w:trHeight w:val="367"/>
        </w:trPr>
        <w:tc>
          <w:tcPr>
            <w:tcW w:w="1079" w:type="pct"/>
            <w:shd w:val="clear" w:color="auto" w:fill="auto"/>
            <w:tcMar>
              <w:top w:w="43" w:type="dxa"/>
              <w:left w:w="115" w:type="dxa"/>
              <w:bottom w:w="43" w:type="dxa"/>
              <w:right w:w="115" w:type="dxa"/>
            </w:tcMar>
          </w:tcPr>
          <w:p w14:paraId="7D5BAE16" w14:textId="6F33FE5D" w:rsidR="00A65609" w:rsidRPr="00FC049F" w:rsidRDefault="00A65609" w:rsidP="000D29AE">
            <w:pPr>
              <w:spacing w:before="0"/>
              <w:rPr>
                <w:rFonts w:ascii="Calibri" w:hAnsi="Calibri" w:cs="Arial"/>
              </w:rPr>
            </w:pPr>
            <w:r w:rsidRPr="00FC049F">
              <w:rPr>
                <w:rFonts w:ascii="Calibri" w:hAnsi="Calibri" w:cs="Arial"/>
              </w:rPr>
              <w:t>Ref_No</w:t>
            </w:r>
          </w:p>
        </w:tc>
        <w:tc>
          <w:tcPr>
            <w:tcW w:w="2318" w:type="pct"/>
            <w:shd w:val="clear" w:color="auto" w:fill="auto"/>
            <w:tcMar>
              <w:top w:w="43" w:type="dxa"/>
              <w:left w:w="115" w:type="dxa"/>
              <w:bottom w:w="43" w:type="dxa"/>
              <w:right w:w="115" w:type="dxa"/>
            </w:tcMar>
          </w:tcPr>
          <w:p w14:paraId="41327DED" w14:textId="38B21C23" w:rsidR="00A65609" w:rsidRPr="00FC049F" w:rsidRDefault="00A65609" w:rsidP="000D29AE">
            <w:pPr>
              <w:pStyle w:val="NormalIndent"/>
              <w:spacing w:after="0"/>
              <w:ind w:left="0"/>
              <w:rPr>
                <w:rFonts w:ascii="Calibri" w:hAnsi="Calibri" w:cs="Arial"/>
              </w:rPr>
            </w:pPr>
            <w:r w:rsidRPr="00FC049F">
              <w:rPr>
                <w:rFonts w:ascii="Calibri" w:hAnsi="Calibri" w:cs="Arial"/>
              </w:rPr>
              <w:t>Transaction reference number</w:t>
            </w:r>
          </w:p>
        </w:tc>
        <w:tc>
          <w:tcPr>
            <w:tcW w:w="591" w:type="pct"/>
            <w:shd w:val="clear" w:color="auto" w:fill="auto"/>
            <w:tcMar>
              <w:top w:w="43" w:type="dxa"/>
              <w:left w:w="115" w:type="dxa"/>
              <w:bottom w:w="43" w:type="dxa"/>
              <w:right w:w="115" w:type="dxa"/>
            </w:tcMar>
          </w:tcPr>
          <w:p w14:paraId="4915B15B" w14:textId="23EE495A" w:rsidR="00A65609" w:rsidRPr="00FC049F" w:rsidRDefault="00A65609" w:rsidP="000D29AE">
            <w:pPr>
              <w:spacing w:before="0"/>
              <w:rPr>
                <w:rFonts w:ascii="Calibri" w:hAnsi="Calibri" w:cs="Arial"/>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6041DC1B" w14:textId="0780C4FC" w:rsidR="00A65609" w:rsidRPr="00FC049F" w:rsidRDefault="00A65609" w:rsidP="000D29AE">
            <w:pPr>
              <w:jc w:val="center"/>
              <w:rPr>
                <w:rFonts w:ascii="Calibri" w:hAnsi="Calibri" w:cs="Arial"/>
              </w:rPr>
            </w:pPr>
            <w:r w:rsidRPr="00FC049F">
              <w:rPr>
                <w:rFonts w:ascii="Calibri" w:hAnsi="Calibri" w:cs="Arial"/>
              </w:rPr>
              <w:t>V 16</w:t>
            </w:r>
          </w:p>
        </w:tc>
        <w:tc>
          <w:tcPr>
            <w:tcW w:w="624" w:type="pct"/>
            <w:shd w:val="clear" w:color="auto" w:fill="auto"/>
            <w:tcMar>
              <w:top w:w="43" w:type="dxa"/>
              <w:left w:w="115" w:type="dxa"/>
              <w:bottom w:w="43" w:type="dxa"/>
              <w:right w:w="115" w:type="dxa"/>
            </w:tcMar>
          </w:tcPr>
          <w:p w14:paraId="59A5CECD" w14:textId="7211AF5E"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096889B3" w14:textId="77777777" w:rsidTr="00A65609">
        <w:trPr>
          <w:trHeight w:val="367"/>
        </w:trPr>
        <w:tc>
          <w:tcPr>
            <w:tcW w:w="1079" w:type="pct"/>
            <w:shd w:val="clear" w:color="auto" w:fill="auto"/>
            <w:tcMar>
              <w:top w:w="43" w:type="dxa"/>
              <w:left w:w="115" w:type="dxa"/>
              <w:bottom w:w="43" w:type="dxa"/>
              <w:right w:w="115" w:type="dxa"/>
            </w:tcMar>
          </w:tcPr>
          <w:p w14:paraId="2F5324CB" w14:textId="0A774224" w:rsidR="00A65609" w:rsidRPr="00FC049F" w:rsidRDefault="00A65609" w:rsidP="000D29AE">
            <w:pPr>
              <w:spacing w:before="0"/>
              <w:rPr>
                <w:rFonts w:ascii="Calibri" w:hAnsi="Calibri" w:cs="Arial"/>
              </w:rPr>
            </w:pPr>
            <w:r w:rsidRPr="00FC049F">
              <w:rPr>
                <w:rFonts w:ascii="Calibri" w:hAnsi="Calibri" w:cs="Arial"/>
              </w:rPr>
              <w:t>Echo_Field</w:t>
            </w:r>
          </w:p>
        </w:tc>
        <w:tc>
          <w:tcPr>
            <w:tcW w:w="2318" w:type="pct"/>
            <w:shd w:val="clear" w:color="auto" w:fill="auto"/>
            <w:tcMar>
              <w:top w:w="43" w:type="dxa"/>
              <w:left w:w="115" w:type="dxa"/>
              <w:bottom w:w="43" w:type="dxa"/>
              <w:right w:w="115" w:type="dxa"/>
            </w:tcMar>
          </w:tcPr>
          <w:p w14:paraId="23B73C71" w14:textId="1C3115B4" w:rsidR="00A65609" w:rsidRPr="00FC049F" w:rsidRDefault="00A65609" w:rsidP="000D29AE">
            <w:pPr>
              <w:pStyle w:val="NormalIndent"/>
              <w:spacing w:after="0"/>
              <w:ind w:left="0"/>
              <w:rPr>
                <w:rFonts w:ascii="Calibri" w:hAnsi="Calibri" w:cs="Arial"/>
              </w:rPr>
            </w:pPr>
            <w:r w:rsidRPr="00FC049F">
              <w:rPr>
                <w:rFonts w:ascii="Calibri" w:hAnsi="Calibri" w:cs="Arial"/>
              </w:rPr>
              <w:t>Transaction Co relation field</w:t>
            </w:r>
          </w:p>
        </w:tc>
        <w:tc>
          <w:tcPr>
            <w:tcW w:w="591" w:type="pct"/>
            <w:shd w:val="clear" w:color="auto" w:fill="auto"/>
            <w:tcMar>
              <w:top w:w="43" w:type="dxa"/>
              <w:left w:w="115" w:type="dxa"/>
              <w:bottom w:w="43" w:type="dxa"/>
              <w:right w:w="115" w:type="dxa"/>
            </w:tcMar>
          </w:tcPr>
          <w:p w14:paraId="47967379" w14:textId="221A5DD4" w:rsidR="00A65609" w:rsidRPr="00FC049F" w:rsidRDefault="00A65609" w:rsidP="000D29AE">
            <w:pPr>
              <w:spacing w:before="0"/>
              <w:rPr>
                <w:rFonts w:ascii="Calibri" w:hAnsi="Calibri" w:cs="Arial"/>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71D8BA2D" w14:textId="688E53C6" w:rsidR="00A65609" w:rsidRPr="00FC049F" w:rsidRDefault="00A65609" w:rsidP="000D29AE">
            <w:pPr>
              <w:jc w:val="center"/>
              <w:rPr>
                <w:rFonts w:ascii="Calibri" w:hAnsi="Calibri" w:cs="Arial"/>
              </w:rPr>
            </w:pPr>
            <w:r w:rsidRPr="00FC049F">
              <w:rPr>
                <w:rFonts w:ascii="Calibri" w:hAnsi="Calibri" w:cs="Arial"/>
              </w:rPr>
              <w:t>V 256</w:t>
            </w:r>
          </w:p>
        </w:tc>
        <w:tc>
          <w:tcPr>
            <w:tcW w:w="624" w:type="pct"/>
            <w:shd w:val="clear" w:color="auto" w:fill="auto"/>
            <w:tcMar>
              <w:top w:w="43" w:type="dxa"/>
              <w:left w:w="115" w:type="dxa"/>
              <w:bottom w:w="43" w:type="dxa"/>
              <w:right w:w="115" w:type="dxa"/>
            </w:tcMar>
          </w:tcPr>
          <w:p w14:paraId="226B4CA8" w14:textId="3730B0E4"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7AAB270D" w14:textId="77777777" w:rsidTr="00A65609">
        <w:trPr>
          <w:trHeight w:val="367"/>
        </w:trPr>
        <w:tc>
          <w:tcPr>
            <w:tcW w:w="1079" w:type="pct"/>
            <w:shd w:val="clear" w:color="auto" w:fill="auto"/>
            <w:tcMar>
              <w:top w:w="43" w:type="dxa"/>
              <w:left w:w="115" w:type="dxa"/>
              <w:bottom w:w="43" w:type="dxa"/>
              <w:right w:w="115" w:type="dxa"/>
            </w:tcMar>
          </w:tcPr>
          <w:p w14:paraId="4BC23FFB" w14:textId="13061B4E" w:rsidR="00A65609" w:rsidRPr="00FC049F" w:rsidRDefault="00A65609" w:rsidP="000D29AE">
            <w:pPr>
              <w:spacing w:before="0"/>
              <w:rPr>
                <w:rFonts w:ascii="Calibri" w:hAnsi="Calibri" w:cs="Arial"/>
              </w:rPr>
            </w:pPr>
            <w:r w:rsidRPr="00FC049F">
              <w:rPr>
                <w:rFonts w:ascii="Calibri" w:hAnsi="Calibri" w:cs="Arial"/>
              </w:rPr>
              <w:lastRenderedPageBreak/>
              <w:t>Card_No</w:t>
            </w:r>
          </w:p>
        </w:tc>
        <w:tc>
          <w:tcPr>
            <w:tcW w:w="2318" w:type="pct"/>
            <w:shd w:val="clear" w:color="auto" w:fill="auto"/>
            <w:tcMar>
              <w:top w:w="43" w:type="dxa"/>
              <w:left w:w="115" w:type="dxa"/>
              <w:bottom w:w="43" w:type="dxa"/>
              <w:right w:w="115" w:type="dxa"/>
            </w:tcMar>
          </w:tcPr>
          <w:p w14:paraId="761D4B55" w14:textId="6C52434B" w:rsidR="00A65609" w:rsidRPr="00FC049F" w:rsidRDefault="00A65609" w:rsidP="000D29AE">
            <w:pPr>
              <w:pStyle w:val="NormalIndent"/>
              <w:spacing w:after="0"/>
              <w:ind w:left="0"/>
              <w:rPr>
                <w:rFonts w:ascii="Calibri" w:hAnsi="Calibri" w:cs="Arial"/>
              </w:rPr>
            </w:pPr>
            <w:r w:rsidRPr="00FC049F">
              <w:rPr>
                <w:rFonts w:ascii="Calibri" w:hAnsi="Calibri" w:cs="Arial"/>
              </w:rPr>
              <w:t>SHB Debit card number</w:t>
            </w:r>
          </w:p>
        </w:tc>
        <w:tc>
          <w:tcPr>
            <w:tcW w:w="591" w:type="pct"/>
            <w:shd w:val="clear" w:color="auto" w:fill="auto"/>
            <w:tcMar>
              <w:top w:w="43" w:type="dxa"/>
              <w:left w:w="115" w:type="dxa"/>
              <w:bottom w:w="43" w:type="dxa"/>
              <w:right w:w="115" w:type="dxa"/>
            </w:tcMar>
          </w:tcPr>
          <w:p w14:paraId="5CE00333" w14:textId="2AEC8AC9" w:rsidR="00A65609" w:rsidRPr="00FC049F" w:rsidRDefault="00A65609" w:rsidP="000D29AE">
            <w:pPr>
              <w:spacing w:before="0"/>
              <w:rPr>
                <w:rFonts w:ascii="Calibri" w:hAnsi="Calibri" w:cs="Arial"/>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18E7972B" w14:textId="4F950248" w:rsidR="00A65609" w:rsidRPr="00FC049F" w:rsidRDefault="00A65609" w:rsidP="000D29AE">
            <w:pPr>
              <w:jc w:val="center"/>
              <w:rPr>
                <w:rFonts w:ascii="Calibri" w:hAnsi="Calibri" w:cs="Arial"/>
              </w:rPr>
            </w:pPr>
            <w:r w:rsidRPr="00FC049F">
              <w:rPr>
                <w:rFonts w:ascii="Calibri" w:hAnsi="Calibri" w:cs="Arial"/>
              </w:rPr>
              <w:t>V 20</w:t>
            </w:r>
          </w:p>
        </w:tc>
        <w:tc>
          <w:tcPr>
            <w:tcW w:w="624" w:type="pct"/>
            <w:shd w:val="clear" w:color="auto" w:fill="auto"/>
            <w:tcMar>
              <w:top w:w="43" w:type="dxa"/>
              <w:left w:w="115" w:type="dxa"/>
              <w:bottom w:w="43" w:type="dxa"/>
              <w:right w:w="115" w:type="dxa"/>
            </w:tcMar>
          </w:tcPr>
          <w:p w14:paraId="079F05B8" w14:textId="22856604"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25675F82" w14:textId="77777777" w:rsidTr="00A65609">
        <w:trPr>
          <w:trHeight w:val="367"/>
        </w:trPr>
        <w:tc>
          <w:tcPr>
            <w:tcW w:w="1079" w:type="pct"/>
            <w:shd w:val="clear" w:color="auto" w:fill="auto"/>
            <w:tcMar>
              <w:top w:w="43" w:type="dxa"/>
              <w:left w:w="115" w:type="dxa"/>
              <w:bottom w:w="43" w:type="dxa"/>
              <w:right w:w="115" w:type="dxa"/>
            </w:tcMar>
          </w:tcPr>
          <w:p w14:paraId="625FCDAD" w14:textId="09C7C736" w:rsidR="00A65609" w:rsidRPr="00FC049F" w:rsidRDefault="00A65609" w:rsidP="000D29AE">
            <w:pPr>
              <w:spacing w:before="0"/>
              <w:rPr>
                <w:rFonts w:ascii="Calibri" w:hAnsi="Calibri" w:cs="Arial"/>
              </w:rPr>
            </w:pPr>
            <w:r w:rsidRPr="00FC049F">
              <w:rPr>
                <w:rFonts w:ascii="Calibri" w:hAnsi="Calibri" w:cs="Arial"/>
              </w:rPr>
              <w:t>Freeze_Amt</w:t>
            </w:r>
          </w:p>
        </w:tc>
        <w:tc>
          <w:tcPr>
            <w:tcW w:w="2318" w:type="pct"/>
            <w:shd w:val="clear" w:color="auto" w:fill="auto"/>
            <w:tcMar>
              <w:top w:w="43" w:type="dxa"/>
              <w:left w:w="115" w:type="dxa"/>
              <w:bottom w:w="43" w:type="dxa"/>
              <w:right w:w="115" w:type="dxa"/>
            </w:tcMar>
          </w:tcPr>
          <w:p w14:paraId="10625365" w14:textId="503212F2" w:rsidR="00A65609" w:rsidRPr="00FC049F" w:rsidRDefault="00A65609" w:rsidP="000D29AE">
            <w:pPr>
              <w:pStyle w:val="NormalIndent"/>
              <w:spacing w:after="0"/>
              <w:ind w:left="0"/>
              <w:rPr>
                <w:rFonts w:ascii="Calibri" w:hAnsi="Calibri" w:cs="Arial"/>
              </w:rPr>
            </w:pPr>
            <w:r w:rsidRPr="00FC049F">
              <w:rPr>
                <w:rFonts w:ascii="Calibri" w:hAnsi="Calibri" w:cs="Arial"/>
              </w:rPr>
              <w:t>Amount to be frozen</w:t>
            </w:r>
          </w:p>
        </w:tc>
        <w:tc>
          <w:tcPr>
            <w:tcW w:w="591" w:type="pct"/>
            <w:shd w:val="clear" w:color="auto" w:fill="auto"/>
            <w:tcMar>
              <w:top w:w="43" w:type="dxa"/>
              <w:left w:w="115" w:type="dxa"/>
              <w:bottom w:w="43" w:type="dxa"/>
              <w:right w:w="115" w:type="dxa"/>
            </w:tcMar>
          </w:tcPr>
          <w:p w14:paraId="27261299" w14:textId="2C0DADD3" w:rsidR="00A65609" w:rsidRPr="00FC049F" w:rsidRDefault="00A65609" w:rsidP="000D29AE">
            <w:pPr>
              <w:spacing w:before="0"/>
              <w:rPr>
                <w:rFonts w:ascii="Calibri" w:hAnsi="Calibri" w:cs="Arial"/>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7AA4474D" w14:textId="23D23E50" w:rsidR="00A65609" w:rsidRPr="00FC049F" w:rsidRDefault="00A65609" w:rsidP="000D29AE">
            <w:pPr>
              <w:jc w:val="center"/>
              <w:rPr>
                <w:rFonts w:ascii="Calibri" w:hAnsi="Calibri" w:cs="Arial"/>
              </w:rPr>
            </w:pPr>
            <w:r w:rsidRPr="00FC049F">
              <w:rPr>
                <w:rFonts w:ascii="Calibri" w:hAnsi="Calibri" w:cs="Arial"/>
              </w:rPr>
              <w:t>N 20,4</w:t>
            </w:r>
          </w:p>
        </w:tc>
        <w:tc>
          <w:tcPr>
            <w:tcW w:w="624" w:type="pct"/>
            <w:shd w:val="clear" w:color="auto" w:fill="auto"/>
            <w:tcMar>
              <w:top w:w="43" w:type="dxa"/>
              <w:left w:w="115" w:type="dxa"/>
              <w:bottom w:w="43" w:type="dxa"/>
              <w:right w:w="115" w:type="dxa"/>
            </w:tcMar>
          </w:tcPr>
          <w:p w14:paraId="0B505F5E" w14:textId="53AD418D"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22BC07EB" w14:textId="77777777" w:rsidTr="00A65609">
        <w:trPr>
          <w:trHeight w:val="367"/>
        </w:trPr>
        <w:tc>
          <w:tcPr>
            <w:tcW w:w="1079" w:type="pct"/>
            <w:shd w:val="clear" w:color="auto" w:fill="auto"/>
            <w:tcMar>
              <w:top w:w="43" w:type="dxa"/>
              <w:left w:w="115" w:type="dxa"/>
              <w:bottom w:w="43" w:type="dxa"/>
              <w:right w:w="115" w:type="dxa"/>
            </w:tcMar>
          </w:tcPr>
          <w:p w14:paraId="0EA9D281" w14:textId="22888702" w:rsidR="00A65609" w:rsidRPr="00FC049F" w:rsidRDefault="00A65609" w:rsidP="000D29AE">
            <w:pPr>
              <w:spacing w:before="0"/>
              <w:rPr>
                <w:rFonts w:ascii="Calibri" w:hAnsi="Calibri" w:cs="Arial"/>
              </w:rPr>
            </w:pPr>
            <w:r w:rsidRPr="00FC049F">
              <w:rPr>
                <w:rFonts w:ascii="Calibri" w:hAnsi="Calibri" w:cs="Arial"/>
              </w:rPr>
              <w:t>Freeze_CCY</w:t>
            </w:r>
          </w:p>
        </w:tc>
        <w:tc>
          <w:tcPr>
            <w:tcW w:w="2318" w:type="pct"/>
            <w:shd w:val="clear" w:color="auto" w:fill="auto"/>
            <w:tcMar>
              <w:top w:w="43" w:type="dxa"/>
              <w:left w:w="115" w:type="dxa"/>
              <w:bottom w:w="43" w:type="dxa"/>
              <w:right w:w="115" w:type="dxa"/>
            </w:tcMar>
          </w:tcPr>
          <w:p w14:paraId="23FD684C" w14:textId="6AB019E3" w:rsidR="00A65609" w:rsidRPr="00FC049F" w:rsidRDefault="00A65609" w:rsidP="000D29AE">
            <w:pPr>
              <w:pStyle w:val="NormalIndent"/>
              <w:spacing w:after="0"/>
              <w:ind w:left="0"/>
              <w:rPr>
                <w:rFonts w:ascii="Calibri" w:hAnsi="Calibri" w:cs="Arial"/>
              </w:rPr>
            </w:pPr>
            <w:r w:rsidRPr="00FC049F">
              <w:rPr>
                <w:rFonts w:ascii="Calibri" w:hAnsi="Calibri" w:cs="Arial"/>
              </w:rPr>
              <w:t>Freeze currency SWIFT code.  VND</w:t>
            </w:r>
            <w:proofErr w:type="gramStart"/>
            <w:r w:rsidRPr="00FC049F">
              <w:rPr>
                <w:rFonts w:ascii="Calibri" w:hAnsi="Calibri" w:cs="Arial"/>
              </w:rPr>
              <w:t>,USD</w:t>
            </w:r>
            <w:proofErr w:type="gramEnd"/>
            <w:r w:rsidRPr="00FC049F">
              <w:rPr>
                <w:rFonts w:ascii="Calibri" w:hAnsi="Calibri" w:cs="Arial"/>
              </w:rPr>
              <w:t>. The default would be Account currency</w:t>
            </w:r>
          </w:p>
        </w:tc>
        <w:tc>
          <w:tcPr>
            <w:tcW w:w="591" w:type="pct"/>
            <w:shd w:val="clear" w:color="auto" w:fill="auto"/>
            <w:tcMar>
              <w:top w:w="43" w:type="dxa"/>
              <w:left w:w="115" w:type="dxa"/>
              <w:bottom w:w="43" w:type="dxa"/>
              <w:right w:w="115" w:type="dxa"/>
            </w:tcMar>
          </w:tcPr>
          <w:p w14:paraId="4B96DF62" w14:textId="00DE0238"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7604A025" w14:textId="6007CF45" w:rsidR="00A65609" w:rsidRPr="00FC049F" w:rsidRDefault="00A65609" w:rsidP="000D29AE">
            <w:pPr>
              <w:jc w:val="center"/>
              <w:rPr>
                <w:rFonts w:ascii="Calibri" w:hAnsi="Calibri" w:cs="Arial"/>
              </w:rPr>
            </w:pPr>
            <w:r w:rsidRPr="00FC049F">
              <w:rPr>
                <w:rFonts w:ascii="Calibri" w:hAnsi="Calibri" w:cs="Arial"/>
              </w:rPr>
              <w:t>V 3</w:t>
            </w:r>
          </w:p>
        </w:tc>
        <w:tc>
          <w:tcPr>
            <w:tcW w:w="624" w:type="pct"/>
            <w:shd w:val="clear" w:color="auto" w:fill="auto"/>
            <w:tcMar>
              <w:top w:w="43" w:type="dxa"/>
              <w:left w:w="115" w:type="dxa"/>
              <w:bottom w:w="43" w:type="dxa"/>
              <w:right w:w="115" w:type="dxa"/>
            </w:tcMar>
          </w:tcPr>
          <w:p w14:paraId="2A809AB6" w14:textId="26A77B5C"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6F8B3984" w14:textId="77777777" w:rsidTr="00A65609">
        <w:trPr>
          <w:trHeight w:val="367"/>
        </w:trPr>
        <w:tc>
          <w:tcPr>
            <w:tcW w:w="1079" w:type="pct"/>
            <w:shd w:val="clear" w:color="auto" w:fill="auto"/>
            <w:tcMar>
              <w:top w:w="43" w:type="dxa"/>
              <w:left w:w="115" w:type="dxa"/>
              <w:bottom w:w="43" w:type="dxa"/>
              <w:right w:w="115" w:type="dxa"/>
            </w:tcMar>
          </w:tcPr>
          <w:p w14:paraId="3ACE335E" w14:textId="4B2A7B22" w:rsidR="00A65609" w:rsidRPr="00FC049F" w:rsidRDefault="00A65609" w:rsidP="000D29AE">
            <w:pPr>
              <w:spacing w:before="0"/>
              <w:rPr>
                <w:rFonts w:ascii="Calibri" w:hAnsi="Calibri" w:cs="Arial"/>
              </w:rPr>
            </w:pPr>
            <w:r w:rsidRPr="00FC049F">
              <w:rPr>
                <w:rFonts w:ascii="Calibri" w:hAnsi="Calibri" w:cs="Arial"/>
              </w:rPr>
              <w:t>Period</w:t>
            </w:r>
          </w:p>
        </w:tc>
        <w:tc>
          <w:tcPr>
            <w:tcW w:w="2318" w:type="pct"/>
            <w:shd w:val="clear" w:color="auto" w:fill="auto"/>
            <w:tcMar>
              <w:top w:w="43" w:type="dxa"/>
              <w:left w:w="115" w:type="dxa"/>
              <w:bottom w:w="43" w:type="dxa"/>
              <w:right w:w="115" w:type="dxa"/>
            </w:tcMar>
          </w:tcPr>
          <w:p w14:paraId="13956A41" w14:textId="37C29CB2" w:rsidR="00A65609" w:rsidRPr="00FC049F" w:rsidRDefault="00A65609" w:rsidP="000D29AE">
            <w:pPr>
              <w:pStyle w:val="NormalIndent"/>
              <w:spacing w:after="0"/>
              <w:ind w:left="0"/>
              <w:rPr>
                <w:rFonts w:ascii="Calibri" w:hAnsi="Calibri" w:cs="Arial"/>
              </w:rPr>
            </w:pPr>
            <w:r w:rsidRPr="00FC049F">
              <w:rPr>
                <w:rFonts w:ascii="Calibri" w:hAnsi="Calibri" w:cs="Arial"/>
              </w:rPr>
              <w:t>No. of days the amount to be frozen</w:t>
            </w:r>
          </w:p>
        </w:tc>
        <w:tc>
          <w:tcPr>
            <w:tcW w:w="591" w:type="pct"/>
            <w:shd w:val="clear" w:color="auto" w:fill="auto"/>
            <w:tcMar>
              <w:top w:w="43" w:type="dxa"/>
              <w:left w:w="115" w:type="dxa"/>
              <w:bottom w:w="43" w:type="dxa"/>
              <w:right w:w="115" w:type="dxa"/>
            </w:tcMar>
          </w:tcPr>
          <w:p w14:paraId="6619EF91" w14:textId="40022E3C" w:rsidR="00A65609" w:rsidRPr="00FC049F" w:rsidRDefault="00A65609" w:rsidP="000D29AE">
            <w:pPr>
              <w:spacing w:before="0"/>
              <w:rPr>
                <w:rFonts w:ascii="Calibri" w:hAnsi="Calibri" w:cs="Arial"/>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0C08711C" w14:textId="2EB477E8" w:rsidR="00A65609" w:rsidRPr="00FC049F" w:rsidRDefault="00A65609" w:rsidP="000D29AE">
            <w:pPr>
              <w:jc w:val="center"/>
              <w:rPr>
                <w:rFonts w:ascii="Calibri" w:hAnsi="Calibri" w:cs="Arial"/>
              </w:rPr>
            </w:pPr>
            <w:r w:rsidRPr="00FC049F">
              <w:rPr>
                <w:rFonts w:ascii="Calibri" w:hAnsi="Calibri" w:cs="Arial"/>
              </w:rPr>
              <w:t>N 4</w:t>
            </w:r>
          </w:p>
        </w:tc>
        <w:tc>
          <w:tcPr>
            <w:tcW w:w="624" w:type="pct"/>
            <w:shd w:val="clear" w:color="auto" w:fill="auto"/>
            <w:tcMar>
              <w:top w:w="43" w:type="dxa"/>
              <w:left w:w="115" w:type="dxa"/>
              <w:bottom w:w="43" w:type="dxa"/>
              <w:right w:w="115" w:type="dxa"/>
            </w:tcMar>
          </w:tcPr>
          <w:p w14:paraId="3AE7F412" w14:textId="5C68DD64"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65C17135" w14:textId="77777777" w:rsidTr="00A65609">
        <w:trPr>
          <w:trHeight w:val="367"/>
        </w:trPr>
        <w:tc>
          <w:tcPr>
            <w:tcW w:w="1079" w:type="pct"/>
            <w:shd w:val="clear" w:color="auto" w:fill="auto"/>
            <w:tcMar>
              <w:top w:w="43" w:type="dxa"/>
              <w:left w:w="115" w:type="dxa"/>
              <w:bottom w:w="43" w:type="dxa"/>
              <w:right w:w="115" w:type="dxa"/>
            </w:tcMar>
          </w:tcPr>
          <w:p w14:paraId="39799EF8" w14:textId="4920DD1D" w:rsidR="00A65609" w:rsidRPr="00FC049F" w:rsidRDefault="00A65609" w:rsidP="000D29AE">
            <w:pPr>
              <w:spacing w:before="0"/>
              <w:rPr>
                <w:rFonts w:ascii="Calibri" w:hAnsi="Calibri" w:cs="Arial"/>
              </w:rPr>
            </w:pPr>
            <w:r w:rsidRPr="00FC049F">
              <w:rPr>
                <w:rFonts w:ascii="Calibri" w:hAnsi="Calibri" w:cs="Arial"/>
              </w:rPr>
              <w:t>Freeze_Desc</w:t>
            </w:r>
          </w:p>
        </w:tc>
        <w:tc>
          <w:tcPr>
            <w:tcW w:w="2318" w:type="pct"/>
            <w:shd w:val="clear" w:color="auto" w:fill="auto"/>
            <w:tcMar>
              <w:top w:w="43" w:type="dxa"/>
              <w:left w:w="115" w:type="dxa"/>
              <w:bottom w:w="43" w:type="dxa"/>
              <w:right w:w="115" w:type="dxa"/>
            </w:tcMar>
          </w:tcPr>
          <w:p w14:paraId="09D45ED9" w14:textId="0CCF79BB" w:rsidR="00A65609" w:rsidRPr="00FC049F" w:rsidRDefault="00A65609" w:rsidP="000D29AE">
            <w:pPr>
              <w:pStyle w:val="NormalIndent"/>
              <w:spacing w:after="0"/>
              <w:ind w:left="0"/>
              <w:rPr>
                <w:rFonts w:ascii="Calibri" w:hAnsi="Calibri" w:cs="Arial"/>
              </w:rPr>
            </w:pPr>
            <w:r w:rsidRPr="00FC049F">
              <w:rPr>
                <w:rFonts w:ascii="Calibri" w:hAnsi="Calibri" w:cs="Arial"/>
              </w:rPr>
              <w:t>Reason text</w:t>
            </w:r>
          </w:p>
        </w:tc>
        <w:tc>
          <w:tcPr>
            <w:tcW w:w="591" w:type="pct"/>
            <w:shd w:val="clear" w:color="auto" w:fill="auto"/>
            <w:tcMar>
              <w:top w:w="43" w:type="dxa"/>
              <w:left w:w="115" w:type="dxa"/>
              <w:bottom w:w="43" w:type="dxa"/>
              <w:right w:w="115" w:type="dxa"/>
            </w:tcMar>
          </w:tcPr>
          <w:p w14:paraId="33475AA3" w14:textId="0E7DA665" w:rsidR="00A65609" w:rsidRPr="00FC049F" w:rsidRDefault="00A65609" w:rsidP="000D29AE">
            <w:pPr>
              <w:spacing w:before="0"/>
              <w:rPr>
                <w:rFonts w:ascii="Calibri" w:hAnsi="Calibri" w:cs="Arial"/>
              </w:rPr>
            </w:pPr>
            <w:r w:rsidRPr="00FC049F">
              <w:rPr>
                <w:rFonts w:ascii="Calibri" w:hAnsi="Calibri" w:cs="Arial"/>
              </w:rPr>
              <w:t>M</w:t>
            </w:r>
          </w:p>
        </w:tc>
        <w:tc>
          <w:tcPr>
            <w:tcW w:w="387" w:type="pct"/>
            <w:shd w:val="clear" w:color="auto" w:fill="auto"/>
            <w:tcMar>
              <w:top w:w="43" w:type="dxa"/>
              <w:left w:w="115" w:type="dxa"/>
              <w:bottom w:w="43" w:type="dxa"/>
              <w:right w:w="115" w:type="dxa"/>
            </w:tcMar>
          </w:tcPr>
          <w:p w14:paraId="536CF4B5" w14:textId="056531A8" w:rsidR="00A65609" w:rsidRPr="00FC049F" w:rsidRDefault="00A65609" w:rsidP="000D29AE">
            <w:pPr>
              <w:jc w:val="center"/>
              <w:rPr>
                <w:rFonts w:ascii="Calibri" w:hAnsi="Calibri" w:cs="Arial"/>
              </w:rPr>
            </w:pPr>
            <w:r w:rsidRPr="00FC049F">
              <w:rPr>
                <w:rFonts w:ascii="Calibri" w:hAnsi="Calibri" w:cs="Arial"/>
              </w:rPr>
              <w:t>V 200</w:t>
            </w:r>
          </w:p>
        </w:tc>
        <w:tc>
          <w:tcPr>
            <w:tcW w:w="624" w:type="pct"/>
            <w:shd w:val="clear" w:color="auto" w:fill="auto"/>
            <w:tcMar>
              <w:top w:w="43" w:type="dxa"/>
              <w:left w:w="115" w:type="dxa"/>
              <w:bottom w:w="43" w:type="dxa"/>
              <w:right w:w="115" w:type="dxa"/>
            </w:tcMar>
          </w:tcPr>
          <w:p w14:paraId="15F4A743" w14:textId="162EC004"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4A6DA281" w14:textId="77777777" w:rsidTr="00A65609">
        <w:trPr>
          <w:trHeight w:val="367"/>
        </w:trPr>
        <w:tc>
          <w:tcPr>
            <w:tcW w:w="1079" w:type="pct"/>
            <w:shd w:val="clear" w:color="auto" w:fill="auto"/>
            <w:tcMar>
              <w:top w:w="43" w:type="dxa"/>
              <w:left w:w="115" w:type="dxa"/>
              <w:bottom w:w="43" w:type="dxa"/>
              <w:right w:w="115" w:type="dxa"/>
            </w:tcMar>
          </w:tcPr>
          <w:p w14:paraId="40EB0018" w14:textId="6B0013B7" w:rsidR="00A65609" w:rsidRPr="00FC049F" w:rsidRDefault="00A65609" w:rsidP="000D29AE">
            <w:pPr>
              <w:spacing w:before="0"/>
              <w:rPr>
                <w:rFonts w:ascii="Calibri" w:hAnsi="Calibri" w:cs="Arial"/>
              </w:rPr>
            </w:pPr>
            <w:r w:rsidRPr="00FC049F">
              <w:rPr>
                <w:rFonts w:ascii="Calibri" w:hAnsi="Calibri" w:cs="Arial"/>
              </w:rPr>
              <w:t>Freeze_Buffer</w:t>
            </w:r>
          </w:p>
        </w:tc>
        <w:tc>
          <w:tcPr>
            <w:tcW w:w="2318" w:type="pct"/>
            <w:shd w:val="clear" w:color="auto" w:fill="auto"/>
            <w:tcMar>
              <w:top w:w="43" w:type="dxa"/>
              <w:left w:w="115" w:type="dxa"/>
              <w:bottom w:w="43" w:type="dxa"/>
              <w:right w:w="115" w:type="dxa"/>
            </w:tcMar>
          </w:tcPr>
          <w:p w14:paraId="126F5F14" w14:textId="7D01400C" w:rsidR="00A65609" w:rsidRPr="00FC049F" w:rsidRDefault="00A65609" w:rsidP="000D29AE">
            <w:pPr>
              <w:pStyle w:val="NormalIndent"/>
              <w:spacing w:after="0"/>
              <w:ind w:left="0"/>
              <w:rPr>
                <w:rFonts w:ascii="Calibri" w:hAnsi="Calibri" w:cs="Arial"/>
              </w:rPr>
            </w:pPr>
            <w:r w:rsidRPr="00FC049F">
              <w:rPr>
                <w:rFonts w:ascii="Calibri" w:hAnsi="Calibri" w:cs="Arial"/>
              </w:rPr>
              <w:t>Buffer for any FX rate fluctuations. However the buffer percentage is maintainable in Intellect</w:t>
            </w:r>
          </w:p>
        </w:tc>
        <w:tc>
          <w:tcPr>
            <w:tcW w:w="591" w:type="pct"/>
            <w:shd w:val="clear" w:color="auto" w:fill="auto"/>
            <w:tcMar>
              <w:top w:w="43" w:type="dxa"/>
              <w:left w:w="115" w:type="dxa"/>
              <w:bottom w:w="43" w:type="dxa"/>
              <w:right w:w="115" w:type="dxa"/>
            </w:tcMar>
          </w:tcPr>
          <w:p w14:paraId="559F4B3F" w14:textId="34031435"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5B168694" w14:textId="752AF4DD" w:rsidR="00A65609" w:rsidRPr="00FC049F" w:rsidRDefault="00A65609" w:rsidP="000D29AE">
            <w:pPr>
              <w:jc w:val="center"/>
              <w:rPr>
                <w:rFonts w:ascii="Calibri" w:hAnsi="Calibri" w:cs="Arial"/>
              </w:rPr>
            </w:pPr>
            <w:r w:rsidRPr="00FC049F">
              <w:rPr>
                <w:rFonts w:ascii="Calibri" w:hAnsi="Calibri" w:cs="Arial"/>
              </w:rPr>
              <w:t>N 12,8</w:t>
            </w:r>
          </w:p>
        </w:tc>
        <w:tc>
          <w:tcPr>
            <w:tcW w:w="624" w:type="pct"/>
            <w:shd w:val="clear" w:color="auto" w:fill="auto"/>
            <w:tcMar>
              <w:top w:w="43" w:type="dxa"/>
              <w:left w:w="115" w:type="dxa"/>
              <w:bottom w:w="43" w:type="dxa"/>
              <w:right w:w="115" w:type="dxa"/>
            </w:tcMar>
          </w:tcPr>
          <w:p w14:paraId="0A35BBAD" w14:textId="0C00CAA8"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511F4600" w14:textId="77777777" w:rsidTr="00A65609">
        <w:trPr>
          <w:trHeight w:val="367"/>
        </w:trPr>
        <w:tc>
          <w:tcPr>
            <w:tcW w:w="1079" w:type="pct"/>
            <w:shd w:val="clear" w:color="auto" w:fill="auto"/>
            <w:tcMar>
              <w:top w:w="43" w:type="dxa"/>
              <w:left w:w="115" w:type="dxa"/>
              <w:bottom w:w="43" w:type="dxa"/>
              <w:right w:w="115" w:type="dxa"/>
            </w:tcMar>
          </w:tcPr>
          <w:p w14:paraId="04B2674B" w14:textId="37CD4152" w:rsidR="00A65609" w:rsidRPr="00FC049F" w:rsidRDefault="00A65609" w:rsidP="000D29AE">
            <w:pPr>
              <w:spacing w:before="0"/>
              <w:rPr>
                <w:rFonts w:ascii="Calibri" w:hAnsi="Calibri" w:cs="Arial"/>
              </w:rPr>
            </w:pPr>
            <w:r w:rsidRPr="00FC049F">
              <w:rPr>
                <w:rFonts w:ascii="Calibri" w:hAnsi="Calibri" w:cs="Arial"/>
              </w:rPr>
              <w:t>Conv_Mode</w:t>
            </w:r>
          </w:p>
        </w:tc>
        <w:tc>
          <w:tcPr>
            <w:tcW w:w="2318" w:type="pct"/>
            <w:shd w:val="clear" w:color="auto" w:fill="auto"/>
            <w:tcMar>
              <w:top w:w="43" w:type="dxa"/>
              <w:left w:w="115" w:type="dxa"/>
              <w:bottom w:w="43" w:type="dxa"/>
              <w:right w:w="115" w:type="dxa"/>
            </w:tcMar>
          </w:tcPr>
          <w:p w14:paraId="4B315547" w14:textId="584FC007" w:rsidR="00A65609" w:rsidRPr="00FC049F" w:rsidRDefault="00A65609" w:rsidP="000D29AE">
            <w:pPr>
              <w:pStyle w:val="NormalIndent"/>
              <w:spacing w:after="0"/>
              <w:ind w:left="0"/>
              <w:rPr>
                <w:rFonts w:ascii="Calibri" w:hAnsi="Calibri" w:cs="Arial"/>
              </w:rPr>
            </w:pPr>
            <w:r w:rsidRPr="00FC049F">
              <w:rPr>
                <w:rFonts w:ascii="Calibri" w:hAnsi="Calibri" w:cs="Arial"/>
              </w:rPr>
              <w:t>If Conversion Mode is N, controller use the same rate or if it is R then controller reverse the rate and use</w:t>
            </w:r>
          </w:p>
        </w:tc>
        <w:tc>
          <w:tcPr>
            <w:tcW w:w="591" w:type="pct"/>
            <w:shd w:val="clear" w:color="auto" w:fill="auto"/>
            <w:tcMar>
              <w:top w:w="43" w:type="dxa"/>
              <w:left w:w="115" w:type="dxa"/>
              <w:bottom w:w="43" w:type="dxa"/>
              <w:right w:w="115" w:type="dxa"/>
            </w:tcMar>
          </w:tcPr>
          <w:p w14:paraId="3EA16500" w14:textId="0686B333" w:rsidR="00A65609" w:rsidRPr="00FC049F" w:rsidRDefault="00A65609" w:rsidP="000D29AE">
            <w:pPr>
              <w:spacing w:before="0"/>
              <w:rPr>
                <w:rFonts w:ascii="Calibri" w:hAnsi="Calibri" w:cs="Arial"/>
              </w:rPr>
            </w:pPr>
            <w:r w:rsidRPr="00FC049F">
              <w:rPr>
                <w:rFonts w:ascii="Calibri" w:hAnsi="Calibri" w:cs="Arial"/>
              </w:rPr>
              <w:t>C</w:t>
            </w:r>
          </w:p>
        </w:tc>
        <w:tc>
          <w:tcPr>
            <w:tcW w:w="387" w:type="pct"/>
            <w:shd w:val="clear" w:color="auto" w:fill="auto"/>
            <w:tcMar>
              <w:top w:w="43" w:type="dxa"/>
              <w:left w:w="115" w:type="dxa"/>
              <w:bottom w:w="43" w:type="dxa"/>
              <w:right w:w="115" w:type="dxa"/>
            </w:tcMar>
          </w:tcPr>
          <w:p w14:paraId="50AC9388" w14:textId="78955928" w:rsidR="00A65609" w:rsidRPr="00FC049F" w:rsidRDefault="00A65609" w:rsidP="000D29AE">
            <w:pPr>
              <w:jc w:val="center"/>
              <w:rPr>
                <w:rFonts w:ascii="Calibri" w:hAnsi="Calibri" w:cs="Arial"/>
              </w:rPr>
            </w:pPr>
            <w:r w:rsidRPr="00FC049F">
              <w:rPr>
                <w:rFonts w:ascii="Calibri" w:hAnsi="Calibri" w:cs="Arial"/>
              </w:rPr>
              <w:t>V 1</w:t>
            </w:r>
          </w:p>
        </w:tc>
        <w:tc>
          <w:tcPr>
            <w:tcW w:w="624" w:type="pct"/>
            <w:shd w:val="clear" w:color="auto" w:fill="auto"/>
            <w:tcMar>
              <w:top w:w="43" w:type="dxa"/>
              <w:left w:w="115" w:type="dxa"/>
              <w:bottom w:w="43" w:type="dxa"/>
              <w:right w:w="115" w:type="dxa"/>
            </w:tcMar>
          </w:tcPr>
          <w:p w14:paraId="07A49CC7" w14:textId="148A4520" w:rsidR="00A65609" w:rsidRPr="00FC049F" w:rsidRDefault="00A65609" w:rsidP="000D29AE">
            <w:pPr>
              <w:pStyle w:val="NormalIndent"/>
              <w:spacing w:after="0"/>
              <w:ind w:left="0"/>
              <w:rPr>
                <w:rFonts w:ascii="Calibri" w:hAnsi="Calibri" w:cs="Arial"/>
              </w:rPr>
            </w:pPr>
            <w:r w:rsidRPr="00FC049F">
              <w:rPr>
                <w:rFonts w:ascii="Calibri" w:hAnsi="Calibri" w:cs="Arial"/>
              </w:rPr>
              <w:t>N or R</w:t>
            </w:r>
          </w:p>
        </w:tc>
      </w:tr>
      <w:tr w:rsidR="00A65609" w:rsidRPr="00733CDD" w14:paraId="496D8AEE" w14:textId="77777777" w:rsidTr="00A65609">
        <w:trPr>
          <w:trHeight w:val="367"/>
        </w:trPr>
        <w:tc>
          <w:tcPr>
            <w:tcW w:w="1079" w:type="pct"/>
            <w:shd w:val="clear" w:color="auto" w:fill="auto"/>
            <w:tcMar>
              <w:top w:w="43" w:type="dxa"/>
              <w:left w:w="115" w:type="dxa"/>
              <w:bottom w:w="43" w:type="dxa"/>
              <w:right w:w="115" w:type="dxa"/>
            </w:tcMar>
          </w:tcPr>
          <w:p w14:paraId="213B9790" w14:textId="0A77AFD2" w:rsidR="00A65609" w:rsidRPr="00FC049F" w:rsidRDefault="00A65609" w:rsidP="000D29AE">
            <w:pPr>
              <w:spacing w:before="0"/>
              <w:rPr>
                <w:rFonts w:ascii="Calibri" w:hAnsi="Calibri" w:cs="Arial"/>
              </w:rPr>
            </w:pPr>
            <w:r w:rsidRPr="00FC049F">
              <w:rPr>
                <w:rFonts w:ascii="Calibri" w:hAnsi="Calibri" w:cs="Arial"/>
              </w:rPr>
              <w:t>Conv_Rate</w:t>
            </w:r>
          </w:p>
        </w:tc>
        <w:tc>
          <w:tcPr>
            <w:tcW w:w="2318" w:type="pct"/>
            <w:shd w:val="clear" w:color="auto" w:fill="auto"/>
            <w:tcMar>
              <w:top w:w="43" w:type="dxa"/>
              <w:left w:w="115" w:type="dxa"/>
              <w:bottom w:w="43" w:type="dxa"/>
              <w:right w:w="115" w:type="dxa"/>
            </w:tcMar>
          </w:tcPr>
          <w:p w14:paraId="063237C6" w14:textId="2CA0B939" w:rsidR="00A65609" w:rsidRPr="00FC049F" w:rsidRDefault="00A65609" w:rsidP="000D29AE">
            <w:pPr>
              <w:pStyle w:val="NormalIndent"/>
              <w:spacing w:after="0"/>
              <w:ind w:left="0"/>
              <w:rPr>
                <w:rFonts w:ascii="Calibri" w:hAnsi="Calibri" w:cs="Arial"/>
              </w:rPr>
            </w:pPr>
            <w:r w:rsidRPr="00FC049F">
              <w:rPr>
                <w:rFonts w:ascii="Calibri" w:hAnsi="Calibri" w:cs="Arial"/>
              </w:rPr>
              <w:t>Conversion Rate in case of multi currency transaction. This would be a channel rate and no customer offset would be added at the Intellect end</w:t>
            </w:r>
          </w:p>
        </w:tc>
        <w:tc>
          <w:tcPr>
            <w:tcW w:w="591" w:type="pct"/>
            <w:shd w:val="clear" w:color="auto" w:fill="auto"/>
            <w:tcMar>
              <w:top w:w="43" w:type="dxa"/>
              <w:left w:w="115" w:type="dxa"/>
              <w:bottom w:w="43" w:type="dxa"/>
              <w:right w:w="115" w:type="dxa"/>
            </w:tcMar>
          </w:tcPr>
          <w:p w14:paraId="4F924CD8" w14:textId="2CEE8072"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3A9AD0DD" w14:textId="54C26CDB" w:rsidR="00A65609" w:rsidRPr="00FC049F" w:rsidRDefault="00A65609" w:rsidP="000D29AE">
            <w:pPr>
              <w:jc w:val="center"/>
              <w:rPr>
                <w:rFonts w:ascii="Calibri" w:hAnsi="Calibri" w:cs="Arial"/>
              </w:rPr>
            </w:pPr>
            <w:r w:rsidRPr="00FC049F">
              <w:rPr>
                <w:rFonts w:ascii="Calibri" w:hAnsi="Calibri" w:cs="Arial"/>
              </w:rPr>
              <w:t>N 16,8</w:t>
            </w:r>
          </w:p>
        </w:tc>
        <w:tc>
          <w:tcPr>
            <w:tcW w:w="624" w:type="pct"/>
            <w:shd w:val="clear" w:color="auto" w:fill="auto"/>
            <w:tcMar>
              <w:top w:w="43" w:type="dxa"/>
              <w:left w:w="115" w:type="dxa"/>
              <w:bottom w:w="43" w:type="dxa"/>
              <w:right w:w="115" w:type="dxa"/>
            </w:tcMar>
          </w:tcPr>
          <w:p w14:paraId="604B7252" w14:textId="41D6E66C"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5D38662B" w14:textId="77777777" w:rsidTr="00A65609">
        <w:trPr>
          <w:trHeight w:val="367"/>
        </w:trPr>
        <w:tc>
          <w:tcPr>
            <w:tcW w:w="1079" w:type="pct"/>
            <w:shd w:val="clear" w:color="auto" w:fill="auto"/>
            <w:tcMar>
              <w:top w:w="43" w:type="dxa"/>
              <w:left w:w="115" w:type="dxa"/>
              <w:bottom w:w="43" w:type="dxa"/>
              <w:right w:w="115" w:type="dxa"/>
            </w:tcMar>
          </w:tcPr>
          <w:p w14:paraId="75C2BF32" w14:textId="57B478A1" w:rsidR="00A65609" w:rsidRPr="00FC049F" w:rsidRDefault="00A65609" w:rsidP="000D29AE">
            <w:pPr>
              <w:spacing w:before="0"/>
              <w:rPr>
                <w:rFonts w:ascii="Calibri" w:hAnsi="Calibri" w:cs="Arial"/>
              </w:rPr>
            </w:pPr>
            <w:r w:rsidRPr="00FC049F">
              <w:rPr>
                <w:rFonts w:ascii="Calibri" w:hAnsi="Calibri" w:cs="Arial"/>
              </w:rPr>
              <w:t>Modify_Flg</w:t>
            </w:r>
          </w:p>
        </w:tc>
        <w:tc>
          <w:tcPr>
            <w:tcW w:w="2318" w:type="pct"/>
            <w:shd w:val="clear" w:color="auto" w:fill="auto"/>
            <w:tcMar>
              <w:top w:w="43" w:type="dxa"/>
              <w:left w:w="115" w:type="dxa"/>
              <w:bottom w:w="43" w:type="dxa"/>
              <w:right w:w="115" w:type="dxa"/>
            </w:tcMar>
          </w:tcPr>
          <w:p w14:paraId="4B2DDAC6" w14:textId="41849FBD" w:rsidR="00A65609" w:rsidRPr="00FC049F" w:rsidRDefault="00A65609" w:rsidP="000D29AE">
            <w:pPr>
              <w:pStyle w:val="NormalIndent"/>
              <w:spacing w:after="0"/>
              <w:ind w:left="0"/>
              <w:rPr>
                <w:rFonts w:ascii="Calibri" w:hAnsi="Calibri" w:cs="Arial"/>
              </w:rPr>
            </w:pPr>
            <w:r w:rsidRPr="00FC049F">
              <w:rPr>
                <w:rFonts w:ascii="Calibri" w:hAnsi="Calibri" w:cs="Arial"/>
              </w:rPr>
              <w:t>If this flag set Y, update the freeze which already exists or N then set new freeze.</w:t>
            </w:r>
          </w:p>
        </w:tc>
        <w:tc>
          <w:tcPr>
            <w:tcW w:w="591" w:type="pct"/>
            <w:shd w:val="clear" w:color="auto" w:fill="auto"/>
            <w:tcMar>
              <w:top w:w="43" w:type="dxa"/>
              <w:left w:w="115" w:type="dxa"/>
              <w:bottom w:w="43" w:type="dxa"/>
              <w:right w:w="115" w:type="dxa"/>
            </w:tcMar>
          </w:tcPr>
          <w:p w14:paraId="392EB047" w14:textId="17F0FB0A"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4F2D5F2C" w14:textId="12DB7F42" w:rsidR="00A65609" w:rsidRPr="00FC049F" w:rsidRDefault="00A65609" w:rsidP="000D29AE">
            <w:pPr>
              <w:jc w:val="center"/>
              <w:rPr>
                <w:rFonts w:ascii="Calibri" w:hAnsi="Calibri" w:cs="Arial"/>
              </w:rPr>
            </w:pPr>
            <w:r w:rsidRPr="00FC049F">
              <w:rPr>
                <w:rFonts w:ascii="Calibri" w:hAnsi="Calibri" w:cs="Arial"/>
              </w:rPr>
              <w:t>V 1</w:t>
            </w:r>
          </w:p>
        </w:tc>
        <w:tc>
          <w:tcPr>
            <w:tcW w:w="624" w:type="pct"/>
            <w:shd w:val="clear" w:color="auto" w:fill="auto"/>
            <w:tcMar>
              <w:top w:w="43" w:type="dxa"/>
              <w:left w:w="115" w:type="dxa"/>
              <w:bottom w:w="43" w:type="dxa"/>
              <w:right w:w="115" w:type="dxa"/>
            </w:tcMar>
          </w:tcPr>
          <w:p w14:paraId="1AA8EA7C" w14:textId="09ADCB8A"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125F7B0E" w14:textId="77777777" w:rsidTr="00A65609">
        <w:trPr>
          <w:trHeight w:val="367"/>
        </w:trPr>
        <w:tc>
          <w:tcPr>
            <w:tcW w:w="1079" w:type="pct"/>
            <w:shd w:val="clear" w:color="auto" w:fill="auto"/>
            <w:tcMar>
              <w:top w:w="43" w:type="dxa"/>
              <w:left w:w="115" w:type="dxa"/>
              <w:bottom w:w="43" w:type="dxa"/>
              <w:right w:w="115" w:type="dxa"/>
            </w:tcMar>
          </w:tcPr>
          <w:p w14:paraId="3553F0FE" w14:textId="740092C9" w:rsidR="00A65609" w:rsidRPr="00FC049F" w:rsidRDefault="00A65609" w:rsidP="000D29AE">
            <w:pPr>
              <w:spacing w:before="0"/>
              <w:rPr>
                <w:rFonts w:ascii="Calibri" w:hAnsi="Calibri" w:cs="Arial"/>
              </w:rPr>
            </w:pPr>
            <w:r w:rsidRPr="00FC049F">
              <w:rPr>
                <w:rFonts w:ascii="Calibri" w:hAnsi="Calibri" w:cs="Arial"/>
              </w:rPr>
              <w:t>Modify_Amt</w:t>
            </w:r>
          </w:p>
        </w:tc>
        <w:tc>
          <w:tcPr>
            <w:tcW w:w="2318" w:type="pct"/>
            <w:shd w:val="clear" w:color="auto" w:fill="auto"/>
            <w:tcMar>
              <w:top w:w="43" w:type="dxa"/>
              <w:left w:w="115" w:type="dxa"/>
              <w:bottom w:w="43" w:type="dxa"/>
              <w:right w:w="115" w:type="dxa"/>
            </w:tcMar>
          </w:tcPr>
          <w:p w14:paraId="70511EC2" w14:textId="550C2CE4" w:rsidR="00A65609" w:rsidRPr="00FC049F" w:rsidRDefault="00A65609" w:rsidP="000D29AE">
            <w:pPr>
              <w:pStyle w:val="NormalIndent"/>
              <w:spacing w:after="0"/>
              <w:ind w:left="0"/>
              <w:rPr>
                <w:rFonts w:ascii="Calibri" w:hAnsi="Calibri" w:cs="Arial"/>
              </w:rPr>
            </w:pPr>
            <w:r w:rsidRPr="00FC049F">
              <w:rPr>
                <w:rFonts w:ascii="Calibri" w:hAnsi="Calibri" w:cs="Arial"/>
              </w:rPr>
              <w:t>If this flag set Y, this amount will be earmarked and previous frozen amount will be released</w:t>
            </w:r>
          </w:p>
        </w:tc>
        <w:tc>
          <w:tcPr>
            <w:tcW w:w="591" w:type="pct"/>
            <w:shd w:val="clear" w:color="auto" w:fill="auto"/>
            <w:tcMar>
              <w:top w:w="43" w:type="dxa"/>
              <w:left w:w="115" w:type="dxa"/>
              <w:bottom w:w="43" w:type="dxa"/>
              <w:right w:w="115" w:type="dxa"/>
            </w:tcMar>
          </w:tcPr>
          <w:p w14:paraId="7315E292" w14:textId="4F231B0B" w:rsidR="00A65609" w:rsidRPr="00FC049F" w:rsidRDefault="00A65609" w:rsidP="000D29AE">
            <w:pPr>
              <w:spacing w:before="0"/>
              <w:rPr>
                <w:rFonts w:ascii="Calibri" w:hAnsi="Calibri" w:cs="Arial"/>
              </w:rPr>
            </w:pPr>
            <w:r w:rsidRPr="00FC049F">
              <w:rPr>
                <w:rFonts w:ascii="Calibri" w:hAnsi="Calibri" w:cs="Arial"/>
              </w:rPr>
              <w:t>C</w:t>
            </w:r>
          </w:p>
        </w:tc>
        <w:tc>
          <w:tcPr>
            <w:tcW w:w="387" w:type="pct"/>
            <w:shd w:val="clear" w:color="auto" w:fill="auto"/>
            <w:tcMar>
              <w:top w:w="43" w:type="dxa"/>
              <w:left w:w="115" w:type="dxa"/>
              <w:bottom w:w="43" w:type="dxa"/>
              <w:right w:w="115" w:type="dxa"/>
            </w:tcMar>
          </w:tcPr>
          <w:p w14:paraId="29A20309" w14:textId="10D14446" w:rsidR="00A65609" w:rsidRPr="00FC049F" w:rsidRDefault="00A65609" w:rsidP="000D29AE">
            <w:pPr>
              <w:jc w:val="center"/>
              <w:rPr>
                <w:rFonts w:ascii="Calibri" w:hAnsi="Calibri" w:cs="Arial"/>
              </w:rPr>
            </w:pPr>
            <w:r w:rsidRPr="00FC049F">
              <w:rPr>
                <w:rFonts w:ascii="Calibri" w:hAnsi="Calibri" w:cs="Arial"/>
              </w:rPr>
              <w:t>V 1</w:t>
            </w:r>
          </w:p>
        </w:tc>
        <w:tc>
          <w:tcPr>
            <w:tcW w:w="624" w:type="pct"/>
            <w:shd w:val="clear" w:color="auto" w:fill="auto"/>
            <w:tcMar>
              <w:top w:w="43" w:type="dxa"/>
              <w:left w:w="115" w:type="dxa"/>
              <w:bottom w:w="43" w:type="dxa"/>
              <w:right w:w="115" w:type="dxa"/>
            </w:tcMar>
          </w:tcPr>
          <w:p w14:paraId="475B3DD2" w14:textId="77777777" w:rsidR="00A65609" w:rsidRPr="00FC049F" w:rsidRDefault="00A65609" w:rsidP="000D29AE">
            <w:pPr>
              <w:pStyle w:val="NormalIndent"/>
              <w:spacing w:after="0"/>
              <w:ind w:left="0"/>
              <w:rPr>
                <w:rFonts w:ascii="Calibri" w:hAnsi="Calibri" w:cs="Arial"/>
              </w:rPr>
            </w:pPr>
          </w:p>
        </w:tc>
      </w:tr>
      <w:tr w:rsidR="00A65609" w:rsidRPr="00733CDD" w14:paraId="506AB08B" w14:textId="77777777" w:rsidTr="00A65609">
        <w:trPr>
          <w:trHeight w:val="367"/>
        </w:trPr>
        <w:tc>
          <w:tcPr>
            <w:tcW w:w="1079" w:type="pct"/>
            <w:shd w:val="clear" w:color="auto" w:fill="auto"/>
            <w:tcMar>
              <w:top w:w="43" w:type="dxa"/>
              <w:left w:w="115" w:type="dxa"/>
              <w:bottom w:w="43" w:type="dxa"/>
              <w:right w:w="115" w:type="dxa"/>
            </w:tcMar>
          </w:tcPr>
          <w:p w14:paraId="1311C55E" w14:textId="2803B770" w:rsidR="00A65609" w:rsidRPr="00FC049F" w:rsidRDefault="00A65609" w:rsidP="000D29AE">
            <w:pPr>
              <w:spacing w:before="0"/>
              <w:rPr>
                <w:rFonts w:ascii="Calibri" w:hAnsi="Calibri" w:cs="Arial"/>
              </w:rPr>
            </w:pPr>
            <w:r w:rsidRPr="00FC049F">
              <w:rPr>
                <w:rFonts w:ascii="Calibri" w:hAnsi="Calibri" w:cs="Arial"/>
              </w:rPr>
              <w:t>Debit_Flg</w:t>
            </w:r>
          </w:p>
        </w:tc>
        <w:tc>
          <w:tcPr>
            <w:tcW w:w="2318" w:type="pct"/>
            <w:shd w:val="clear" w:color="auto" w:fill="auto"/>
            <w:tcMar>
              <w:top w:w="43" w:type="dxa"/>
              <w:left w:w="115" w:type="dxa"/>
              <w:bottom w:w="43" w:type="dxa"/>
              <w:right w:w="115" w:type="dxa"/>
            </w:tcMar>
          </w:tcPr>
          <w:p w14:paraId="2BCD70CE" w14:textId="31A10F97" w:rsidR="00A65609" w:rsidRPr="00FC049F" w:rsidRDefault="00A65609" w:rsidP="000D29AE">
            <w:pPr>
              <w:pStyle w:val="NormalIndent"/>
              <w:spacing w:after="0"/>
              <w:ind w:left="0"/>
              <w:rPr>
                <w:rFonts w:ascii="Calibri" w:hAnsi="Calibri" w:cs="Arial"/>
              </w:rPr>
            </w:pPr>
            <w:r w:rsidRPr="00FC049F">
              <w:rPr>
                <w:rFonts w:ascii="Calibri" w:hAnsi="Calibri" w:cs="Arial"/>
              </w:rPr>
              <w:t>If this flag is set to Y then the financials will be posted in the Online – basically no earmark concept.</w:t>
            </w:r>
          </w:p>
        </w:tc>
        <w:tc>
          <w:tcPr>
            <w:tcW w:w="591" w:type="pct"/>
            <w:shd w:val="clear" w:color="auto" w:fill="auto"/>
            <w:tcMar>
              <w:top w:w="43" w:type="dxa"/>
              <w:left w:w="115" w:type="dxa"/>
              <w:bottom w:w="43" w:type="dxa"/>
              <w:right w:w="115" w:type="dxa"/>
            </w:tcMar>
          </w:tcPr>
          <w:p w14:paraId="036D5785" w14:textId="0ADFEDC6"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14C34423" w14:textId="4BB17735" w:rsidR="00A65609" w:rsidRPr="00FC049F" w:rsidRDefault="00A65609" w:rsidP="000D29AE">
            <w:pPr>
              <w:jc w:val="center"/>
              <w:rPr>
                <w:rFonts w:ascii="Calibri" w:hAnsi="Calibri" w:cs="Arial"/>
              </w:rPr>
            </w:pPr>
            <w:r w:rsidRPr="00FC049F">
              <w:rPr>
                <w:rFonts w:ascii="Calibri" w:hAnsi="Calibri" w:cs="Arial"/>
              </w:rPr>
              <w:t>V1</w:t>
            </w:r>
          </w:p>
        </w:tc>
        <w:tc>
          <w:tcPr>
            <w:tcW w:w="624" w:type="pct"/>
            <w:shd w:val="clear" w:color="auto" w:fill="auto"/>
            <w:tcMar>
              <w:top w:w="43" w:type="dxa"/>
              <w:left w:w="115" w:type="dxa"/>
              <w:bottom w:w="43" w:type="dxa"/>
              <w:right w:w="115" w:type="dxa"/>
            </w:tcMar>
          </w:tcPr>
          <w:p w14:paraId="2219BCBF" w14:textId="72370185"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5E5ABF0D" w14:textId="77777777" w:rsidTr="00A65609">
        <w:trPr>
          <w:trHeight w:val="367"/>
        </w:trPr>
        <w:tc>
          <w:tcPr>
            <w:tcW w:w="1079" w:type="pct"/>
            <w:shd w:val="clear" w:color="auto" w:fill="auto"/>
            <w:tcMar>
              <w:top w:w="43" w:type="dxa"/>
              <w:left w:w="115" w:type="dxa"/>
              <w:bottom w:w="43" w:type="dxa"/>
              <w:right w:w="115" w:type="dxa"/>
            </w:tcMar>
          </w:tcPr>
          <w:p w14:paraId="054D2EB1" w14:textId="5A602DFD" w:rsidR="00A65609" w:rsidRPr="00FC049F" w:rsidRDefault="00A65609" w:rsidP="000D29AE">
            <w:pPr>
              <w:spacing w:before="0"/>
              <w:rPr>
                <w:rFonts w:ascii="Calibri" w:hAnsi="Calibri" w:cs="Arial"/>
              </w:rPr>
            </w:pPr>
            <w:r w:rsidRPr="00FC049F">
              <w:rPr>
                <w:rFonts w:ascii="Calibri" w:hAnsi="Calibri" w:cs="Arial"/>
              </w:rPr>
              <w:t>Txn_Ref_No</w:t>
            </w:r>
          </w:p>
        </w:tc>
        <w:tc>
          <w:tcPr>
            <w:tcW w:w="2318" w:type="pct"/>
            <w:shd w:val="clear" w:color="auto" w:fill="auto"/>
            <w:tcMar>
              <w:top w:w="43" w:type="dxa"/>
              <w:left w:w="115" w:type="dxa"/>
              <w:bottom w:w="43" w:type="dxa"/>
              <w:right w:w="115" w:type="dxa"/>
            </w:tcMar>
          </w:tcPr>
          <w:p w14:paraId="7D04E3B6" w14:textId="36D11BB3" w:rsidR="00A65609" w:rsidRPr="00FC049F" w:rsidRDefault="00A65609" w:rsidP="000D29AE">
            <w:pPr>
              <w:pStyle w:val="NormalIndent"/>
              <w:spacing w:after="0"/>
              <w:ind w:left="0"/>
              <w:rPr>
                <w:rFonts w:ascii="Calibri" w:hAnsi="Calibri" w:cs="Arial"/>
              </w:rPr>
            </w:pPr>
            <w:r w:rsidRPr="00FC049F">
              <w:rPr>
                <w:rFonts w:ascii="Calibri" w:hAnsi="Calibri" w:cs="Arial"/>
              </w:rPr>
              <w:t>Transfer Reference number is used to reverse the original transaction when Debit flag = Y and modify flag = Y</w:t>
            </w:r>
          </w:p>
        </w:tc>
        <w:tc>
          <w:tcPr>
            <w:tcW w:w="591" w:type="pct"/>
            <w:shd w:val="clear" w:color="auto" w:fill="auto"/>
            <w:tcMar>
              <w:top w:w="43" w:type="dxa"/>
              <w:left w:w="115" w:type="dxa"/>
              <w:bottom w:w="43" w:type="dxa"/>
              <w:right w:w="115" w:type="dxa"/>
            </w:tcMar>
          </w:tcPr>
          <w:p w14:paraId="3FA0C2C8" w14:textId="0F20853C"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155D3F29" w14:textId="6DA41527" w:rsidR="00A65609" w:rsidRPr="00FC049F" w:rsidRDefault="00A65609" w:rsidP="000D29AE">
            <w:pPr>
              <w:jc w:val="center"/>
              <w:rPr>
                <w:rFonts w:ascii="Calibri" w:hAnsi="Calibri" w:cs="Arial"/>
              </w:rPr>
            </w:pPr>
            <w:r w:rsidRPr="00FC049F">
              <w:rPr>
                <w:rFonts w:ascii="Calibri" w:hAnsi="Calibri" w:cs="Arial"/>
              </w:rPr>
              <w:t>V 16</w:t>
            </w:r>
          </w:p>
        </w:tc>
        <w:tc>
          <w:tcPr>
            <w:tcW w:w="624" w:type="pct"/>
            <w:shd w:val="clear" w:color="auto" w:fill="auto"/>
            <w:tcMar>
              <w:top w:w="43" w:type="dxa"/>
              <w:left w:w="115" w:type="dxa"/>
              <w:bottom w:w="43" w:type="dxa"/>
              <w:right w:w="115" w:type="dxa"/>
            </w:tcMar>
          </w:tcPr>
          <w:p w14:paraId="354CCCD4" w14:textId="77777777" w:rsidR="00A65609" w:rsidRPr="00FC049F" w:rsidRDefault="00A65609" w:rsidP="000D29AE">
            <w:pPr>
              <w:pStyle w:val="NormalIndent"/>
              <w:spacing w:after="0"/>
              <w:ind w:left="0"/>
              <w:rPr>
                <w:rFonts w:ascii="Calibri" w:hAnsi="Calibri" w:cs="Arial"/>
              </w:rPr>
            </w:pPr>
          </w:p>
        </w:tc>
      </w:tr>
      <w:tr w:rsidR="00A65609" w:rsidRPr="00733CDD" w14:paraId="105DF4ED" w14:textId="77777777" w:rsidTr="00A65609">
        <w:trPr>
          <w:trHeight w:val="367"/>
        </w:trPr>
        <w:tc>
          <w:tcPr>
            <w:tcW w:w="1079" w:type="pct"/>
            <w:shd w:val="clear" w:color="auto" w:fill="auto"/>
            <w:tcMar>
              <w:top w:w="43" w:type="dxa"/>
              <w:left w:w="115" w:type="dxa"/>
              <w:bottom w:w="43" w:type="dxa"/>
              <w:right w:w="115" w:type="dxa"/>
            </w:tcMar>
          </w:tcPr>
          <w:p w14:paraId="4EBD0DD2" w14:textId="7F89E72F" w:rsidR="00A65609" w:rsidRPr="00FC049F" w:rsidRDefault="00A65609" w:rsidP="000D29AE">
            <w:pPr>
              <w:spacing w:before="0"/>
              <w:rPr>
                <w:rFonts w:ascii="Calibri" w:hAnsi="Calibri" w:cs="Arial"/>
              </w:rPr>
            </w:pPr>
            <w:r w:rsidRPr="00FC049F">
              <w:rPr>
                <w:rFonts w:ascii="Calibri" w:hAnsi="Calibri" w:cs="Arial"/>
              </w:rPr>
              <w:t>Rev_Ref_No</w:t>
            </w:r>
          </w:p>
        </w:tc>
        <w:tc>
          <w:tcPr>
            <w:tcW w:w="2318" w:type="pct"/>
            <w:shd w:val="clear" w:color="auto" w:fill="auto"/>
            <w:tcMar>
              <w:top w:w="43" w:type="dxa"/>
              <w:left w:w="115" w:type="dxa"/>
              <w:bottom w:w="43" w:type="dxa"/>
              <w:right w:w="115" w:type="dxa"/>
            </w:tcMar>
          </w:tcPr>
          <w:p w14:paraId="45C80DD3" w14:textId="6876F407" w:rsidR="00A65609" w:rsidRPr="00FC049F" w:rsidRDefault="00A65609" w:rsidP="000D29AE">
            <w:pPr>
              <w:pStyle w:val="NormalIndent"/>
              <w:spacing w:after="0"/>
              <w:ind w:left="0"/>
              <w:rPr>
                <w:rFonts w:ascii="Calibri" w:hAnsi="Calibri" w:cs="Arial"/>
              </w:rPr>
            </w:pPr>
            <w:r w:rsidRPr="00FC049F">
              <w:rPr>
                <w:rFonts w:ascii="Calibri" w:hAnsi="Calibri" w:cs="Arial"/>
              </w:rPr>
              <w:t>Financials what ever posted for the previous transaction should be released with a new transaction reference</w:t>
            </w:r>
          </w:p>
        </w:tc>
        <w:tc>
          <w:tcPr>
            <w:tcW w:w="591" w:type="pct"/>
            <w:shd w:val="clear" w:color="auto" w:fill="auto"/>
            <w:tcMar>
              <w:top w:w="43" w:type="dxa"/>
              <w:left w:w="115" w:type="dxa"/>
              <w:bottom w:w="43" w:type="dxa"/>
              <w:right w:w="115" w:type="dxa"/>
            </w:tcMar>
          </w:tcPr>
          <w:p w14:paraId="26C73E02" w14:textId="367C976C"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44A28AD9" w14:textId="64C9CCC5" w:rsidR="00A65609" w:rsidRPr="00FC049F" w:rsidRDefault="00A65609" w:rsidP="000D29AE">
            <w:pPr>
              <w:jc w:val="center"/>
              <w:rPr>
                <w:rFonts w:ascii="Calibri" w:hAnsi="Calibri" w:cs="Arial"/>
              </w:rPr>
            </w:pPr>
            <w:r w:rsidRPr="00FC049F">
              <w:rPr>
                <w:rFonts w:ascii="Calibri" w:hAnsi="Calibri" w:cs="Arial"/>
              </w:rPr>
              <w:t>V 16</w:t>
            </w:r>
          </w:p>
        </w:tc>
        <w:tc>
          <w:tcPr>
            <w:tcW w:w="624" w:type="pct"/>
            <w:shd w:val="clear" w:color="auto" w:fill="auto"/>
            <w:tcMar>
              <w:top w:w="43" w:type="dxa"/>
              <w:left w:w="115" w:type="dxa"/>
              <w:bottom w:w="43" w:type="dxa"/>
              <w:right w:w="115" w:type="dxa"/>
            </w:tcMar>
          </w:tcPr>
          <w:p w14:paraId="2AB5828C" w14:textId="77777777" w:rsidR="00A65609" w:rsidRPr="00FC049F" w:rsidRDefault="00A65609" w:rsidP="000D29AE">
            <w:pPr>
              <w:pStyle w:val="NormalIndent"/>
              <w:spacing w:after="0"/>
              <w:ind w:left="0"/>
              <w:rPr>
                <w:rFonts w:ascii="Calibri" w:hAnsi="Calibri" w:cs="Arial"/>
              </w:rPr>
            </w:pPr>
          </w:p>
        </w:tc>
      </w:tr>
      <w:tr w:rsidR="00A65609" w:rsidRPr="00733CDD" w14:paraId="445F796D" w14:textId="77777777" w:rsidTr="00A65609">
        <w:trPr>
          <w:trHeight w:val="367"/>
        </w:trPr>
        <w:tc>
          <w:tcPr>
            <w:tcW w:w="1079" w:type="pct"/>
            <w:shd w:val="clear" w:color="auto" w:fill="auto"/>
            <w:tcMar>
              <w:top w:w="43" w:type="dxa"/>
              <w:left w:w="115" w:type="dxa"/>
              <w:bottom w:w="43" w:type="dxa"/>
              <w:right w:w="115" w:type="dxa"/>
            </w:tcMar>
          </w:tcPr>
          <w:p w14:paraId="28834E11" w14:textId="1DC2299C" w:rsidR="00A65609" w:rsidRPr="00FC049F" w:rsidRDefault="00A65609" w:rsidP="000D29AE">
            <w:pPr>
              <w:spacing w:before="0"/>
              <w:rPr>
                <w:rFonts w:ascii="Calibri" w:hAnsi="Calibri" w:cs="Arial"/>
              </w:rPr>
            </w:pPr>
            <w:r w:rsidRPr="00FC049F">
              <w:rPr>
                <w:rFonts w:ascii="Calibri" w:hAnsi="Calibri" w:cs="Arial"/>
              </w:rPr>
              <w:t>Condition_Flg</w:t>
            </w:r>
          </w:p>
        </w:tc>
        <w:tc>
          <w:tcPr>
            <w:tcW w:w="2318" w:type="pct"/>
            <w:shd w:val="clear" w:color="auto" w:fill="auto"/>
            <w:tcMar>
              <w:top w:w="43" w:type="dxa"/>
              <w:left w:w="115" w:type="dxa"/>
              <w:bottom w:w="43" w:type="dxa"/>
              <w:right w:w="115" w:type="dxa"/>
            </w:tcMar>
          </w:tcPr>
          <w:p w14:paraId="5056ACE1" w14:textId="3CC30570" w:rsidR="00A65609" w:rsidRPr="00FC049F" w:rsidRDefault="00A65609" w:rsidP="000D29AE">
            <w:pPr>
              <w:pStyle w:val="NormalIndent"/>
              <w:spacing w:after="0"/>
              <w:ind w:left="0"/>
              <w:rPr>
                <w:rFonts w:ascii="Calibri" w:hAnsi="Calibri" w:cs="Arial"/>
              </w:rPr>
            </w:pPr>
            <w:r w:rsidRPr="00FC049F">
              <w:rPr>
                <w:rFonts w:ascii="Calibri" w:hAnsi="Calibri" w:cs="Arial"/>
              </w:rPr>
              <w:t>Condition flag must be [AAA] – Account +Auth Code+ Amount. If AA then account+ Auth Code. This field is used to unfreeze the original flag</w:t>
            </w:r>
          </w:p>
        </w:tc>
        <w:tc>
          <w:tcPr>
            <w:tcW w:w="591" w:type="pct"/>
            <w:shd w:val="clear" w:color="auto" w:fill="auto"/>
            <w:tcMar>
              <w:top w:w="43" w:type="dxa"/>
              <w:left w:w="115" w:type="dxa"/>
              <w:bottom w:w="43" w:type="dxa"/>
              <w:right w:w="115" w:type="dxa"/>
            </w:tcMar>
          </w:tcPr>
          <w:p w14:paraId="28331140" w14:textId="20B46345"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4A29921A" w14:textId="43510FC7" w:rsidR="00A65609" w:rsidRPr="00FC049F" w:rsidRDefault="00A65609" w:rsidP="000D29AE">
            <w:pPr>
              <w:jc w:val="center"/>
              <w:rPr>
                <w:rFonts w:ascii="Calibri" w:hAnsi="Calibri" w:cs="Arial"/>
              </w:rPr>
            </w:pPr>
            <w:r w:rsidRPr="00FC049F">
              <w:rPr>
                <w:rFonts w:ascii="Calibri" w:hAnsi="Calibri" w:cs="Arial"/>
              </w:rPr>
              <w:t>V 1</w:t>
            </w:r>
          </w:p>
        </w:tc>
        <w:tc>
          <w:tcPr>
            <w:tcW w:w="624" w:type="pct"/>
            <w:shd w:val="clear" w:color="auto" w:fill="auto"/>
            <w:tcMar>
              <w:top w:w="43" w:type="dxa"/>
              <w:left w:w="115" w:type="dxa"/>
              <w:bottom w:w="43" w:type="dxa"/>
              <w:right w:w="115" w:type="dxa"/>
            </w:tcMar>
          </w:tcPr>
          <w:p w14:paraId="37D6BEB8" w14:textId="77777777" w:rsidR="00A65609" w:rsidRPr="00FC049F" w:rsidRDefault="00A65609" w:rsidP="000D29AE">
            <w:pPr>
              <w:pStyle w:val="NormalIndent"/>
              <w:spacing w:after="0"/>
              <w:ind w:left="0"/>
              <w:rPr>
                <w:rFonts w:ascii="Calibri" w:hAnsi="Calibri" w:cs="Arial"/>
              </w:rPr>
            </w:pPr>
          </w:p>
        </w:tc>
      </w:tr>
      <w:tr w:rsidR="00A65609" w:rsidRPr="00733CDD" w14:paraId="14E52834" w14:textId="77777777" w:rsidTr="00A65609">
        <w:trPr>
          <w:trHeight w:val="367"/>
        </w:trPr>
        <w:tc>
          <w:tcPr>
            <w:tcW w:w="1079" w:type="pct"/>
            <w:shd w:val="clear" w:color="auto" w:fill="auto"/>
            <w:tcMar>
              <w:top w:w="43" w:type="dxa"/>
              <w:left w:w="115" w:type="dxa"/>
              <w:bottom w:w="43" w:type="dxa"/>
              <w:right w:w="115" w:type="dxa"/>
            </w:tcMar>
          </w:tcPr>
          <w:p w14:paraId="7A9ABC2A" w14:textId="3644216B" w:rsidR="00A65609" w:rsidRPr="00FC049F" w:rsidRDefault="00A65609" w:rsidP="000D29AE">
            <w:pPr>
              <w:spacing w:before="0"/>
              <w:rPr>
                <w:rFonts w:ascii="Calibri" w:hAnsi="Calibri" w:cs="Arial"/>
              </w:rPr>
            </w:pPr>
            <w:r w:rsidRPr="00FC049F">
              <w:rPr>
                <w:rFonts w:ascii="Calibri" w:hAnsi="Calibri" w:cs="Arial"/>
              </w:rPr>
              <w:t>Int_Remarks</w:t>
            </w:r>
          </w:p>
        </w:tc>
        <w:tc>
          <w:tcPr>
            <w:tcW w:w="2318" w:type="pct"/>
            <w:shd w:val="clear" w:color="auto" w:fill="auto"/>
            <w:tcMar>
              <w:top w:w="43" w:type="dxa"/>
              <w:left w:w="115" w:type="dxa"/>
              <w:bottom w:w="43" w:type="dxa"/>
              <w:right w:w="115" w:type="dxa"/>
            </w:tcMar>
          </w:tcPr>
          <w:p w14:paraId="1D318A33" w14:textId="6EC2C722" w:rsidR="00A65609" w:rsidRPr="00FC049F" w:rsidRDefault="00A65609" w:rsidP="000D29AE">
            <w:pPr>
              <w:pStyle w:val="NormalIndent"/>
              <w:spacing w:after="0"/>
              <w:ind w:left="0"/>
              <w:rPr>
                <w:rFonts w:ascii="Calibri" w:hAnsi="Calibri" w:cs="Arial"/>
              </w:rPr>
            </w:pPr>
            <w:r w:rsidRPr="00FC049F">
              <w:rPr>
                <w:rFonts w:ascii="Calibri" w:hAnsi="Calibri" w:cs="Arial"/>
              </w:rPr>
              <w:t>Internal Remarks for the online debit</w:t>
            </w:r>
          </w:p>
        </w:tc>
        <w:tc>
          <w:tcPr>
            <w:tcW w:w="591" w:type="pct"/>
            <w:shd w:val="clear" w:color="auto" w:fill="auto"/>
            <w:tcMar>
              <w:top w:w="43" w:type="dxa"/>
              <w:left w:w="115" w:type="dxa"/>
              <w:bottom w:w="43" w:type="dxa"/>
              <w:right w:w="115" w:type="dxa"/>
            </w:tcMar>
          </w:tcPr>
          <w:p w14:paraId="108F9295" w14:textId="415E4535"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6EF71F9D" w14:textId="5891E4C9" w:rsidR="00A65609" w:rsidRPr="00FC049F" w:rsidRDefault="00A65609" w:rsidP="000D29AE">
            <w:pPr>
              <w:jc w:val="center"/>
              <w:rPr>
                <w:rFonts w:ascii="Calibri" w:hAnsi="Calibri" w:cs="Arial"/>
              </w:rPr>
            </w:pPr>
            <w:r w:rsidRPr="00FC049F">
              <w:rPr>
                <w:rFonts w:ascii="Calibri" w:hAnsi="Calibri" w:cs="Arial"/>
              </w:rPr>
              <w:t>V300</w:t>
            </w:r>
          </w:p>
        </w:tc>
        <w:tc>
          <w:tcPr>
            <w:tcW w:w="624" w:type="pct"/>
            <w:shd w:val="clear" w:color="auto" w:fill="auto"/>
            <w:tcMar>
              <w:top w:w="43" w:type="dxa"/>
              <w:left w:w="115" w:type="dxa"/>
              <w:bottom w:w="43" w:type="dxa"/>
              <w:right w:w="115" w:type="dxa"/>
            </w:tcMar>
          </w:tcPr>
          <w:p w14:paraId="1984C0CD" w14:textId="7002C763"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75031F9D" w14:textId="77777777" w:rsidTr="00A65609">
        <w:trPr>
          <w:trHeight w:val="367"/>
        </w:trPr>
        <w:tc>
          <w:tcPr>
            <w:tcW w:w="1079" w:type="pct"/>
            <w:shd w:val="clear" w:color="auto" w:fill="auto"/>
            <w:tcMar>
              <w:top w:w="43" w:type="dxa"/>
              <w:left w:w="115" w:type="dxa"/>
              <w:bottom w:w="43" w:type="dxa"/>
              <w:right w:w="115" w:type="dxa"/>
            </w:tcMar>
          </w:tcPr>
          <w:p w14:paraId="0E90B5B3" w14:textId="13E0C6B8" w:rsidR="00A65609" w:rsidRPr="00FC049F" w:rsidRDefault="00A65609" w:rsidP="000D29AE">
            <w:pPr>
              <w:spacing w:before="0"/>
              <w:rPr>
                <w:rFonts w:ascii="Calibri" w:hAnsi="Calibri" w:cs="Arial"/>
              </w:rPr>
            </w:pPr>
            <w:r w:rsidRPr="00FC049F">
              <w:rPr>
                <w:rFonts w:ascii="Calibri" w:hAnsi="Calibri" w:cs="Arial"/>
              </w:rPr>
              <w:lastRenderedPageBreak/>
              <w:t>Ext_Remarks</w:t>
            </w:r>
          </w:p>
        </w:tc>
        <w:tc>
          <w:tcPr>
            <w:tcW w:w="2318" w:type="pct"/>
            <w:shd w:val="clear" w:color="auto" w:fill="auto"/>
            <w:tcMar>
              <w:top w:w="43" w:type="dxa"/>
              <w:left w:w="115" w:type="dxa"/>
              <w:bottom w:w="43" w:type="dxa"/>
              <w:right w:w="115" w:type="dxa"/>
            </w:tcMar>
          </w:tcPr>
          <w:p w14:paraId="60973CDD" w14:textId="31343DE9" w:rsidR="00A65609" w:rsidRPr="00FC049F" w:rsidRDefault="00A65609" w:rsidP="000D29AE">
            <w:pPr>
              <w:pStyle w:val="NormalIndent"/>
              <w:spacing w:after="0"/>
              <w:ind w:left="0"/>
              <w:rPr>
                <w:rFonts w:ascii="Calibri" w:hAnsi="Calibri" w:cs="Arial"/>
              </w:rPr>
            </w:pPr>
            <w:r w:rsidRPr="00FC049F">
              <w:rPr>
                <w:rFonts w:ascii="Calibri" w:hAnsi="Calibri" w:cs="Arial"/>
              </w:rPr>
              <w:t>Customer remarks for the Online debit</w:t>
            </w:r>
          </w:p>
        </w:tc>
        <w:tc>
          <w:tcPr>
            <w:tcW w:w="591" w:type="pct"/>
            <w:shd w:val="clear" w:color="auto" w:fill="auto"/>
            <w:tcMar>
              <w:top w:w="43" w:type="dxa"/>
              <w:left w:w="115" w:type="dxa"/>
              <w:bottom w:w="43" w:type="dxa"/>
              <w:right w:w="115" w:type="dxa"/>
            </w:tcMar>
          </w:tcPr>
          <w:p w14:paraId="2506C3E7" w14:textId="3C37EEE8"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0F9631B0" w14:textId="48D51D43" w:rsidR="00A65609" w:rsidRPr="00FC049F" w:rsidRDefault="00A65609" w:rsidP="000D29AE">
            <w:pPr>
              <w:jc w:val="center"/>
              <w:rPr>
                <w:rFonts w:ascii="Calibri" w:hAnsi="Calibri" w:cs="Arial"/>
              </w:rPr>
            </w:pPr>
            <w:r w:rsidRPr="00FC049F">
              <w:rPr>
                <w:rFonts w:ascii="Calibri" w:hAnsi="Calibri" w:cs="Arial"/>
              </w:rPr>
              <w:t>V300</w:t>
            </w:r>
          </w:p>
        </w:tc>
        <w:tc>
          <w:tcPr>
            <w:tcW w:w="624" w:type="pct"/>
            <w:shd w:val="clear" w:color="auto" w:fill="auto"/>
            <w:tcMar>
              <w:top w:w="43" w:type="dxa"/>
              <w:left w:w="115" w:type="dxa"/>
              <w:bottom w:w="43" w:type="dxa"/>
              <w:right w:w="115" w:type="dxa"/>
            </w:tcMar>
          </w:tcPr>
          <w:p w14:paraId="0FFCEC55" w14:textId="32D06B28" w:rsidR="00A65609" w:rsidRPr="00FC049F" w:rsidRDefault="00A65609" w:rsidP="000D29AE">
            <w:pPr>
              <w:pStyle w:val="NormalIndent"/>
              <w:spacing w:after="0"/>
              <w:ind w:left="0"/>
              <w:rPr>
                <w:rFonts w:ascii="Calibri" w:hAnsi="Calibri" w:cs="Arial"/>
              </w:rPr>
            </w:pPr>
            <w:r w:rsidRPr="00FC049F">
              <w:rPr>
                <w:rFonts w:ascii="Calibri" w:hAnsi="Calibri" w:cs="Arial"/>
              </w:rPr>
              <w:t> </w:t>
            </w:r>
          </w:p>
        </w:tc>
      </w:tr>
      <w:tr w:rsidR="00A65609" w:rsidRPr="00733CDD" w14:paraId="12F2EAD3" w14:textId="77777777" w:rsidTr="00A65609">
        <w:trPr>
          <w:trHeight w:val="367"/>
        </w:trPr>
        <w:tc>
          <w:tcPr>
            <w:tcW w:w="1079" w:type="pct"/>
            <w:shd w:val="clear" w:color="auto" w:fill="auto"/>
            <w:tcMar>
              <w:top w:w="43" w:type="dxa"/>
              <w:left w:w="115" w:type="dxa"/>
              <w:bottom w:w="43" w:type="dxa"/>
              <w:right w:w="115" w:type="dxa"/>
            </w:tcMar>
          </w:tcPr>
          <w:p w14:paraId="48B0F6B6" w14:textId="0C27661D" w:rsidR="00A65609" w:rsidRPr="00FC049F" w:rsidRDefault="00A65609" w:rsidP="000D29AE">
            <w:pPr>
              <w:spacing w:before="0"/>
              <w:rPr>
                <w:rFonts w:ascii="Calibri" w:hAnsi="Calibri" w:cs="Arial"/>
              </w:rPr>
            </w:pPr>
            <w:r w:rsidRPr="00FC049F">
              <w:rPr>
                <w:rFonts w:ascii="Calibri" w:hAnsi="Calibri" w:cs="Arial"/>
              </w:rPr>
              <w:t>Acc_No</w:t>
            </w:r>
          </w:p>
        </w:tc>
        <w:tc>
          <w:tcPr>
            <w:tcW w:w="2318" w:type="pct"/>
            <w:shd w:val="clear" w:color="auto" w:fill="auto"/>
            <w:tcMar>
              <w:top w:w="43" w:type="dxa"/>
              <w:left w:w="115" w:type="dxa"/>
              <w:bottom w:w="43" w:type="dxa"/>
              <w:right w:w="115" w:type="dxa"/>
            </w:tcMar>
          </w:tcPr>
          <w:p w14:paraId="47F5702B" w14:textId="5E85289F" w:rsidR="00A65609" w:rsidRPr="00FC049F" w:rsidRDefault="00A65609" w:rsidP="000D29AE">
            <w:pPr>
              <w:pStyle w:val="NormalIndent"/>
              <w:spacing w:after="0"/>
              <w:ind w:left="0"/>
              <w:rPr>
                <w:rFonts w:ascii="Calibri" w:hAnsi="Calibri" w:cs="Arial"/>
              </w:rPr>
            </w:pPr>
            <w:r w:rsidRPr="00FC049F">
              <w:rPr>
                <w:rFonts w:ascii="Calibri" w:hAnsi="Calibri" w:cs="Arial"/>
              </w:rPr>
              <w:t>Account number linked to the card. If this field is empty then System will take the primary account number of card internally for posting</w:t>
            </w:r>
          </w:p>
        </w:tc>
        <w:tc>
          <w:tcPr>
            <w:tcW w:w="591" w:type="pct"/>
            <w:shd w:val="clear" w:color="auto" w:fill="auto"/>
            <w:tcMar>
              <w:top w:w="43" w:type="dxa"/>
              <w:left w:w="115" w:type="dxa"/>
              <w:bottom w:w="43" w:type="dxa"/>
              <w:right w:w="115" w:type="dxa"/>
            </w:tcMar>
          </w:tcPr>
          <w:p w14:paraId="2DDD0979" w14:textId="35743D8B" w:rsidR="00A65609" w:rsidRPr="00FC049F" w:rsidRDefault="00A65609" w:rsidP="000D29AE">
            <w:pPr>
              <w:spacing w:before="0"/>
              <w:rPr>
                <w:rFonts w:ascii="Calibri" w:hAnsi="Calibri" w:cs="Arial"/>
              </w:rPr>
            </w:pPr>
            <w:r w:rsidRPr="00FC049F">
              <w:rPr>
                <w:rFonts w:ascii="Calibri" w:hAnsi="Calibri" w:cs="Arial"/>
              </w:rPr>
              <w:t>O</w:t>
            </w:r>
          </w:p>
        </w:tc>
        <w:tc>
          <w:tcPr>
            <w:tcW w:w="387" w:type="pct"/>
            <w:shd w:val="clear" w:color="auto" w:fill="auto"/>
            <w:tcMar>
              <w:top w:w="43" w:type="dxa"/>
              <w:left w:w="115" w:type="dxa"/>
              <w:bottom w:w="43" w:type="dxa"/>
              <w:right w:w="115" w:type="dxa"/>
            </w:tcMar>
          </w:tcPr>
          <w:p w14:paraId="13C1375C" w14:textId="4769D8E9" w:rsidR="00A65609" w:rsidRPr="00FC049F" w:rsidRDefault="00A65609" w:rsidP="000D29AE">
            <w:pPr>
              <w:jc w:val="center"/>
              <w:rPr>
                <w:rFonts w:ascii="Calibri" w:hAnsi="Calibri" w:cs="Arial"/>
              </w:rPr>
            </w:pPr>
            <w:r w:rsidRPr="00FC049F">
              <w:rPr>
                <w:rFonts w:ascii="Calibri" w:hAnsi="Calibri" w:cs="Arial"/>
              </w:rPr>
              <w:t>V 16</w:t>
            </w:r>
          </w:p>
        </w:tc>
        <w:tc>
          <w:tcPr>
            <w:tcW w:w="624" w:type="pct"/>
            <w:shd w:val="clear" w:color="auto" w:fill="auto"/>
            <w:tcMar>
              <w:top w:w="43" w:type="dxa"/>
              <w:left w:w="115" w:type="dxa"/>
              <w:bottom w:w="43" w:type="dxa"/>
              <w:right w:w="115" w:type="dxa"/>
            </w:tcMar>
          </w:tcPr>
          <w:p w14:paraId="76757413" w14:textId="77777777" w:rsidR="00A65609" w:rsidRPr="00FC049F" w:rsidRDefault="00A65609" w:rsidP="000D29AE">
            <w:pPr>
              <w:pStyle w:val="NormalIndent"/>
              <w:spacing w:after="0"/>
              <w:ind w:left="0"/>
              <w:rPr>
                <w:rFonts w:ascii="Calibri" w:hAnsi="Calibri" w:cs="Arial"/>
              </w:rPr>
            </w:pPr>
          </w:p>
        </w:tc>
      </w:tr>
    </w:tbl>
    <w:p w14:paraId="1E046A97" w14:textId="77777777" w:rsidR="00987143" w:rsidRDefault="00987143" w:rsidP="00987143">
      <w:pPr>
        <w:pStyle w:val="ListParagraph"/>
        <w:numPr>
          <w:ilvl w:val="0"/>
          <w:numId w:val="25"/>
        </w:numPr>
        <w:rPr>
          <w:rFonts w:ascii="Arial" w:hAnsi="Arial" w:cs="Arial"/>
          <w:b/>
          <w:i/>
          <w:u w:val="single"/>
        </w:rPr>
      </w:pPr>
      <w:commentRangeStart w:id="74"/>
      <w:r w:rsidRPr="00733CDD">
        <w:rPr>
          <w:rFonts w:ascii="Arial" w:hAnsi="Arial" w:cs="Arial"/>
          <w:b/>
          <w:i/>
          <w:u w:val="single"/>
        </w:rPr>
        <w:t>Output:</w:t>
      </w:r>
      <w:commentRangeEnd w:id="74"/>
      <w:r w:rsidR="00FF4266">
        <w:rPr>
          <w:rStyle w:val="CommentReference"/>
        </w:rPr>
        <w:commentReference w:id="74"/>
      </w:r>
    </w:p>
    <w:tbl>
      <w:tblPr>
        <w:tblW w:w="9467" w:type="dxa"/>
        <w:tblInd w:w="91" w:type="dxa"/>
        <w:tblLayout w:type="fixed"/>
        <w:tblLook w:val="0000" w:firstRow="0" w:lastRow="0" w:firstColumn="0" w:lastColumn="0" w:noHBand="0" w:noVBand="0"/>
      </w:tblPr>
      <w:tblGrid>
        <w:gridCol w:w="1945"/>
        <w:gridCol w:w="3706"/>
        <w:gridCol w:w="846"/>
        <w:gridCol w:w="1440"/>
        <w:gridCol w:w="1530"/>
      </w:tblGrid>
      <w:tr w:rsidR="00A65609" w:rsidRPr="00FC049F" w14:paraId="77D17684" w14:textId="77777777" w:rsidTr="007542CD">
        <w:trPr>
          <w:trHeight w:val="386"/>
          <w:tblHeader/>
        </w:trPr>
        <w:tc>
          <w:tcPr>
            <w:tcW w:w="1945" w:type="dxa"/>
            <w:tcBorders>
              <w:top w:val="single" w:sz="4" w:space="0" w:color="auto"/>
              <w:left w:val="nil"/>
              <w:bottom w:val="single" w:sz="4" w:space="0" w:color="auto"/>
              <w:right w:val="single" w:sz="4" w:space="0" w:color="auto"/>
            </w:tcBorders>
            <w:shd w:val="clear" w:color="auto" w:fill="000080"/>
            <w:vAlign w:val="center"/>
          </w:tcPr>
          <w:p w14:paraId="2E38F2D4" w14:textId="77777777" w:rsidR="00A65609" w:rsidRPr="00FC049F" w:rsidRDefault="00A65609" w:rsidP="00A65609">
            <w:pPr>
              <w:jc w:val="center"/>
              <w:rPr>
                <w:rFonts w:ascii="Calibri" w:hAnsi="Calibri" w:cs="Arial"/>
                <w:b/>
                <w:bCs/>
                <w:color w:val="FFFFFF"/>
              </w:rPr>
            </w:pPr>
            <w:r w:rsidRPr="00FC049F">
              <w:rPr>
                <w:rFonts w:ascii="Calibri" w:hAnsi="Calibri" w:cs="Arial"/>
                <w:b/>
                <w:bCs/>
                <w:color w:val="FFFFFF"/>
              </w:rPr>
              <w:t>Field Name</w:t>
            </w:r>
          </w:p>
        </w:tc>
        <w:tc>
          <w:tcPr>
            <w:tcW w:w="3706" w:type="dxa"/>
            <w:tcBorders>
              <w:top w:val="single" w:sz="4" w:space="0" w:color="auto"/>
              <w:left w:val="nil"/>
              <w:bottom w:val="single" w:sz="4" w:space="0" w:color="auto"/>
              <w:right w:val="single" w:sz="4" w:space="0" w:color="auto"/>
            </w:tcBorders>
            <w:shd w:val="clear" w:color="auto" w:fill="000080"/>
            <w:vAlign w:val="center"/>
          </w:tcPr>
          <w:p w14:paraId="59C8711A" w14:textId="77777777" w:rsidR="00A65609" w:rsidRPr="00FC049F" w:rsidRDefault="00A65609" w:rsidP="00A65609">
            <w:pPr>
              <w:jc w:val="center"/>
              <w:rPr>
                <w:rFonts w:ascii="Calibri" w:hAnsi="Calibri" w:cs="Arial"/>
                <w:b/>
                <w:bCs/>
                <w:color w:val="FFFFFF"/>
              </w:rPr>
            </w:pPr>
            <w:r w:rsidRPr="00FC049F">
              <w:rPr>
                <w:rFonts w:ascii="Calibri" w:hAnsi="Calibri" w:cs="Arial"/>
                <w:b/>
                <w:bCs/>
                <w:color w:val="FFFFFF"/>
              </w:rPr>
              <w:t>Description</w:t>
            </w:r>
          </w:p>
        </w:tc>
        <w:tc>
          <w:tcPr>
            <w:tcW w:w="846" w:type="dxa"/>
            <w:tcBorders>
              <w:top w:val="single" w:sz="4" w:space="0" w:color="auto"/>
              <w:left w:val="nil"/>
              <w:bottom w:val="single" w:sz="4" w:space="0" w:color="auto"/>
              <w:right w:val="single" w:sz="4" w:space="0" w:color="auto"/>
            </w:tcBorders>
            <w:shd w:val="clear" w:color="auto" w:fill="000080"/>
            <w:vAlign w:val="center"/>
          </w:tcPr>
          <w:p w14:paraId="79A7D439" w14:textId="473C6187" w:rsidR="00A65609" w:rsidRPr="00FC049F" w:rsidRDefault="00A65609" w:rsidP="00A65609">
            <w:pPr>
              <w:jc w:val="center"/>
              <w:rPr>
                <w:rFonts w:ascii="Calibri" w:hAnsi="Calibri" w:cs="Arial"/>
                <w:b/>
                <w:bCs/>
                <w:color w:val="FFFFFF"/>
              </w:rPr>
            </w:pPr>
            <w:r w:rsidRPr="00FC049F">
              <w:rPr>
                <w:rFonts w:ascii="Calibri" w:hAnsi="Calibri" w:cs="Arial"/>
                <w:b/>
                <w:bCs/>
                <w:color w:val="FFFFFF"/>
              </w:rPr>
              <w:t>MAN</w:t>
            </w:r>
          </w:p>
        </w:tc>
        <w:tc>
          <w:tcPr>
            <w:tcW w:w="1440" w:type="dxa"/>
            <w:tcBorders>
              <w:top w:val="single" w:sz="4" w:space="0" w:color="auto"/>
              <w:left w:val="nil"/>
              <w:bottom w:val="single" w:sz="4" w:space="0" w:color="auto"/>
              <w:right w:val="single" w:sz="4" w:space="0" w:color="auto"/>
            </w:tcBorders>
            <w:shd w:val="clear" w:color="auto" w:fill="000080"/>
            <w:vAlign w:val="center"/>
          </w:tcPr>
          <w:p w14:paraId="3685907C" w14:textId="77777777" w:rsidR="00A65609" w:rsidRPr="00FC049F" w:rsidRDefault="00A65609" w:rsidP="00A65609">
            <w:pPr>
              <w:jc w:val="center"/>
              <w:rPr>
                <w:rFonts w:ascii="Calibri" w:hAnsi="Calibri" w:cs="Arial"/>
                <w:b/>
                <w:bCs/>
                <w:color w:val="FFFFFF"/>
              </w:rPr>
            </w:pPr>
            <w:r w:rsidRPr="00FC049F">
              <w:rPr>
                <w:rFonts w:ascii="Calibri" w:hAnsi="Calibri" w:cs="Arial"/>
                <w:b/>
                <w:bCs/>
                <w:color w:val="FFFFFF"/>
              </w:rPr>
              <w:t>Type</w:t>
            </w:r>
          </w:p>
        </w:tc>
        <w:tc>
          <w:tcPr>
            <w:tcW w:w="1530" w:type="dxa"/>
            <w:tcBorders>
              <w:top w:val="single" w:sz="4" w:space="0" w:color="auto"/>
              <w:left w:val="nil"/>
              <w:bottom w:val="single" w:sz="4" w:space="0" w:color="auto"/>
              <w:right w:val="single" w:sz="4" w:space="0" w:color="auto"/>
            </w:tcBorders>
            <w:shd w:val="clear" w:color="auto" w:fill="000080"/>
            <w:vAlign w:val="center"/>
          </w:tcPr>
          <w:p w14:paraId="3D04AF9A" w14:textId="77777777" w:rsidR="00A65609" w:rsidRPr="00FC049F" w:rsidRDefault="00A65609" w:rsidP="00A65609">
            <w:pPr>
              <w:jc w:val="center"/>
              <w:rPr>
                <w:rFonts w:ascii="Calibri" w:hAnsi="Calibri" w:cs="Arial"/>
                <w:b/>
                <w:bCs/>
                <w:color w:val="FFFFFF"/>
              </w:rPr>
            </w:pPr>
            <w:r w:rsidRPr="00FC049F">
              <w:rPr>
                <w:rFonts w:ascii="Calibri" w:hAnsi="Calibri" w:cs="Arial"/>
                <w:b/>
                <w:bCs/>
                <w:color w:val="FFFFFF"/>
              </w:rPr>
              <w:t>REMARKS</w:t>
            </w:r>
          </w:p>
        </w:tc>
      </w:tr>
      <w:tr w:rsidR="00A65609" w:rsidRPr="00FC049F" w14:paraId="54DEEE3B" w14:textId="77777777" w:rsidTr="007542CD">
        <w:trPr>
          <w:trHeight w:val="569"/>
        </w:trPr>
        <w:tc>
          <w:tcPr>
            <w:tcW w:w="1945" w:type="dxa"/>
            <w:tcBorders>
              <w:top w:val="nil"/>
              <w:left w:val="nil"/>
              <w:bottom w:val="single" w:sz="4" w:space="0" w:color="auto"/>
              <w:right w:val="single" w:sz="4" w:space="0" w:color="auto"/>
            </w:tcBorders>
          </w:tcPr>
          <w:p w14:paraId="39BCA269" w14:textId="77777777" w:rsidR="00A65609" w:rsidRPr="00FC049F" w:rsidRDefault="00A65609" w:rsidP="00A65609">
            <w:pPr>
              <w:ind w:right="144"/>
              <w:rPr>
                <w:rFonts w:ascii="Calibri" w:hAnsi="Calibri" w:cs="Arial"/>
              </w:rPr>
            </w:pPr>
            <w:r w:rsidRPr="00FC049F">
              <w:rPr>
                <w:rFonts w:ascii="Calibri" w:hAnsi="Calibri" w:cs="Arial"/>
              </w:rPr>
              <w:t>Chnl_Id</w:t>
            </w:r>
          </w:p>
        </w:tc>
        <w:tc>
          <w:tcPr>
            <w:tcW w:w="3706" w:type="dxa"/>
            <w:tcBorders>
              <w:top w:val="nil"/>
              <w:left w:val="nil"/>
              <w:bottom w:val="single" w:sz="4" w:space="0" w:color="auto"/>
              <w:right w:val="single" w:sz="4" w:space="0" w:color="auto"/>
            </w:tcBorders>
          </w:tcPr>
          <w:p w14:paraId="14AF64BF" w14:textId="77777777" w:rsidR="00A65609" w:rsidRPr="00FC049F" w:rsidRDefault="00A65609" w:rsidP="00A65609">
            <w:pPr>
              <w:ind w:right="144"/>
              <w:rPr>
                <w:rFonts w:ascii="Calibri" w:hAnsi="Calibri" w:cs="Arial"/>
              </w:rPr>
            </w:pPr>
            <w:r w:rsidRPr="00FC049F">
              <w:rPr>
                <w:rFonts w:ascii="Calibri" w:hAnsi="Calibri" w:cs="Arial"/>
              </w:rPr>
              <w:t>Channel Indicator field</w:t>
            </w:r>
          </w:p>
        </w:tc>
        <w:tc>
          <w:tcPr>
            <w:tcW w:w="846" w:type="dxa"/>
            <w:tcBorders>
              <w:top w:val="nil"/>
              <w:left w:val="nil"/>
              <w:bottom w:val="single" w:sz="4" w:space="0" w:color="auto"/>
              <w:right w:val="single" w:sz="4" w:space="0" w:color="auto"/>
            </w:tcBorders>
          </w:tcPr>
          <w:p w14:paraId="27B8BB9F"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nil"/>
              <w:left w:val="nil"/>
              <w:bottom w:val="single" w:sz="4" w:space="0" w:color="auto"/>
              <w:right w:val="single" w:sz="4" w:space="0" w:color="auto"/>
            </w:tcBorders>
          </w:tcPr>
          <w:p w14:paraId="75027A21" w14:textId="77777777" w:rsidR="00A65609" w:rsidRPr="00FC049F" w:rsidRDefault="00A65609" w:rsidP="00A65609">
            <w:pPr>
              <w:ind w:right="144"/>
              <w:rPr>
                <w:rFonts w:ascii="Calibri" w:hAnsi="Calibri" w:cs="Arial"/>
              </w:rPr>
            </w:pPr>
            <w:r w:rsidRPr="00FC049F">
              <w:rPr>
                <w:rFonts w:ascii="Calibri" w:hAnsi="Calibri" w:cs="Arial"/>
              </w:rPr>
              <w:t>V 3</w:t>
            </w:r>
          </w:p>
        </w:tc>
        <w:tc>
          <w:tcPr>
            <w:tcW w:w="1530" w:type="dxa"/>
            <w:tcBorders>
              <w:top w:val="nil"/>
              <w:left w:val="nil"/>
              <w:bottom w:val="single" w:sz="4" w:space="0" w:color="auto"/>
              <w:right w:val="single" w:sz="4" w:space="0" w:color="auto"/>
            </w:tcBorders>
          </w:tcPr>
          <w:p w14:paraId="7B144D1B"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36447362" w14:textId="77777777" w:rsidTr="007542CD">
        <w:trPr>
          <w:trHeight w:val="811"/>
        </w:trPr>
        <w:tc>
          <w:tcPr>
            <w:tcW w:w="1945" w:type="dxa"/>
            <w:tcBorders>
              <w:top w:val="nil"/>
              <w:left w:val="nil"/>
              <w:bottom w:val="single" w:sz="4" w:space="0" w:color="auto"/>
              <w:right w:val="single" w:sz="4" w:space="0" w:color="auto"/>
            </w:tcBorders>
          </w:tcPr>
          <w:p w14:paraId="07663D28" w14:textId="77777777" w:rsidR="00A65609" w:rsidRPr="00FC049F" w:rsidRDefault="00A65609" w:rsidP="00A65609">
            <w:pPr>
              <w:ind w:right="144"/>
              <w:rPr>
                <w:rFonts w:ascii="Calibri" w:hAnsi="Calibri" w:cs="Arial"/>
              </w:rPr>
            </w:pPr>
            <w:r w:rsidRPr="00FC049F">
              <w:rPr>
                <w:rFonts w:ascii="Calibri" w:hAnsi="Calibri" w:cs="Arial"/>
              </w:rPr>
              <w:t>Card_Type</w:t>
            </w:r>
          </w:p>
        </w:tc>
        <w:tc>
          <w:tcPr>
            <w:tcW w:w="3706" w:type="dxa"/>
            <w:tcBorders>
              <w:top w:val="nil"/>
              <w:left w:val="nil"/>
              <w:bottom w:val="single" w:sz="4" w:space="0" w:color="auto"/>
              <w:right w:val="single" w:sz="4" w:space="0" w:color="auto"/>
            </w:tcBorders>
          </w:tcPr>
          <w:p w14:paraId="7844D456" w14:textId="77777777" w:rsidR="00A65609" w:rsidRPr="00FC049F" w:rsidRDefault="00A65609" w:rsidP="00A65609">
            <w:pPr>
              <w:ind w:right="144"/>
              <w:rPr>
                <w:rFonts w:ascii="Calibri" w:hAnsi="Calibri" w:cs="Arial"/>
              </w:rPr>
            </w:pPr>
            <w:r w:rsidRPr="00FC049F">
              <w:rPr>
                <w:rFonts w:ascii="Calibri" w:hAnsi="Calibri" w:cs="Arial"/>
              </w:rPr>
              <w:t xml:space="preserve">Card Type used only for ATM / Merchant POS currently </w:t>
            </w:r>
          </w:p>
        </w:tc>
        <w:tc>
          <w:tcPr>
            <w:tcW w:w="846" w:type="dxa"/>
            <w:tcBorders>
              <w:top w:val="nil"/>
              <w:left w:val="nil"/>
              <w:bottom w:val="single" w:sz="4" w:space="0" w:color="auto"/>
              <w:right w:val="single" w:sz="4" w:space="0" w:color="auto"/>
            </w:tcBorders>
          </w:tcPr>
          <w:p w14:paraId="0392D8EA"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33982B40" w14:textId="77777777" w:rsidR="00A65609" w:rsidRPr="00FC049F" w:rsidRDefault="00A65609" w:rsidP="00A65609">
            <w:pPr>
              <w:ind w:right="144"/>
              <w:rPr>
                <w:rFonts w:ascii="Calibri" w:hAnsi="Calibri" w:cs="Arial"/>
              </w:rPr>
            </w:pPr>
            <w:r w:rsidRPr="00FC049F">
              <w:rPr>
                <w:rFonts w:ascii="Calibri" w:hAnsi="Calibri" w:cs="Arial"/>
              </w:rPr>
              <w:t>N 2</w:t>
            </w:r>
          </w:p>
        </w:tc>
        <w:tc>
          <w:tcPr>
            <w:tcW w:w="1530" w:type="dxa"/>
            <w:tcBorders>
              <w:top w:val="nil"/>
              <w:left w:val="nil"/>
              <w:bottom w:val="single" w:sz="4" w:space="0" w:color="auto"/>
              <w:right w:val="single" w:sz="4" w:space="0" w:color="auto"/>
            </w:tcBorders>
          </w:tcPr>
          <w:p w14:paraId="6FC01076"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38BC461D" w14:textId="77777777" w:rsidTr="007542CD">
        <w:trPr>
          <w:trHeight w:val="569"/>
        </w:trPr>
        <w:tc>
          <w:tcPr>
            <w:tcW w:w="1945" w:type="dxa"/>
            <w:tcBorders>
              <w:top w:val="nil"/>
              <w:left w:val="nil"/>
              <w:bottom w:val="single" w:sz="4" w:space="0" w:color="auto"/>
              <w:right w:val="single" w:sz="4" w:space="0" w:color="auto"/>
            </w:tcBorders>
          </w:tcPr>
          <w:p w14:paraId="7B0B3B75" w14:textId="77777777" w:rsidR="00A65609" w:rsidRPr="00FC049F" w:rsidRDefault="00A65609" w:rsidP="00A65609">
            <w:pPr>
              <w:ind w:right="144"/>
              <w:rPr>
                <w:rFonts w:ascii="Calibri" w:hAnsi="Calibri" w:cs="Arial"/>
              </w:rPr>
            </w:pPr>
            <w:r w:rsidRPr="00FC049F">
              <w:rPr>
                <w:rFonts w:ascii="Calibri" w:hAnsi="Calibri" w:cs="Arial"/>
              </w:rPr>
              <w:t>Txn_Src_No</w:t>
            </w:r>
          </w:p>
        </w:tc>
        <w:tc>
          <w:tcPr>
            <w:tcW w:w="3706" w:type="dxa"/>
            <w:tcBorders>
              <w:top w:val="nil"/>
              <w:left w:val="nil"/>
              <w:bottom w:val="single" w:sz="4" w:space="0" w:color="auto"/>
              <w:right w:val="single" w:sz="4" w:space="0" w:color="auto"/>
            </w:tcBorders>
          </w:tcPr>
          <w:p w14:paraId="78F4F4EE" w14:textId="77777777" w:rsidR="00A65609" w:rsidRPr="00FC049F" w:rsidRDefault="00A65609" w:rsidP="00A65609">
            <w:pPr>
              <w:ind w:right="144"/>
              <w:rPr>
                <w:rFonts w:ascii="Calibri" w:hAnsi="Calibri" w:cs="Arial"/>
              </w:rPr>
            </w:pPr>
            <w:r w:rsidRPr="00FC049F">
              <w:rPr>
                <w:rFonts w:ascii="Calibri" w:hAnsi="Calibri" w:cs="Arial"/>
              </w:rPr>
              <w:t>Transaction source</w:t>
            </w:r>
          </w:p>
        </w:tc>
        <w:tc>
          <w:tcPr>
            <w:tcW w:w="846" w:type="dxa"/>
            <w:tcBorders>
              <w:top w:val="nil"/>
              <w:left w:val="nil"/>
              <w:bottom w:val="single" w:sz="4" w:space="0" w:color="auto"/>
              <w:right w:val="single" w:sz="4" w:space="0" w:color="auto"/>
            </w:tcBorders>
          </w:tcPr>
          <w:p w14:paraId="6865515C"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nil"/>
              <w:left w:val="nil"/>
              <w:bottom w:val="single" w:sz="4" w:space="0" w:color="auto"/>
              <w:right w:val="single" w:sz="4" w:space="0" w:color="auto"/>
            </w:tcBorders>
          </w:tcPr>
          <w:p w14:paraId="11EF1CDA" w14:textId="77777777" w:rsidR="00A65609" w:rsidRPr="00FC049F" w:rsidRDefault="00A65609" w:rsidP="00A65609">
            <w:pPr>
              <w:ind w:right="144"/>
              <w:rPr>
                <w:rFonts w:ascii="Calibri" w:hAnsi="Calibri" w:cs="Arial"/>
              </w:rPr>
            </w:pPr>
            <w:r w:rsidRPr="00FC049F">
              <w:rPr>
                <w:rFonts w:ascii="Calibri" w:hAnsi="Calibri" w:cs="Arial"/>
              </w:rPr>
              <w:t>N 2</w:t>
            </w:r>
          </w:p>
        </w:tc>
        <w:tc>
          <w:tcPr>
            <w:tcW w:w="1530" w:type="dxa"/>
            <w:tcBorders>
              <w:top w:val="nil"/>
              <w:left w:val="nil"/>
              <w:bottom w:val="single" w:sz="4" w:space="0" w:color="auto"/>
              <w:right w:val="single" w:sz="4" w:space="0" w:color="auto"/>
            </w:tcBorders>
          </w:tcPr>
          <w:p w14:paraId="1D32964A"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2C5E5499" w14:textId="77777777" w:rsidTr="007542CD">
        <w:trPr>
          <w:trHeight w:val="569"/>
        </w:trPr>
        <w:tc>
          <w:tcPr>
            <w:tcW w:w="1945" w:type="dxa"/>
            <w:tcBorders>
              <w:top w:val="nil"/>
              <w:left w:val="nil"/>
              <w:bottom w:val="single" w:sz="4" w:space="0" w:color="auto"/>
              <w:right w:val="single" w:sz="4" w:space="0" w:color="auto"/>
            </w:tcBorders>
          </w:tcPr>
          <w:p w14:paraId="29DA86FA" w14:textId="77777777" w:rsidR="00A65609" w:rsidRPr="00FC049F" w:rsidRDefault="00A65609" w:rsidP="00A65609">
            <w:pPr>
              <w:ind w:right="144"/>
              <w:rPr>
                <w:rFonts w:ascii="Calibri" w:hAnsi="Calibri" w:cs="Arial"/>
              </w:rPr>
            </w:pPr>
            <w:r w:rsidRPr="00FC049F">
              <w:rPr>
                <w:rFonts w:ascii="Calibri" w:hAnsi="Calibri" w:cs="Arial"/>
              </w:rPr>
              <w:t>Seq_no</w:t>
            </w:r>
          </w:p>
        </w:tc>
        <w:tc>
          <w:tcPr>
            <w:tcW w:w="3706" w:type="dxa"/>
            <w:tcBorders>
              <w:top w:val="nil"/>
              <w:left w:val="nil"/>
              <w:bottom w:val="single" w:sz="4" w:space="0" w:color="auto"/>
              <w:right w:val="single" w:sz="4" w:space="0" w:color="auto"/>
            </w:tcBorders>
          </w:tcPr>
          <w:p w14:paraId="3F78E063" w14:textId="77777777" w:rsidR="00A65609" w:rsidRPr="00FC049F" w:rsidRDefault="00A65609" w:rsidP="00A65609">
            <w:pPr>
              <w:ind w:right="144"/>
              <w:rPr>
                <w:rFonts w:ascii="Calibri" w:hAnsi="Calibri" w:cs="Arial"/>
              </w:rPr>
            </w:pPr>
            <w:r w:rsidRPr="00FC049F">
              <w:rPr>
                <w:rFonts w:ascii="Calibri" w:hAnsi="Calibri" w:cs="Arial"/>
              </w:rPr>
              <w:t>Sequence Number</w:t>
            </w:r>
          </w:p>
        </w:tc>
        <w:tc>
          <w:tcPr>
            <w:tcW w:w="846" w:type="dxa"/>
            <w:tcBorders>
              <w:top w:val="nil"/>
              <w:left w:val="nil"/>
              <w:bottom w:val="single" w:sz="4" w:space="0" w:color="auto"/>
              <w:right w:val="single" w:sz="4" w:space="0" w:color="auto"/>
            </w:tcBorders>
          </w:tcPr>
          <w:p w14:paraId="1B451F51" w14:textId="77777777" w:rsidR="00A65609" w:rsidRPr="00FC049F" w:rsidRDefault="00A65609" w:rsidP="00A65609">
            <w:pPr>
              <w:ind w:right="144"/>
              <w:jc w:val="center"/>
              <w:rPr>
                <w:rFonts w:ascii="Calibri" w:hAnsi="Calibri" w:cs="Arial"/>
              </w:rPr>
            </w:pPr>
          </w:p>
        </w:tc>
        <w:tc>
          <w:tcPr>
            <w:tcW w:w="1440" w:type="dxa"/>
            <w:tcBorders>
              <w:top w:val="nil"/>
              <w:left w:val="nil"/>
              <w:bottom w:val="single" w:sz="4" w:space="0" w:color="auto"/>
              <w:right w:val="single" w:sz="4" w:space="0" w:color="auto"/>
            </w:tcBorders>
          </w:tcPr>
          <w:p w14:paraId="45CF28BD" w14:textId="77777777" w:rsidR="00A65609" w:rsidRPr="00FC049F" w:rsidRDefault="00A65609" w:rsidP="00A65609">
            <w:pPr>
              <w:ind w:right="144"/>
              <w:rPr>
                <w:rFonts w:ascii="Calibri" w:hAnsi="Calibri" w:cs="Arial"/>
              </w:rPr>
            </w:pPr>
          </w:p>
        </w:tc>
        <w:tc>
          <w:tcPr>
            <w:tcW w:w="1530" w:type="dxa"/>
            <w:tcBorders>
              <w:top w:val="nil"/>
              <w:left w:val="nil"/>
              <w:bottom w:val="single" w:sz="4" w:space="0" w:color="auto"/>
              <w:right w:val="single" w:sz="4" w:space="0" w:color="auto"/>
            </w:tcBorders>
          </w:tcPr>
          <w:p w14:paraId="375AAAFC" w14:textId="77777777" w:rsidR="00A65609" w:rsidRPr="00FC049F" w:rsidRDefault="00A65609" w:rsidP="00A65609">
            <w:pPr>
              <w:ind w:right="144"/>
              <w:rPr>
                <w:rFonts w:ascii="Calibri" w:hAnsi="Calibri" w:cs="Arial"/>
              </w:rPr>
            </w:pPr>
          </w:p>
        </w:tc>
      </w:tr>
      <w:tr w:rsidR="00A65609" w:rsidRPr="00FC049F" w14:paraId="654DB2D2" w14:textId="77777777" w:rsidTr="007542CD">
        <w:trPr>
          <w:trHeight w:val="569"/>
        </w:trPr>
        <w:tc>
          <w:tcPr>
            <w:tcW w:w="1945" w:type="dxa"/>
            <w:tcBorders>
              <w:top w:val="nil"/>
              <w:left w:val="nil"/>
              <w:bottom w:val="single" w:sz="4" w:space="0" w:color="auto"/>
              <w:right w:val="single" w:sz="4" w:space="0" w:color="auto"/>
            </w:tcBorders>
          </w:tcPr>
          <w:p w14:paraId="39E03D43" w14:textId="77777777" w:rsidR="00A65609" w:rsidRPr="00FC049F" w:rsidRDefault="00A65609" w:rsidP="00A65609">
            <w:pPr>
              <w:ind w:right="144"/>
              <w:rPr>
                <w:rFonts w:ascii="Calibri" w:hAnsi="Calibri" w:cs="Arial"/>
              </w:rPr>
            </w:pPr>
            <w:r w:rsidRPr="00FC049F">
              <w:rPr>
                <w:rFonts w:ascii="Calibri" w:hAnsi="Calibri" w:cs="Arial"/>
              </w:rPr>
              <w:t>Location</w:t>
            </w:r>
          </w:p>
        </w:tc>
        <w:tc>
          <w:tcPr>
            <w:tcW w:w="3706" w:type="dxa"/>
            <w:tcBorders>
              <w:top w:val="nil"/>
              <w:left w:val="nil"/>
              <w:bottom w:val="single" w:sz="4" w:space="0" w:color="auto"/>
              <w:right w:val="single" w:sz="4" w:space="0" w:color="auto"/>
            </w:tcBorders>
          </w:tcPr>
          <w:p w14:paraId="6A9AF859" w14:textId="77777777" w:rsidR="00A65609" w:rsidRPr="00FC049F" w:rsidRDefault="00A65609" w:rsidP="00A65609">
            <w:pPr>
              <w:ind w:right="144"/>
              <w:rPr>
                <w:rFonts w:ascii="Calibri" w:hAnsi="Calibri" w:cs="Arial"/>
              </w:rPr>
            </w:pPr>
            <w:r w:rsidRPr="00FC049F">
              <w:rPr>
                <w:rFonts w:ascii="Calibri" w:hAnsi="Calibri" w:cs="Arial"/>
              </w:rPr>
              <w:t>Location</w:t>
            </w:r>
          </w:p>
        </w:tc>
        <w:tc>
          <w:tcPr>
            <w:tcW w:w="846" w:type="dxa"/>
            <w:tcBorders>
              <w:top w:val="nil"/>
              <w:left w:val="nil"/>
              <w:bottom w:val="single" w:sz="4" w:space="0" w:color="auto"/>
              <w:right w:val="single" w:sz="4" w:space="0" w:color="auto"/>
            </w:tcBorders>
          </w:tcPr>
          <w:p w14:paraId="56365356" w14:textId="77777777" w:rsidR="00A65609" w:rsidRPr="00FC049F" w:rsidRDefault="00A65609" w:rsidP="00A65609">
            <w:pPr>
              <w:ind w:right="144"/>
              <w:jc w:val="center"/>
              <w:rPr>
                <w:rFonts w:ascii="Calibri" w:hAnsi="Calibri" w:cs="Arial"/>
              </w:rPr>
            </w:pPr>
            <w:r w:rsidRPr="00FC049F">
              <w:rPr>
                <w:rFonts w:ascii="Calibri" w:hAnsi="Calibri" w:cs="Arial"/>
              </w:rPr>
              <w:t>C</w:t>
            </w:r>
          </w:p>
        </w:tc>
        <w:tc>
          <w:tcPr>
            <w:tcW w:w="1440" w:type="dxa"/>
            <w:tcBorders>
              <w:top w:val="nil"/>
              <w:left w:val="nil"/>
              <w:bottom w:val="single" w:sz="4" w:space="0" w:color="auto"/>
              <w:right w:val="single" w:sz="4" w:space="0" w:color="auto"/>
            </w:tcBorders>
          </w:tcPr>
          <w:p w14:paraId="7D27DE62" w14:textId="77777777" w:rsidR="00A65609" w:rsidRPr="00FC049F" w:rsidRDefault="00A65609" w:rsidP="00A65609">
            <w:pPr>
              <w:ind w:right="144"/>
              <w:rPr>
                <w:rFonts w:ascii="Calibri" w:hAnsi="Calibri" w:cs="Arial"/>
              </w:rPr>
            </w:pPr>
            <w:r w:rsidRPr="00FC049F">
              <w:rPr>
                <w:rFonts w:ascii="Calibri" w:hAnsi="Calibri" w:cs="Arial"/>
              </w:rPr>
              <w:t>V 40</w:t>
            </w:r>
          </w:p>
        </w:tc>
        <w:tc>
          <w:tcPr>
            <w:tcW w:w="1530" w:type="dxa"/>
            <w:tcBorders>
              <w:top w:val="nil"/>
              <w:left w:val="nil"/>
              <w:bottom w:val="single" w:sz="4" w:space="0" w:color="auto"/>
              <w:right w:val="single" w:sz="4" w:space="0" w:color="auto"/>
            </w:tcBorders>
          </w:tcPr>
          <w:p w14:paraId="7D8B5520"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2C74189E" w14:textId="77777777" w:rsidTr="007542CD">
        <w:trPr>
          <w:trHeight w:val="569"/>
        </w:trPr>
        <w:tc>
          <w:tcPr>
            <w:tcW w:w="1945" w:type="dxa"/>
            <w:tcBorders>
              <w:top w:val="nil"/>
              <w:left w:val="nil"/>
              <w:bottom w:val="single" w:sz="4" w:space="0" w:color="auto"/>
              <w:right w:val="single" w:sz="4" w:space="0" w:color="auto"/>
            </w:tcBorders>
          </w:tcPr>
          <w:p w14:paraId="70D2086A" w14:textId="77777777" w:rsidR="00A65609" w:rsidRPr="00FC049F" w:rsidRDefault="00A65609" w:rsidP="00A65609">
            <w:pPr>
              <w:ind w:right="144"/>
              <w:rPr>
                <w:rFonts w:ascii="Calibri" w:hAnsi="Calibri" w:cs="Arial"/>
              </w:rPr>
            </w:pPr>
            <w:r w:rsidRPr="00FC049F">
              <w:rPr>
                <w:rFonts w:ascii="Calibri" w:hAnsi="Calibri" w:cs="Arial"/>
              </w:rPr>
              <w:t>Receipt_No</w:t>
            </w:r>
          </w:p>
        </w:tc>
        <w:tc>
          <w:tcPr>
            <w:tcW w:w="3706" w:type="dxa"/>
            <w:tcBorders>
              <w:top w:val="nil"/>
              <w:left w:val="nil"/>
              <w:bottom w:val="single" w:sz="4" w:space="0" w:color="auto"/>
              <w:right w:val="single" w:sz="4" w:space="0" w:color="auto"/>
            </w:tcBorders>
          </w:tcPr>
          <w:p w14:paraId="4499BA73" w14:textId="77777777" w:rsidR="00A65609" w:rsidRPr="00FC049F" w:rsidRDefault="00A65609" w:rsidP="00A65609">
            <w:pPr>
              <w:ind w:right="144"/>
              <w:rPr>
                <w:rFonts w:ascii="Calibri" w:hAnsi="Calibri" w:cs="Arial"/>
              </w:rPr>
            </w:pPr>
            <w:r w:rsidRPr="00FC049F">
              <w:rPr>
                <w:rFonts w:ascii="Calibri" w:hAnsi="Calibri" w:cs="Arial"/>
              </w:rPr>
              <w:t>Receipt No</w:t>
            </w:r>
          </w:p>
        </w:tc>
        <w:tc>
          <w:tcPr>
            <w:tcW w:w="846" w:type="dxa"/>
            <w:tcBorders>
              <w:top w:val="nil"/>
              <w:left w:val="nil"/>
              <w:bottom w:val="single" w:sz="4" w:space="0" w:color="auto"/>
              <w:right w:val="single" w:sz="4" w:space="0" w:color="auto"/>
            </w:tcBorders>
          </w:tcPr>
          <w:p w14:paraId="5892B600" w14:textId="77777777" w:rsidR="00A65609" w:rsidRPr="00FC049F" w:rsidRDefault="00A65609" w:rsidP="00A65609">
            <w:pPr>
              <w:ind w:right="144"/>
              <w:jc w:val="center"/>
              <w:rPr>
                <w:rFonts w:ascii="Calibri" w:hAnsi="Calibri" w:cs="Arial"/>
              </w:rPr>
            </w:pPr>
            <w:r w:rsidRPr="00FC049F">
              <w:rPr>
                <w:rFonts w:ascii="Calibri" w:hAnsi="Calibri" w:cs="Arial"/>
              </w:rPr>
              <w:t>C</w:t>
            </w:r>
          </w:p>
        </w:tc>
        <w:tc>
          <w:tcPr>
            <w:tcW w:w="1440" w:type="dxa"/>
            <w:tcBorders>
              <w:top w:val="nil"/>
              <w:left w:val="nil"/>
              <w:bottom w:val="single" w:sz="4" w:space="0" w:color="auto"/>
              <w:right w:val="single" w:sz="4" w:space="0" w:color="auto"/>
            </w:tcBorders>
          </w:tcPr>
          <w:p w14:paraId="0F5D113E" w14:textId="77777777" w:rsidR="00A65609" w:rsidRPr="00FC049F" w:rsidRDefault="00A65609" w:rsidP="00A65609">
            <w:pPr>
              <w:ind w:right="144"/>
              <w:rPr>
                <w:rFonts w:ascii="Calibri" w:hAnsi="Calibri" w:cs="Arial"/>
              </w:rPr>
            </w:pPr>
            <w:r w:rsidRPr="00FC049F">
              <w:rPr>
                <w:rFonts w:ascii="Calibri" w:hAnsi="Calibri" w:cs="Arial"/>
              </w:rPr>
              <w:t>N 8</w:t>
            </w:r>
          </w:p>
        </w:tc>
        <w:tc>
          <w:tcPr>
            <w:tcW w:w="1530" w:type="dxa"/>
            <w:tcBorders>
              <w:top w:val="nil"/>
              <w:left w:val="nil"/>
              <w:bottom w:val="single" w:sz="4" w:space="0" w:color="auto"/>
              <w:right w:val="single" w:sz="4" w:space="0" w:color="auto"/>
            </w:tcBorders>
          </w:tcPr>
          <w:p w14:paraId="006B38F1"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397AA359" w14:textId="77777777" w:rsidTr="007542CD">
        <w:trPr>
          <w:trHeight w:val="1137"/>
        </w:trPr>
        <w:tc>
          <w:tcPr>
            <w:tcW w:w="1945" w:type="dxa"/>
            <w:tcBorders>
              <w:top w:val="nil"/>
              <w:left w:val="nil"/>
              <w:bottom w:val="single" w:sz="4" w:space="0" w:color="auto"/>
              <w:right w:val="single" w:sz="4" w:space="0" w:color="auto"/>
            </w:tcBorders>
          </w:tcPr>
          <w:p w14:paraId="7CE13F89" w14:textId="77777777" w:rsidR="00A65609" w:rsidRPr="00FC049F" w:rsidRDefault="00A65609" w:rsidP="00A65609">
            <w:pPr>
              <w:ind w:right="144"/>
              <w:rPr>
                <w:rFonts w:ascii="Calibri" w:hAnsi="Calibri" w:cs="Arial"/>
              </w:rPr>
            </w:pPr>
            <w:r w:rsidRPr="00FC049F">
              <w:rPr>
                <w:rFonts w:ascii="Calibri" w:hAnsi="Calibri" w:cs="Arial"/>
              </w:rPr>
              <w:t>Txn_Dt</w:t>
            </w:r>
          </w:p>
        </w:tc>
        <w:tc>
          <w:tcPr>
            <w:tcW w:w="3706" w:type="dxa"/>
            <w:tcBorders>
              <w:top w:val="nil"/>
              <w:left w:val="nil"/>
              <w:bottom w:val="single" w:sz="4" w:space="0" w:color="auto"/>
              <w:right w:val="single" w:sz="4" w:space="0" w:color="auto"/>
            </w:tcBorders>
          </w:tcPr>
          <w:p w14:paraId="684F63D0" w14:textId="77777777" w:rsidR="00A65609" w:rsidRPr="00FC049F" w:rsidRDefault="00A65609" w:rsidP="00A65609">
            <w:pPr>
              <w:ind w:right="144"/>
              <w:rPr>
                <w:rFonts w:ascii="Calibri" w:hAnsi="Calibri" w:cs="Arial"/>
              </w:rPr>
            </w:pPr>
            <w:r w:rsidRPr="00FC049F">
              <w:rPr>
                <w:rFonts w:ascii="Calibri" w:hAnsi="Calibri" w:cs="Arial"/>
              </w:rPr>
              <w:t>Transaction Date would be in the format of YYYYMMDDMMSSSS</w:t>
            </w:r>
          </w:p>
        </w:tc>
        <w:tc>
          <w:tcPr>
            <w:tcW w:w="846" w:type="dxa"/>
            <w:tcBorders>
              <w:top w:val="nil"/>
              <w:left w:val="nil"/>
              <w:bottom w:val="single" w:sz="4" w:space="0" w:color="auto"/>
              <w:right w:val="single" w:sz="4" w:space="0" w:color="auto"/>
            </w:tcBorders>
          </w:tcPr>
          <w:p w14:paraId="48B52084" w14:textId="77777777" w:rsidR="00A65609" w:rsidRPr="00FC049F" w:rsidRDefault="00A65609" w:rsidP="00A65609">
            <w:pPr>
              <w:ind w:right="144"/>
              <w:jc w:val="center"/>
              <w:rPr>
                <w:rFonts w:ascii="Calibri" w:hAnsi="Calibri" w:cs="Arial"/>
              </w:rPr>
            </w:pPr>
            <w:r w:rsidRPr="00FC049F">
              <w:rPr>
                <w:rFonts w:ascii="Calibri" w:hAnsi="Calibri" w:cs="Arial"/>
              </w:rPr>
              <w:t>C</w:t>
            </w:r>
          </w:p>
        </w:tc>
        <w:tc>
          <w:tcPr>
            <w:tcW w:w="1440" w:type="dxa"/>
            <w:tcBorders>
              <w:top w:val="nil"/>
              <w:left w:val="nil"/>
              <w:bottom w:val="single" w:sz="4" w:space="0" w:color="auto"/>
              <w:right w:val="single" w:sz="4" w:space="0" w:color="auto"/>
            </w:tcBorders>
          </w:tcPr>
          <w:p w14:paraId="67AD4EC1" w14:textId="77777777" w:rsidR="00A65609" w:rsidRPr="00FC049F" w:rsidRDefault="00A65609" w:rsidP="00A65609">
            <w:pPr>
              <w:ind w:right="144"/>
              <w:rPr>
                <w:rFonts w:ascii="Calibri" w:hAnsi="Calibri" w:cs="Arial"/>
              </w:rPr>
            </w:pPr>
            <w:r w:rsidRPr="00FC049F">
              <w:rPr>
                <w:rFonts w:ascii="Calibri" w:hAnsi="Calibri" w:cs="Arial"/>
              </w:rPr>
              <w:t xml:space="preserve"> V 14</w:t>
            </w:r>
          </w:p>
        </w:tc>
        <w:tc>
          <w:tcPr>
            <w:tcW w:w="1530" w:type="dxa"/>
            <w:tcBorders>
              <w:top w:val="nil"/>
              <w:left w:val="nil"/>
              <w:bottom w:val="single" w:sz="4" w:space="0" w:color="auto"/>
              <w:right w:val="single" w:sz="4" w:space="0" w:color="auto"/>
            </w:tcBorders>
          </w:tcPr>
          <w:p w14:paraId="7EB3240B"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4DAB3DEE" w14:textId="77777777" w:rsidTr="007542CD">
        <w:trPr>
          <w:trHeight w:val="569"/>
        </w:trPr>
        <w:tc>
          <w:tcPr>
            <w:tcW w:w="1945" w:type="dxa"/>
            <w:tcBorders>
              <w:top w:val="nil"/>
              <w:left w:val="nil"/>
              <w:bottom w:val="single" w:sz="4" w:space="0" w:color="auto"/>
              <w:right w:val="single" w:sz="4" w:space="0" w:color="auto"/>
            </w:tcBorders>
          </w:tcPr>
          <w:p w14:paraId="30D94FCB" w14:textId="77777777" w:rsidR="00A65609" w:rsidRPr="00FC049F" w:rsidRDefault="00A65609" w:rsidP="00A65609">
            <w:pPr>
              <w:ind w:right="144"/>
              <w:rPr>
                <w:rFonts w:ascii="Calibri" w:hAnsi="Calibri" w:cs="Arial"/>
              </w:rPr>
            </w:pPr>
            <w:r w:rsidRPr="00FC049F">
              <w:rPr>
                <w:rFonts w:ascii="Calibri" w:hAnsi="Calibri" w:cs="Arial"/>
              </w:rPr>
              <w:t>Interface_Id</w:t>
            </w:r>
          </w:p>
        </w:tc>
        <w:tc>
          <w:tcPr>
            <w:tcW w:w="3706" w:type="dxa"/>
            <w:tcBorders>
              <w:top w:val="nil"/>
              <w:left w:val="nil"/>
              <w:bottom w:val="single" w:sz="4" w:space="0" w:color="auto"/>
              <w:right w:val="single" w:sz="4" w:space="0" w:color="auto"/>
            </w:tcBorders>
          </w:tcPr>
          <w:p w14:paraId="1BD6FD02" w14:textId="77777777" w:rsidR="00A65609" w:rsidRPr="00FC049F" w:rsidRDefault="00A65609" w:rsidP="00A65609">
            <w:pPr>
              <w:ind w:right="144"/>
              <w:rPr>
                <w:rFonts w:ascii="Calibri" w:hAnsi="Calibri" w:cs="Arial"/>
              </w:rPr>
            </w:pPr>
            <w:r w:rsidRPr="00FC049F">
              <w:rPr>
                <w:rFonts w:ascii="Calibri" w:hAnsi="Calibri" w:cs="Arial"/>
              </w:rPr>
              <w:t>ATM:</w:t>
            </w:r>
          </w:p>
        </w:tc>
        <w:tc>
          <w:tcPr>
            <w:tcW w:w="846" w:type="dxa"/>
            <w:tcBorders>
              <w:top w:val="nil"/>
              <w:left w:val="nil"/>
              <w:bottom w:val="single" w:sz="4" w:space="0" w:color="auto"/>
              <w:right w:val="single" w:sz="4" w:space="0" w:color="auto"/>
            </w:tcBorders>
          </w:tcPr>
          <w:p w14:paraId="21B4FC89"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nil"/>
              <w:left w:val="nil"/>
              <w:bottom w:val="single" w:sz="4" w:space="0" w:color="auto"/>
              <w:right w:val="single" w:sz="4" w:space="0" w:color="auto"/>
            </w:tcBorders>
          </w:tcPr>
          <w:p w14:paraId="3748E032" w14:textId="77777777" w:rsidR="00A65609" w:rsidRPr="00FC049F" w:rsidRDefault="00A65609" w:rsidP="00A65609">
            <w:pPr>
              <w:ind w:right="144"/>
              <w:rPr>
                <w:rFonts w:ascii="Calibri" w:hAnsi="Calibri" w:cs="Arial"/>
              </w:rPr>
            </w:pPr>
            <w:r w:rsidRPr="00FC049F">
              <w:rPr>
                <w:rFonts w:ascii="Calibri" w:hAnsi="Calibri" w:cs="Arial"/>
              </w:rPr>
              <w:t>V 10</w:t>
            </w:r>
          </w:p>
        </w:tc>
        <w:tc>
          <w:tcPr>
            <w:tcW w:w="1530" w:type="dxa"/>
            <w:tcBorders>
              <w:top w:val="nil"/>
              <w:left w:val="nil"/>
              <w:bottom w:val="single" w:sz="4" w:space="0" w:color="auto"/>
              <w:right w:val="single" w:sz="4" w:space="0" w:color="auto"/>
            </w:tcBorders>
          </w:tcPr>
          <w:p w14:paraId="01CDC27F"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248D6C02" w14:textId="77777777" w:rsidTr="007542CD">
        <w:trPr>
          <w:trHeight w:val="569"/>
        </w:trPr>
        <w:tc>
          <w:tcPr>
            <w:tcW w:w="1945" w:type="dxa"/>
            <w:tcBorders>
              <w:top w:val="nil"/>
              <w:left w:val="nil"/>
              <w:bottom w:val="single" w:sz="4" w:space="0" w:color="auto"/>
              <w:right w:val="single" w:sz="4" w:space="0" w:color="auto"/>
            </w:tcBorders>
          </w:tcPr>
          <w:p w14:paraId="3D73AB5B" w14:textId="77777777" w:rsidR="00A65609" w:rsidRPr="00FC049F" w:rsidRDefault="00A65609" w:rsidP="00A65609">
            <w:pPr>
              <w:ind w:right="144"/>
              <w:rPr>
                <w:rFonts w:ascii="Calibri" w:hAnsi="Calibri" w:cs="Arial"/>
              </w:rPr>
            </w:pPr>
            <w:r w:rsidRPr="00FC049F">
              <w:rPr>
                <w:rFonts w:ascii="Calibri" w:hAnsi="Calibri" w:cs="Arial"/>
              </w:rPr>
              <w:t>Auth_Code</w:t>
            </w:r>
          </w:p>
        </w:tc>
        <w:tc>
          <w:tcPr>
            <w:tcW w:w="3706" w:type="dxa"/>
            <w:tcBorders>
              <w:top w:val="nil"/>
              <w:left w:val="nil"/>
              <w:bottom w:val="single" w:sz="4" w:space="0" w:color="auto"/>
              <w:right w:val="single" w:sz="4" w:space="0" w:color="auto"/>
            </w:tcBorders>
          </w:tcPr>
          <w:p w14:paraId="19818F03" w14:textId="77777777" w:rsidR="00A65609" w:rsidRPr="00FC049F" w:rsidRDefault="00A65609" w:rsidP="00A65609">
            <w:pPr>
              <w:ind w:right="144"/>
              <w:rPr>
                <w:rFonts w:ascii="Calibri" w:hAnsi="Calibri" w:cs="Arial"/>
              </w:rPr>
            </w:pPr>
            <w:r w:rsidRPr="00FC049F">
              <w:rPr>
                <w:rFonts w:ascii="Calibri" w:hAnsi="Calibri" w:cs="Arial"/>
              </w:rPr>
              <w:t>Auth Code</w:t>
            </w:r>
          </w:p>
        </w:tc>
        <w:tc>
          <w:tcPr>
            <w:tcW w:w="846" w:type="dxa"/>
            <w:tcBorders>
              <w:top w:val="nil"/>
              <w:left w:val="nil"/>
              <w:bottom w:val="single" w:sz="4" w:space="0" w:color="auto"/>
              <w:right w:val="single" w:sz="4" w:space="0" w:color="auto"/>
            </w:tcBorders>
          </w:tcPr>
          <w:p w14:paraId="1A582E79"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43FB9D44" w14:textId="77777777" w:rsidR="00A65609" w:rsidRPr="00FC049F" w:rsidRDefault="00A65609" w:rsidP="00A65609">
            <w:pPr>
              <w:ind w:right="144"/>
              <w:rPr>
                <w:rFonts w:ascii="Calibri" w:hAnsi="Calibri" w:cs="Arial"/>
              </w:rPr>
            </w:pPr>
            <w:r w:rsidRPr="00FC049F">
              <w:rPr>
                <w:rFonts w:ascii="Calibri" w:hAnsi="Calibri" w:cs="Arial"/>
              </w:rPr>
              <w:t>V 16</w:t>
            </w:r>
          </w:p>
        </w:tc>
        <w:tc>
          <w:tcPr>
            <w:tcW w:w="1530" w:type="dxa"/>
            <w:tcBorders>
              <w:top w:val="nil"/>
              <w:left w:val="nil"/>
              <w:bottom w:val="single" w:sz="4" w:space="0" w:color="auto"/>
              <w:right w:val="single" w:sz="4" w:space="0" w:color="auto"/>
            </w:tcBorders>
          </w:tcPr>
          <w:p w14:paraId="26CD1438"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7DD7C11D" w14:textId="77777777" w:rsidTr="007542CD">
        <w:trPr>
          <w:trHeight w:val="569"/>
        </w:trPr>
        <w:tc>
          <w:tcPr>
            <w:tcW w:w="1945" w:type="dxa"/>
            <w:tcBorders>
              <w:top w:val="nil"/>
              <w:left w:val="nil"/>
              <w:bottom w:val="single" w:sz="4" w:space="0" w:color="auto"/>
              <w:right w:val="single" w:sz="4" w:space="0" w:color="auto"/>
            </w:tcBorders>
          </w:tcPr>
          <w:p w14:paraId="60753D06" w14:textId="77777777" w:rsidR="00A65609" w:rsidRPr="00FC049F" w:rsidRDefault="00A65609" w:rsidP="00A65609">
            <w:pPr>
              <w:ind w:right="144"/>
              <w:rPr>
                <w:rFonts w:ascii="Calibri" w:hAnsi="Calibri" w:cs="Arial"/>
              </w:rPr>
            </w:pPr>
            <w:r w:rsidRPr="00FC049F">
              <w:rPr>
                <w:rFonts w:ascii="Calibri" w:hAnsi="Calibri" w:cs="Arial"/>
              </w:rPr>
              <w:t>Ref_No</w:t>
            </w:r>
          </w:p>
        </w:tc>
        <w:tc>
          <w:tcPr>
            <w:tcW w:w="3706" w:type="dxa"/>
            <w:tcBorders>
              <w:top w:val="nil"/>
              <w:left w:val="nil"/>
              <w:bottom w:val="single" w:sz="4" w:space="0" w:color="auto"/>
              <w:right w:val="single" w:sz="4" w:space="0" w:color="auto"/>
            </w:tcBorders>
          </w:tcPr>
          <w:p w14:paraId="0CB30725" w14:textId="77777777" w:rsidR="00A65609" w:rsidRPr="00FC049F" w:rsidRDefault="00A65609" w:rsidP="00A65609">
            <w:pPr>
              <w:ind w:right="144"/>
              <w:rPr>
                <w:rFonts w:ascii="Calibri" w:hAnsi="Calibri" w:cs="Arial"/>
              </w:rPr>
            </w:pPr>
            <w:r w:rsidRPr="00FC049F">
              <w:rPr>
                <w:rFonts w:ascii="Calibri" w:hAnsi="Calibri" w:cs="Arial"/>
              </w:rPr>
              <w:t>Transaction reference number</w:t>
            </w:r>
          </w:p>
        </w:tc>
        <w:tc>
          <w:tcPr>
            <w:tcW w:w="846" w:type="dxa"/>
            <w:tcBorders>
              <w:top w:val="nil"/>
              <w:left w:val="nil"/>
              <w:bottom w:val="single" w:sz="4" w:space="0" w:color="auto"/>
              <w:right w:val="single" w:sz="4" w:space="0" w:color="auto"/>
            </w:tcBorders>
          </w:tcPr>
          <w:p w14:paraId="4B25C280"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nil"/>
              <w:left w:val="nil"/>
              <w:bottom w:val="single" w:sz="4" w:space="0" w:color="auto"/>
              <w:right w:val="single" w:sz="4" w:space="0" w:color="auto"/>
            </w:tcBorders>
          </w:tcPr>
          <w:p w14:paraId="02A37ADA" w14:textId="77777777" w:rsidR="00A65609" w:rsidRPr="00FC049F" w:rsidRDefault="00A65609" w:rsidP="00A65609">
            <w:pPr>
              <w:ind w:right="144"/>
              <w:rPr>
                <w:rFonts w:ascii="Calibri" w:hAnsi="Calibri" w:cs="Arial"/>
              </w:rPr>
            </w:pPr>
            <w:r w:rsidRPr="00FC049F">
              <w:rPr>
                <w:rFonts w:ascii="Calibri" w:hAnsi="Calibri" w:cs="Arial"/>
              </w:rPr>
              <w:t>V 16</w:t>
            </w:r>
          </w:p>
        </w:tc>
        <w:tc>
          <w:tcPr>
            <w:tcW w:w="1530" w:type="dxa"/>
            <w:tcBorders>
              <w:top w:val="nil"/>
              <w:left w:val="nil"/>
              <w:bottom w:val="single" w:sz="4" w:space="0" w:color="auto"/>
              <w:right w:val="single" w:sz="4" w:space="0" w:color="auto"/>
            </w:tcBorders>
          </w:tcPr>
          <w:p w14:paraId="54ACA235"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3B117501" w14:textId="77777777" w:rsidTr="007542CD">
        <w:trPr>
          <w:trHeight w:val="569"/>
        </w:trPr>
        <w:tc>
          <w:tcPr>
            <w:tcW w:w="1945" w:type="dxa"/>
            <w:tcBorders>
              <w:top w:val="nil"/>
              <w:left w:val="nil"/>
              <w:bottom w:val="nil"/>
              <w:right w:val="single" w:sz="4" w:space="0" w:color="auto"/>
            </w:tcBorders>
          </w:tcPr>
          <w:p w14:paraId="59188206" w14:textId="77777777" w:rsidR="00A65609" w:rsidRPr="00FC049F" w:rsidRDefault="00A65609" w:rsidP="00A65609">
            <w:pPr>
              <w:ind w:right="144"/>
              <w:rPr>
                <w:rFonts w:ascii="Calibri" w:hAnsi="Calibri" w:cs="Arial"/>
              </w:rPr>
            </w:pPr>
            <w:r w:rsidRPr="00FC049F">
              <w:rPr>
                <w:rFonts w:ascii="Calibri" w:hAnsi="Calibri" w:cs="Arial"/>
              </w:rPr>
              <w:t>Echo_Field</w:t>
            </w:r>
          </w:p>
        </w:tc>
        <w:tc>
          <w:tcPr>
            <w:tcW w:w="3706" w:type="dxa"/>
            <w:tcBorders>
              <w:top w:val="nil"/>
              <w:left w:val="nil"/>
              <w:bottom w:val="nil"/>
              <w:right w:val="single" w:sz="4" w:space="0" w:color="auto"/>
            </w:tcBorders>
          </w:tcPr>
          <w:p w14:paraId="1C411033" w14:textId="77777777" w:rsidR="00A65609" w:rsidRPr="00FC049F" w:rsidRDefault="00A65609" w:rsidP="00A65609">
            <w:pPr>
              <w:ind w:right="144"/>
              <w:rPr>
                <w:rFonts w:ascii="Calibri" w:hAnsi="Calibri" w:cs="Arial"/>
              </w:rPr>
            </w:pPr>
            <w:r w:rsidRPr="00FC049F">
              <w:rPr>
                <w:rFonts w:ascii="Calibri" w:hAnsi="Calibri" w:cs="Arial"/>
              </w:rPr>
              <w:t>Transaction Co relation field</w:t>
            </w:r>
          </w:p>
        </w:tc>
        <w:tc>
          <w:tcPr>
            <w:tcW w:w="846" w:type="dxa"/>
            <w:tcBorders>
              <w:top w:val="nil"/>
              <w:left w:val="nil"/>
              <w:bottom w:val="nil"/>
              <w:right w:val="single" w:sz="4" w:space="0" w:color="auto"/>
            </w:tcBorders>
          </w:tcPr>
          <w:p w14:paraId="07173D36"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nil"/>
              <w:left w:val="nil"/>
              <w:bottom w:val="nil"/>
              <w:right w:val="single" w:sz="4" w:space="0" w:color="auto"/>
            </w:tcBorders>
          </w:tcPr>
          <w:p w14:paraId="2193FB70" w14:textId="77777777" w:rsidR="00A65609" w:rsidRPr="00FC049F" w:rsidRDefault="00A65609" w:rsidP="00A65609">
            <w:pPr>
              <w:ind w:right="144"/>
              <w:rPr>
                <w:rFonts w:ascii="Calibri" w:hAnsi="Calibri" w:cs="Arial"/>
              </w:rPr>
            </w:pPr>
            <w:r w:rsidRPr="00FC049F">
              <w:rPr>
                <w:rFonts w:ascii="Calibri" w:hAnsi="Calibri" w:cs="Arial"/>
              </w:rPr>
              <w:t>V 256</w:t>
            </w:r>
          </w:p>
        </w:tc>
        <w:tc>
          <w:tcPr>
            <w:tcW w:w="1530" w:type="dxa"/>
            <w:tcBorders>
              <w:top w:val="nil"/>
              <w:left w:val="nil"/>
              <w:bottom w:val="nil"/>
              <w:right w:val="single" w:sz="4" w:space="0" w:color="auto"/>
            </w:tcBorders>
          </w:tcPr>
          <w:p w14:paraId="4521C1B7"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79F37FB4" w14:textId="77777777" w:rsidTr="007542CD">
        <w:trPr>
          <w:trHeight w:val="569"/>
        </w:trPr>
        <w:tc>
          <w:tcPr>
            <w:tcW w:w="1945" w:type="dxa"/>
            <w:tcBorders>
              <w:top w:val="single" w:sz="4" w:space="0" w:color="auto"/>
              <w:left w:val="nil"/>
              <w:bottom w:val="single" w:sz="4" w:space="0" w:color="auto"/>
              <w:right w:val="single" w:sz="4" w:space="0" w:color="auto"/>
            </w:tcBorders>
          </w:tcPr>
          <w:p w14:paraId="27C273F1" w14:textId="77777777" w:rsidR="00A65609" w:rsidRPr="00FC049F" w:rsidRDefault="00A65609" w:rsidP="00A65609">
            <w:pPr>
              <w:ind w:right="144"/>
              <w:rPr>
                <w:rFonts w:ascii="Calibri" w:hAnsi="Calibri" w:cs="Arial"/>
              </w:rPr>
            </w:pPr>
            <w:r w:rsidRPr="00FC049F">
              <w:rPr>
                <w:rFonts w:ascii="Calibri" w:hAnsi="Calibri" w:cs="Arial"/>
              </w:rPr>
              <w:t>Card_No</w:t>
            </w:r>
          </w:p>
        </w:tc>
        <w:tc>
          <w:tcPr>
            <w:tcW w:w="3706" w:type="dxa"/>
            <w:tcBorders>
              <w:top w:val="single" w:sz="4" w:space="0" w:color="auto"/>
              <w:left w:val="nil"/>
              <w:bottom w:val="single" w:sz="4" w:space="0" w:color="auto"/>
              <w:right w:val="single" w:sz="4" w:space="0" w:color="auto"/>
            </w:tcBorders>
          </w:tcPr>
          <w:p w14:paraId="69E6B073" w14:textId="77777777" w:rsidR="00A65609" w:rsidRPr="00FC049F" w:rsidRDefault="00A65609" w:rsidP="00A65609">
            <w:pPr>
              <w:ind w:right="144"/>
              <w:rPr>
                <w:rFonts w:ascii="Calibri" w:hAnsi="Calibri" w:cs="Arial"/>
              </w:rPr>
            </w:pPr>
            <w:r w:rsidRPr="00FC049F">
              <w:rPr>
                <w:rFonts w:ascii="Calibri" w:hAnsi="Calibri" w:cs="Arial"/>
              </w:rPr>
              <w:t>SHB Debit card number</w:t>
            </w:r>
          </w:p>
        </w:tc>
        <w:tc>
          <w:tcPr>
            <w:tcW w:w="846" w:type="dxa"/>
            <w:tcBorders>
              <w:top w:val="single" w:sz="4" w:space="0" w:color="auto"/>
              <w:left w:val="nil"/>
              <w:bottom w:val="single" w:sz="4" w:space="0" w:color="auto"/>
              <w:right w:val="single" w:sz="4" w:space="0" w:color="auto"/>
            </w:tcBorders>
          </w:tcPr>
          <w:p w14:paraId="520C2C0E"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single" w:sz="4" w:space="0" w:color="auto"/>
              <w:left w:val="nil"/>
              <w:bottom w:val="single" w:sz="4" w:space="0" w:color="auto"/>
              <w:right w:val="single" w:sz="4" w:space="0" w:color="auto"/>
            </w:tcBorders>
          </w:tcPr>
          <w:p w14:paraId="3802EDBA" w14:textId="77777777" w:rsidR="00A65609" w:rsidRPr="00FC049F" w:rsidRDefault="00A65609" w:rsidP="00A65609">
            <w:pPr>
              <w:ind w:right="144"/>
              <w:rPr>
                <w:rFonts w:ascii="Calibri" w:hAnsi="Calibri" w:cs="Arial"/>
              </w:rPr>
            </w:pPr>
            <w:r w:rsidRPr="00FC049F">
              <w:rPr>
                <w:rFonts w:ascii="Calibri" w:hAnsi="Calibri" w:cs="Arial"/>
              </w:rPr>
              <w:t>V 20</w:t>
            </w:r>
          </w:p>
        </w:tc>
        <w:tc>
          <w:tcPr>
            <w:tcW w:w="1530" w:type="dxa"/>
            <w:tcBorders>
              <w:top w:val="single" w:sz="4" w:space="0" w:color="auto"/>
              <w:left w:val="nil"/>
              <w:bottom w:val="single" w:sz="4" w:space="0" w:color="auto"/>
              <w:right w:val="single" w:sz="4" w:space="0" w:color="auto"/>
            </w:tcBorders>
          </w:tcPr>
          <w:p w14:paraId="6366CDD6"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5F148294" w14:textId="77777777" w:rsidTr="007542CD">
        <w:trPr>
          <w:trHeight w:val="569"/>
        </w:trPr>
        <w:tc>
          <w:tcPr>
            <w:tcW w:w="1945" w:type="dxa"/>
            <w:tcBorders>
              <w:top w:val="nil"/>
              <w:left w:val="nil"/>
              <w:bottom w:val="single" w:sz="4" w:space="0" w:color="auto"/>
              <w:right w:val="single" w:sz="4" w:space="0" w:color="auto"/>
            </w:tcBorders>
          </w:tcPr>
          <w:p w14:paraId="0D770AFD" w14:textId="77777777" w:rsidR="00A65609" w:rsidRPr="00FC049F" w:rsidRDefault="00A65609" w:rsidP="00A65609">
            <w:pPr>
              <w:ind w:right="144"/>
              <w:rPr>
                <w:rFonts w:ascii="Calibri" w:hAnsi="Calibri" w:cs="Arial"/>
              </w:rPr>
            </w:pPr>
            <w:r w:rsidRPr="00FC049F">
              <w:rPr>
                <w:rFonts w:ascii="Calibri" w:hAnsi="Calibri" w:cs="Arial"/>
              </w:rPr>
              <w:t>Freeze_Amt</w:t>
            </w:r>
          </w:p>
        </w:tc>
        <w:tc>
          <w:tcPr>
            <w:tcW w:w="3706" w:type="dxa"/>
            <w:tcBorders>
              <w:top w:val="nil"/>
              <w:left w:val="nil"/>
              <w:bottom w:val="single" w:sz="4" w:space="0" w:color="auto"/>
              <w:right w:val="single" w:sz="4" w:space="0" w:color="auto"/>
            </w:tcBorders>
          </w:tcPr>
          <w:p w14:paraId="2AED4349" w14:textId="77777777" w:rsidR="00A65609" w:rsidRPr="00FC049F" w:rsidRDefault="00A65609" w:rsidP="00A65609">
            <w:pPr>
              <w:ind w:right="144"/>
              <w:rPr>
                <w:rFonts w:ascii="Calibri" w:hAnsi="Calibri" w:cs="Arial"/>
              </w:rPr>
            </w:pPr>
            <w:r w:rsidRPr="00FC049F">
              <w:rPr>
                <w:rFonts w:ascii="Calibri" w:hAnsi="Calibri" w:cs="Arial"/>
              </w:rPr>
              <w:t>Amount to be frozen</w:t>
            </w:r>
          </w:p>
        </w:tc>
        <w:tc>
          <w:tcPr>
            <w:tcW w:w="846" w:type="dxa"/>
            <w:tcBorders>
              <w:top w:val="nil"/>
              <w:left w:val="nil"/>
              <w:bottom w:val="single" w:sz="4" w:space="0" w:color="auto"/>
              <w:right w:val="single" w:sz="4" w:space="0" w:color="auto"/>
            </w:tcBorders>
          </w:tcPr>
          <w:p w14:paraId="6B3B03E9"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nil"/>
              <w:left w:val="nil"/>
              <w:bottom w:val="single" w:sz="4" w:space="0" w:color="auto"/>
              <w:right w:val="single" w:sz="4" w:space="0" w:color="auto"/>
            </w:tcBorders>
          </w:tcPr>
          <w:p w14:paraId="5211EAEB" w14:textId="77777777" w:rsidR="00A65609" w:rsidRPr="00FC049F" w:rsidRDefault="00A65609" w:rsidP="00A65609">
            <w:pPr>
              <w:ind w:right="144"/>
              <w:rPr>
                <w:rFonts w:ascii="Calibri" w:hAnsi="Calibri" w:cs="Arial"/>
              </w:rPr>
            </w:pPr>
            <w:r w:rsidRPr="00FC049F">
              <w:rPr>
                <w:rFonts w:ascii="Calibri" w:hAnsi="Calibri" w:cs="Arial"/>
              </w:rPr>
              <w:t>N 20,4</w:t>
            </w:r>
          </w:p>
        </w:tc>
        <w:tc>
          <w:tcPr>
            <w:tcW w:w="1530" w:type="dxa"/>
            <w:tcBorders>
              <w:top w:val="nil"/>
              <w:left w:val="nil"/>
              <w:bottom w:val="single" w:sz="4" w:space="0" w:color="auto"/>
              <w:right w:val="single" w:sz="4" w:space="0" w:color="auto"/>
            </w:tcBorders>
          </w:tcPr>
          <w:p w14:paraId="146E1B28"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42A96E93" w14:textId="77777777" w:rsidTr="007542CD">
        <w:trPr>
          <w:trHeight w:val="1243"/>
        </w:trPr>
        <w:tc>
          <w:tcPr>
            <w:tcW w:w="1945" w:type="dxa"/>
            <w:tcBorders>
              <w:top w:val="nil"/>
              <w:left w:val="nil"/>
              <w:bottom w:val="single" w:sz="4" w:space="0" w:color="auto"/>
              <w:right w:val="single" w:sz="4" w:space="0" w:color="auto"/>
            </w:tcBorders>
          </w:tcPr>
          <w:p w14:paraId="30E258AF" w14:textId="77777777" w:rsidR="00A65609" w:rsidRPr="00FC049F" w:rsidRDefault="00A65609" w:rsidP="00A65609">
            <w:pPr>
              <w:ind w:right="144"/>
              <w:rPr>
                <w:rFonts w:ascii="Calibri" w:hAnsi="Calibri" w:cs="Arial"/>
              </w:rPr>
            </w:pPr>
            <w:r w:rsidRPr="00FC049F">
              <w:rPr>
                <w:rFonts w:ascii="Calibri" w:hAnsi="Calibri" w:cs="Arial"/>
              </w:rPr>
              <w:t>Freeze_CCY</w:t>
            </w:r>
          </w:p>
        </w:tc>
        <w:tc>
          <w:tcPr>
            <w:tcW w:w="3706" w:type="dxa"/>
            <w:tcBorders>
              <w:top w:val="nil"/>
              <w:left w:val="nil"/>
              <w:bottom w:val="single" w:sz="4" w:space="0" w:color="auto"/>
              <w:right w:val="single" w:sz="4" w:space="0" w:color="auto"/>
            </w:tcBorders>
          </w:tcPr>
          <w:p w14:paraId="76710125" w14:textId="77777777" w:rsidR="00A65609" w:rsidRPr="00FC049F" w:rsidRDefault="00A65609" w:rsidP="00A65609">
            <w:pPr>
              <w:ind w:right="144"/>
              <w:rPr>
                <w:rFonts w:ascii="Calibri" w:hAnsi="Calibri" w:cs="Arial"/>
              </w:rPr>
            </w:pPr>
            <w:r w:rsidRPr="00FC049F">
              <w:rPr>
                <w:rFonts w:ascii="Calibri" w:hAnsi="Calibri" w:cs="Arial"/>
              </w:rPr>
              <w:t>Freeze currency SWIFT code.  VND</w:t>
            </w:r>
            <w:proofErr w:type="gramStart"/>
            <w:r w:rsidRPr="00FC049F">
              <w:rPr>
                <w:rFonts w:ascii="Calibri" w:hAnsi="Calibri" w:cs="Arial"/>
              </w:rPr>
              <w:t>,USD</w:t>
            </w:r>
            <w:proofErr w:type="gramEnd"/>
            <w:r w:rsidRPr="00FC049F">
              <w:rPr>
                <w:rFonts w:ascii="Calibri" w:hAnsi="Calibri" w:cs="Arial"/>
              </w:rPr>
              <w:t>. The default would be Account currency</w:t>
            </w:r>
          </w:p>
        </w:tc>
        <w:tc>
          <w:tcPr>
            <w:tcW w:w="846" w:type="dxa"/>
            <w:tcBorders>
              <w:top w:val="nil"/>
              <w:left w:val="nil"/>
              <w:bottom w:val="single" w:sz="4" w:space="0" w:color="auto"/>
              <w:right w:val="single" w:sz="4" w:space="0" w:color="auto"/>
            </w:tcBorders>
          </w:tcPr>
          <w:p w14:paraId="6845E4E5"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5C6B1A27" w14:textId="77777777" w:rsidR="00A65609" w:rsidRPr="00FC049F" w:rsidRDefault="00A65609" w:rsidP="00A65609">
            <w:pPr>
              <w:ind w:right="144"/>
              <w:rPr>
                <w:rFonts w:ascii="Calibri" w:hAnsi="Calibri" w:cs="Arial"/>
              </w:rPr>
            </w:pPr>
            <w:r w:rsidRPr="00FC049F">
              <w:rPr>
                <w:rFonts w:ascii="Calibri" w:hAnsi="Calibri" w:cs="Arial"/>
              </w:rPr>
              <w:t>V 3</w:t>
            </w:r>
          </w:p>
        </w:tc>
        <w:tc>
          <w:tcPr>
            <w:tcW w:w="1530" w:type="dxa"/>
            <w:tcBorders>
              <w:top w:val="nil"/>
              <w:left w:val="nil"/>
              <w:bottom w:val="single" w:sz="4" w:space="0" w:color="auto"/>
              <w:right w:val="single" w:sz="4" w:space="0" w:color="auto"/>
            </w:tcBorders>
          </w:tcPr>
          <w:p w14:paraId="13D738C4"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6CF52B78" w14:textId="77777777" w:rsidTr="007542CD">
        <w:trPr>
          <w:trHeight w:val="602"/>
        </w:trPr>
        <w:tc>
          <w:tcPr>
            <w:tcW w:w="1945" w:type="dxa"/>
            <w:tcBorders>
              <w:top w:val="nil"/>
              <w:left w:val="nil"/>
              <w:bottom w:val="single" w:sz="4" w:space="0" w:color="auto"/>
              <w:right w:val="single" w:sz="4" w:space="0" w:color="auto"/>
            </w:tcBorders>
          </w:tcPr>
          <w:p w14:paraId="7903E028" w14:textId="77777777" w:rsidR="00A65609" w:rsidRPr="00FC049F" w:rsidRDefault="00A65609" w:rsidP="00A65609">
            <w:pPr>
              <w:ind w:right="144"/>
              <w:rPr>
                <w:rFonts w:ascii="Calibri" w:hAnsi="Calibri" w:cs="Arial"/>
              </w:rPr>
            </w:pPr>
            <w:r w:rsidRPr="00FC049F">
              <w:rPr>
                <w:rFonts w:ascii="Calibri" w:hAnsi="Calibri" w:cs="Arial"/>
              </w:rPr>
              <w:t>Period</w:t>
            </w:r>
          </w:p>
        </w:tc>
        <w:tc>
          <w:tcPr>
            <w:tcW w:w="3706" w:type="dxa"/>
            <w:tcBorders>
              <w:top w:val="nil"/>
              <w:left w:val="nil"/>
              <w:bottom w:val="single" w:sz="4" w:space="0" w:color="auto"/>
              <w:right w:val="single" w:sz="4" w:space="0" w:color="auto"/>
            </w:tcBorders>
          </w:tcPr>
          <w:p w14:paraId="24BB47CF" w14:textId="77777777" w:rsidR="00A65609" w:rsidRPr="00FC049F" w:rsidRDefault="00A65609" w:rsidP="00A65609">
            <w:pPr>
              <w:ind w:right="144"/>
              <w:rPr>
                <w:rFonts w:ascii="Calibri" w:hAnsi="Calibri" w:cs="Arial"/>
              </w:rPr>
            </w:pPr>
            <w:r w:rsidRPr="00FC049F">
              <w:rPr>
                <w:rFonts w:ascii="Calibri" w:hAnsi="Calibri" w:cs="Arial"/>
              </w:rPr>
              <w:t>No. of days the amount to be frozen</w:t>
            </w:r>
          </w:p>
        </w:tc>
        <w:tc>
          <w:tcPr>
            <w:tcW w:w="846" w:type="dxa"/>
            <w:tcBorders>
              <w:top w:val="nil"/>
              <w:left w:val="nil"/>
              <w:bottom w:val="single" w:sz="4" w:space="0" w:color="auto"/>
              <w:right w:val="single" w:sz="4" w:space="0" w:color="auto"/>
            </w:tcBorders>
          </w:tcPr>
          <w:p w14:paraId="3FBE8B9E"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nil"/>
              <w:left w:val="nil"/>
              <w:bottom w:val="single" w:sz="4" w:space="0" w:color="auto"/>
              <w:right w:val="single" w:sz="4" w:space="0" w:color="auto"/>
            </w:tcBorders>
          </w:tcPr>
          <w:p w14:paraId="0BFF07D1" w14:textId="77777777" w:rsidR="00A65609" w:rsidRPr="00FC049F" w:rsidRDefault="00A65609" w:rsidP="00A65609">
            <w:pPr>
              <w:ind w:right="144"/>
              <w:rPr>
                <w:rFonts w:ascii="Calibri" w:hAnsi="Calibri" w:cs="Arial"/>
              </w:rPr>
            </w:pPr>
            <w:r w:rsidRPr="00FC049F">
              <w:rPr>
                <w:rFonts w:ascii="Calibri" w:hAnsi="Calibri" w:cs="Arial"/>
              </w:rPr>
              <w:t>N 4</w:t>
            </w:r>
          </w:p>
        </w:tc>
        <w:tc>
          <w:tcPr>
            <w:tcW w:w="1530" w:type="dxa"/>
            <w:tcBorders>
              <w:top w:val="nil"/>
              <w:left w:val="nil"/>
              <w:bottom w:val="single" w:sz="4" w:space="0" w:color="auto"/>
              <w:right w:val="single" w:sz="4" w:space="0" w:color="auto"/>
            </w:tcBorders>
          </w:tcPr>
          <w:p w14:paraId="51DB811E"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3B28B9DB" w14:textId="77777777" w:rsidTr="007542CD">
        <w:trPr>
          <w:trHeight w:val="569"/>
        </w:trPr>
        <w:tc>
          <w:tcPr>
            <w:tcW w:w="1945" w:type="dxa"/>
            <w:tcBorders>
              <w:top w:val="nil"/>
              <w:left w:val="nil"/>
              <w:bottom w:val="single" w:sz="4" w:space="0" w:color="auto"/>
              <w:right w:val="single" w:sz="4" w:space="0" w:color="auto"/>
            </w:tcBorders>
          </w:tcPr>
          <w:p w14:paraId="1491970D" w14:textId="77777777" w:rsidR="00A65609" w:rsidRPr="00FC049F" w:rsidRDefault="00A65609" w:rsidP="00A65609">
            <w:pPr>
              <w:ind w:right="144"/>
              <w:rPr>
                <w:rFonts w:ascii="Calibri" w:hAnsi="Calibri" w:cs="Arial"/>
              </w:rPr>
            </w:pPr>
            <w:r w:rsidRPr="00FC049F">
              <w:rPr>
                <w:rFonts w:ascii="Calibri" w:hAnsi="Calibri" w:cs="Arial"/>
              </w:rPr>
              <w:lastRenderedPageBreak/>
              <w:t>Freeze_Desc</w:t>
            </w:r>
          </w:p>
        </w:tc>
        <w:tc>
          <w:tcPr>
            <w:tcW w:w="3706" w:type="dxa"/>
            <w:tcBorders>
              <w:top w:val="nil"/>
              <w:left w:val="nil"/>
              <w:bottom w:val="single" w:sz="4" w:space="0" w:color="auto"/>
              <w:right w:val="single" w:sz="4" w:space="0" w:color="auto"/>
            </w:tcBorders>
          </w:tcPr>
          <w:p w14:paraId="305C9C53" w14:textId="77777777" w:rsidR="00A65609" w:rsidRPr="00FC049F" w:rsidRDefault="00A65609" w:rsidP="00A65609">
            <w:pPr>
              <w:ind w:right="144"/>
              <w:rPr>
                <w:rFonts w:ascii="Calibri" w:hAnsi="Calibri" w:cs="Arial"/>
              </w:rPr>
            </w:pPr>
            <w:r w:rsidRPr="00FC049F">
              <w:rPr>
                <w:rFonts w:ascii="Calibri" w:hAnsi="Calibri" w:cs="Arial"/>
              </w:rPr>
              <w:t>Reason text</w:t>
            </w:r>
          </w:p>
        </w:tc>
        <w:tc>
          <w:tcPr>
            <w:tcW w:w="846" w:type="dxa"/>
            <w:tcBorders>
              <w:top w:val="nil"/>
              <w:left w:val="nil"/>
              <w:bottom w:val="single" w:sz="4" w:space="0" w:color="auto"/>
              <w:right w:val="single" w:sz="4" w:space="0" w:color="auto"/>
            </w:tcBorders>
          </w:tcPr>
          <w:p w14:paraId="6BE5E462" w14:textId="77777777" w:rsidR="00A65609" w:rsidRPr="00FC049F" w:rsidRDefault="00A65609" w:rsidP="00A65609">
            <w:pPr>
              <w:ind w:right="144"/>
              <w:jc w:val="center"/>
              <w:rPr>
                <w:rFonts w:ascii="Calibri" w:hAnsi="Calibri" w:cs="Arial"/>
              </w:rPr>
            </w:pPr>
            <w:r w:rsidRPr="00FC049F">
              <w:rPr>
                <w:rFonts w:ascii="Calibri" w:hAnsi="Calibri" w:cs="Arial"/>
              </w:rPr>
              <w:t>M</w:t>
            </w:r>
          </w:p>
        </w:tc>
        <w:tc>
          <w:tcPr>
            <w:tcW w:w="1440" w:type="dxa"/>
            <w:tcBorders>
              <w:top w:val="nil"/>
              <w:left w:val="nil"/>
              <w:bottom w:val="single" w:sz="4" w:space="0" w:color="auto"/>
              <w:right w:val="single" w:sz="4" w:space="0" w:color="auto"/>
            </w:tcBorders>
          </w:tcPr>
          <w:p w14:paraId="6D776156" w14:textId="77777777" w:rsidR="00A65609" w:rsidRPr="00FC049F" w:rsidRDefault="00A65609" w:rsidP="00A65609">
            <w:pPr>
              <w:ind w:right="144"/>
              <w:rPr>
                <w:rFonts w:ascii="Calibri" w:hAnsi="Calibri" w:cs="Arial"/>
              </w:rPr>
            </w:pPr>
            <w:r w:rsidRPr="00FC049F">
              <w:rPr>
                <w:rFonts w:ascii="Calibri" w:hAnsi="Calibri" w:cs="Arial"/>
              </w:rPr>
              <w:t>V 200</w:t>
            </w:r>
          </w:p>
        </w:tc>
        <w:tc>
          <w:tcPr>
            <w:tcW w:w="1530" w:type="dxa"/>
            <w:tcBorders>
              <w:top w:val="nil"/>
              <w:left w:val="nil"/>
              <w:bottom w:val="single" w:sz="4" w:space="0" w:color="auto"/>
              <w:right w:val="single" w:sz="4" w:space="0" w:color="auto"/>
            </w:tcBorders>
          </w:tcPr>
          <w:p w14:paraId="17DE0313"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613FFB0E" w14:textId="77777777" w:rsidTr="007542CD">
        <w:trPr>
          <w:trHeight w:val="1706"/>
        </w:trPr>
        <w:tc>
          <w:tcPr>
            <w:tcW w:w="1945" w:type="dxa"/>
            <w:tcBorders>
              <w:top w:val="nil"/>
              <w:left w:val="nil"/>
              <w:bottom w:val="single" w:sz="4" w:space="0" w:color="auto"/>
              <w:right w:val="single" w:sz="4" w:space="0" w:color="auto"/>
            </w:tcBorders>
          </w:tcPr>
          <w:p w14:paraId="246EEB1D" w14:textId="77777777" w:rsidR="00A65609" w:rsidRPr="00FC049F" w:rsidRDefault="00A65609" w:rsidP="00A65609">
            <w:pPr>
              <w:ind w:right="144"/>
              <w:rPr>
                <w:rFonts w:ascii="Calibri" w:hAnsi="Calibri" w:cs="Arial"/>
              </w:rPr>
            </w:pPr>
            <w:r w:rsidRPr="00FC049F">
              <w:rPr>
                <w:rFonts w:ascii="Calibri" w:hAnsi="Calibri" w:cs="Arial"/>
              </w:rPr>
              <w:t>Freeze_Buffer</w:t>
            </w:r>
          </w:p>
        </w:tc>
        <w:tc>
          <w:tcPr>
            <w:tcW w:w="3706" w:type="dxa"/>
            <w:tcBorders>
              <w:top w:val="nil"/>
              <w:left w:val="nil"/>
              <w:bottom w:val="single" w:sz="4" w:space="0" w:color="auto"/>
              <w:right w:val="single" w:sz="4" w:space="0" w:color="auto"/>
            </w:tcBorders>
          </w:tcPr>
          <w:p w14:paraId="4E3E883B" w14:textId="77777777" w:rsidR="00A65609" w:rsidRPr="00FC049F" w:rsidRDefault="00A65609" w:rsidP="00A65609">
            <w:pPr>
              <w:ind w:right="144"/>
              <w:rPr>
                <w:rFonts w:ascii="Calibri" w:hAnsi="Calibri" w:cs="Arial"/>
              </w:rPr>
            </w:pPr>
            <w:r w:rsidRPr="00FC049F">
              <w:rPr>
                <w:rFonts w:ascii="Calibri" w:hAnsi="Calibri" w:cs="Arial"/>
              </w:rPr>
              <w:t>Buffer for any FX rate fluctuations. However the buffer percentage is maintainable in Intellect</w:t>
            </w:r>
          </w:p>
        </w:tc>
        <w:tc>
          <w:tcPr>
            <w:tcW w:w="846" w:type="dxa"/>
            <w:tcBorders>
              <w:top w:val="nil"/>
              <w:left w:val="nil"/>
              <w:bottom w:val="single" w:sz="4" w:space="0" w:color="auto"/>
              <w:right w:val="single" w:sz="4" w:space="0" w:color="auto"/>
            </w:tcBorders>
          </w:tcPr>
          <w:p w14:paraId="4FFD3153"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3F5A1A97" w14:textId="77777777" w:rsidR="00A65609" w:rsidRPr="00FC049F" w:rsidRDefault="00A65609" w:rsidP="00A65609">
            <w:pPr>
              <w:ind w:right="144"/>
              <w:rPr>
                <w:rFonts w:ascii="Calibri" w:hAnsi="Calibri" w:cs="Arial"/>
              </w:rPr>
            </w:pPr>
            <w:r w:rsidRPr="00FC049F">
              <w:rPr>
                <w:rFonts w:ascii="Calibri" w:hAnsi="Calibri" w:cs="Arial"/>
              </w:rPr>
              <w:t>N 12,8</w:t>
            </w:r>
          </w:p>
        </w:tc>
        <w:tc>
          <w:tcPr>
            <w:tcW w:w="1530" w:type="dxa"/>
            <w:tcBorders>
              <w:top w:val="nil"/>
              <w:left w:val="nil"/>
              <w:bottom w:val="single" w:sz="4" w:space="0" w:color="auto"/>
              <w:right w:val="single" w:sz="4" w:space="0" w:color="auto"/>
            </w:tcBorders>
          </w:tcPr>
          <w:p w14:paraId="7EBAD9BC"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6338E371" w14:textId="77777777" w:rsidTr="007542CD">
        <w:trPr>
          <w:trHeight w:val="1706"/>
        </w:trPr>
        <w:tc>
          <w:tcPr>
            <w:tcW w:w="1945" w:type="dxa"/>
            <w:tcBorders>
              <w:top w:val="nil"/>
              <w:left w:val="nil"/>
              <w:bottom w:val="single" w:sz="4" w:space="0" w:color="auto"/>
              <w:right w:val="single" w:sz="4" w:space="0" w:color="auto"/>
            </w:tcBorders>
          </w:tcPr>
          <w:p w14:paraId="6E8F285E" w14:textId="77777777" w:rsidR="00A65609" w:rsidRPr="00FC049F" w:rsidRDefault="00A65609" w:rsidP="00A65609">
            <w:pPr>
              <w:ind w:right="144"/>
              <w:rPr>
                <w:rFonts w:ascii="Calibri" w:hAnsi="Calibri" w:cs="Arial"/>
              </w:rPr>
            </w:pPr>
            <w:r w:rsidRPr="00FC049F">
              <w:rPr>
                <w:rFonts w:ascii="Calibri" w:hAnsi="Calibri" w:cs="Arial"/>
              </w:rPr>
              <w:t>Conv_Mode</w:t>
            </w:r>
          </w:p>
        </w:tc>
        <w:tc>
          <w:tcPr>
            <w:tcW w:w="3706" w:type="dxa"/>
            <w:tcBorders>
              <w:top w:val="nil"/>
              <w:left w:val="nil"/>
              <w:bottom w:val="single" w:sz="4" w:space="0" w:color="auto"/>
              <w:right w:val="single" w:sz="4" w:space="0" w:color="auto"/>
            </w:tcBorders>
          </w:tcPr>
          <w:p w14:paraId="050C87A7" w14:textId="77777777" w:rsidR="00A65609" w:rsidRPr="00FC049F" w:rsidRDefault="00A65609" w:rsidP="00A65609">
            <w:pPr>
              <w:ind w:right="144"/>
              <w:rPr>
                <w:rFonts w:ascii="Calibri" w:hAnsi="Calibri" w:cs="Arial"/>
              </w:rPr>
            </w:pPr>
            <w:r w:rsidRPr="00FC049F">
              <w:rPr>
                <w:rFonts w:ascii="Calibri" w:hAnsi="Calibri" w:cs="Arial"/>
              </w:rPr>
              <w:t>If Conversion Mode is N, controller use the same rate or if it is R then controller reverse the rate and use</w:t>
            </w:r>
          </w:p>
        </w:tc>
        <w:tc>
          <w:tcPr>
            <w:tcW w:w="846" w:type="dxa"/>
            <w:tcBorders>
              <w:top w:val="nil"/>
              <w:left w:val="nil"/>
              <w:bottom w:val="single" w:sz="4" w:space="0" w:color="auto"/>
              <w:right w:val="single" w:sz="4" w:space="0" w:color="auto"/>
            </w:tcBorders>
          </w:tcPr>
          <w:p w14:paraId="4CBCBB8D" w14:textId="77777777" w:rsidR="00A65609" w:rsidRPr="00FC049F" w:rsidRDefault="00A65609" w:rsidP="00A65609">
            <w:pPr>
              <w:ind w:right="144"/>
              <w:jc w:val="center"/>
              <w:rPr>
                <w:rFonts w:ascii="Calibri" w:hAnsi="Calibri" w:cs="Arial"/>
              </w:rPr>
            </w:pPr>
            <w:r w:rsidRPr="00FC049F">
              <w:rPr>
                <w:rFonts w:ascii="Calibri" w:hAnsi="Calibri" w:cs="Arial"/>
              </w:rPr>
              <w:t>C</w:t>
            </w:r>
          </w:p>
        </w:tc>
        <w:tc>
          <w:tcPr>
            <w:tcW w:w="1440" w:type="dxa"/>
            <w:tcBorders>
              <w:top w:val="nil"/>
              <w:left w:val="nil"/>
              <w:bottom w:val="single" w:sz="4" w:space="0" w:color="auto"/>
              <w:right w:val="single" w:sz="4" w:space="0" w:color="auto"/>
            </w:tcBorders>
          </w:tcPr>
          <w:p w14:paraId="7F73FEAA" w14:textId="77777777" w:rsidR="00A65609" w:rsidRPr="00FC049F" w:rsidRDefault="00A65609" w:rsidP="00A65609">
            <w:pPr>
              <w:ind w:right="144"/>
              <w:rPr>
                <w:rFonts w:ascii="Calibri" w:hAnsi="Calibri" w:cs="Arial"/>
              </w:rPr>
            </w:pPr>
            <w:r w:rsidRPr="00FC049F">
              <w:rPr>
                <w:rFonts w:ascii="Calibri" w:hAnsi="Calibri" w:cs="Arial"/>
              </w:rPr>
              <w:t>V 1</w:t>
            </w:r>
          </w:p>
        </w:tc>
        <w:tc>
          <w:tcPr>
            <w:tcW w:w="1530" w:type="dxa"/>
            <w:tcBorders>
              <w:top w:val="nil"/>
              <w:left w:val="nil"/>
              <w:bottom w:val="single" w:sz="4" w:space="0" w:color="auto"/>
              <w:right w:val="single" w:sz="4" w:space="0" w:color="auto"/>
            </w:tcBorders>
          </w:tcPr>
          <w:p w14:paraId="1FFDB5EC" w14:textId="77777777" w:rsidR="00A65609" w:rsidRPr="00FC049F" w:rsidRDefault="00A65609" w:rsidP="00A65609">
            <w:pPr>
              <w:ind w:right="144"/>
              <w:rPr>
                <w:rFonts w:ascii="Calibri" w:hAnsi="Calibri" w:cs="Arial"/>
              </w:rPr>
            </w:pPr>
            <w:r w:rsidRPr="00FC049F">
              <w:rPr>
                <w:rFonts w:ascii="Calibri" w:hAnsi="Calibri" w:cs="Arial"/>
              </w:rPr>
              <w:t>N or R</w:t>
            </w:r>
          </w:p>
        </w:tc>
      </w:tr>
      <w:tr w:rsidR="00A65609" w:rsidRPr="00FC049F" w14:paraId="59E0F2EA" w14:textId="77777777" w:rsidTr="007542CD">
        <w:trPr>
          <w:trHeight w:val="1936"/>
        </w:trPr>
        <w:tc>
          <w:tcPr>
            <w:tcW w:w="1945" w:type="dxa"/>
            <w:tcBorders>
              <w:top w:val="nil"/>
              <w:left w:val="nil"/>
              <w:bottom w:val="single" w:sz="4" w:space="0" w:color="auto"/>
              <w:right w:val="single" w:sz="4" w:space="0" w:color="auto"/>
            </w:tcBorders>
          </w:tcPr>
          <w:p w14:paraId="187A558C" w14:textId="77777777" w:rsidR="00A65609" w:rsidRPr="00FC049F" w:rsidRDefault="00A65609" w:rsidP="00A65609">
            <w:pPr>
              <w:ind w:right="144"/>
              <w:rPr>
                <w:rFonts w:ascii="Calibri" w:hAnsi="Calibri" w:cs="Arial"/>
              </w:rPr>
            </w:pPr>
            <w:r w:rsidRPr="00FC049F">
              <w:rPr>
                <w:rFonts w:ascii="Calibri" w:hAnsi="Calibri" w:cs="Arial"/>
              </w:rPr>
              <w:t>Conv_Rate</w:t>
            </w:r>
          </w:p>
        </w:tc>
        <w:tc>
          <w:tcPr>
            <w:tcW w:w="3706" w:type="dxa"/>
            <w:tcBorders>
              <w:top w:val="nil"/>
              <w:left w:val="nil"/>
              <w:bottom w:val="single" w:sz="4" w:space="0" w:color="auto"/>
              <w:right w:val="single" w:sz="4" w:space="0" w:color="auto"/>
            </w:tcBorders>
          </w:tcPr>
          <w:p w14:paraId="28309A20" w14:textId="77777777" w:rsidR="00A65609" w:rsidRPr="00FC049F" w:rsidRDefault="00A65609" w:rsidP="00A65609">
            <w:pPr>
              <w:ind w:right="144"/>
              <w:rPr>
                <w:rFonts w:ascii="Calibri" w:hAnsi="Calibri" w:cs="Arial"/>
              </w:rPr>
            </w:pPr>
            <w:r w:rsidRPr="00FC049F">
              <w:rPr>
                <w:rFonts w:ascii="Calibri" w:hAnsi="Calibri" w:cs="Arial"/>
              </w:rPr>
              <w:t>Conversion Rate in case of multi currency transaction. This would be a channel rate and no customer offset would be added at the Intellect end</w:t>
            </w:r>
          </w:p>
        </w:tc>
        <w:tc>
          <w:tcPr>
            <w:tcW w:w="846" w:type="dxa"/>
            <w:tcBorders>
              <w:top w:val="nil"/>
              <w:left w:val="nil"/>
              <w:bottom w:val="single" w:sz="4" w:space="0" w:color="auto"/>
              <w:right w:val="single" w:sz="4" w:space="0" w:color="auto"/>
            </w:tcBorders>
          </w:tcPr>
          <w:p w14:paraId="6B95954A"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648D25A7" w14:textId="77777777" w:rsidR="00A65609" w:rsidRPr="00FC049F" w:rsidRDefault="00A65609" w:rsidP="00A65609">
            <w:pPr>
              <w:ind w:right="144"/>
              <w:rPr>
                <w:rFonts w:ascii="Calibri" w:hAnsi="Calibri" w:cs="Arial"/>
              </w:rPr>
            </w:pPr>
            <w:r w:rsidRPr="00FC049F">
              <w:rPr>
                <w:rFonts w:ascii="Calibri" w:hAnsi="Calibri" w:cs="Arial"/>
              </w:rPr>
              <w:t>N 16,8</w:t>
            </w:r>
          </w:p>
        </w:tc>
        <w:tc>
          <w:tcPr>
            <w:tcW w:w="1530" w:type="dxa"/>
            <w:tcBorders>
              <w:top w:val="nil"/>
              <w:left w:val="nil"/>
              <w:bottom w:val="single" w:sz="4" w:space="0" w:color="auto"/>
              <w:right w:val="single" w:sz="4" w:space="0" w:color="auto"/>
            </w:tcBorders>
          </w:tcPr>
          <w:p w14:paraId="15EA558E"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5D9E74EA" w14:textId="77777777" w:rsidTr="007542CD">
        <w:trPr>
          <w:trHeight w:val="1216"/>
        </w:trPr>
        <w:tc>
          <w:tcPr>
            <w:tcW w:w="1945" w:type="dxa"/>
            <w:tcBorders>
              <w:top w:val="nil"/>
              <w:left w:val="nil"/>
              <w:bottom w:val="single" w:sz="4" w:space="0" w:color="auto"/>
              <w:right w:val="single" w:sz="4" w:space="0" w:color="auto"/>
            </w:tcBorders>
          </w:tcPr>
          <w:p w14:paraId="25D3DC0B" w14:textId="77777777" w:rsidR="00A65609" w:rsidRPr="00FC049F" w:rsidRDefault="00A65609" w:rsidP="00A65609">
            <w:pPr>
              <w:ind w:right="144"/>
              <w:rPr>
                <w:rFonts w:ascii="Calibri" w:hAnsi="Calibri" w:cs="Arial"/>
              </w:rPr>
            </w:pPr>
            <w:r w:rsidRPr="00FC049F">
              <w:rPr>
                <w:rFonts w:ascii="Calibri" w:hAnsi="Calibri" w:cs="Arial"/>
              </w:rPr>
              <w:t>Modify_Flg</w:t>
            </w:r>
          </w:p>
        </w:tc>
        <w:tc>
          <w:tcPr>
            <w:tcW w:w="3706" w:type="dxa"/>
            <w:tcBorders>
              <w:top w:val="nil"/>
              <w:left w:val="nil"/>
              <w:bottom w:val="single" w:sz="4" w:space="0" w:color="auto"/>
              <w:right w:val="single" w:sz="4" w:space="0" w:color="auto"/>
            </w:tcBorders>
          </w:tcPr>
          <w:p w14:paraId="4BAD4E17" w14:textId="77777777" w:rsidR="00A65609" w:rsidRPr="00FC049F" w:rsidRDefault="00A65609" w:rsidP="00A65609">
            <w:pPr>
              <w:ind w:right="144"/>
              <w:rPr>
                <w:rFonts w:ascii="Calibri" w:hAnsi="Calibri" w:cs="Arial"/>
              </w:rPr>
            </w:pPr>
            <w:r w:rsidRPr="00FC049F">
              <w:rPr>
                <w:rFonts w:ascii="Calibri" w:hAnsi="Calibri" w:cs="Arial"/>
              </w:rPr>
              <w:t>If this flag set Y, update the freeze which already exists or N then set new freeze.</w:t>
            </w:r>
          </w:p>
        </w:tc>
        <w:tc>
          <w:tcPr>
            <w:tcW w:w="846" w:type="dxa"/>
            <w:tcBorders>
              <w:top w:val="nil"/>
              <w:left w:val="nil"/>
              <w:bottom w:val="single" w:sz="4" w:space="0" w:color="auto"/>
              <w:right w:val="single" w:sz="4" w:space="0" w:color="auto"/>
            </w:tcBorders>
          </w:tcPr>
          <w:p w14:paraId="529995C1"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6912FF4D" w14:textId="77777777" w:rsidR="00A65609" w:rsidRPr="00FC049F" w:rsidRDefault="00A65609" w:rsidP="00A65609">
            <w:pPr>
              <w:ind w:right="144"/>
              <w:rPr>
                <w:rFonts w:ascii="Calibri" w:hAnsi="Calibri" w:cs="Arial"/>
              </w:rPr>
            </w:pPr>
            <w:r w:rsidRPr="00FC049F">
              <w:rPr>
                <w:rFonts w:ascii="Calibri" w:hAnsi="Calibri" w:cs="Arial"/>
              </w:rPr>
              <w:t>V 1</w:t>
            </w:r>
          </w:p>
        </w:tc>
        <w:tc>
          <w:tcPr>
            <w:tcW w:w="1530" w:type="dxa"/>
            <w:tcBorders>
              <w:top w:val="nil"/>
              <w:left w:val="nil"/>
              <w:bottom w:val="single" w:sz="4" w:space="0" w:color="auto"/>
              <w:right w:val="single" w:sz="4" w:space="0" w:color="auto"/>
            </w:tcBorders>
          </w:tcPr>
          <w:p w14:paraId="18D92649"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3A8FA03F" w14:textId="77777777" w:rsidTr="007542CD">
        <w:trPr>
          <w:trHeight w:val="1270"/>
        </w:trPr>
        <w:tc>
          <w:tcPr>
            <w:tcW w:w="1945" w:type="dxa"/>
            <w:tcBorders>
              <w:top w:val="nil"/>
              <w:left w:val="nil"/>
              <w:bottom w:val="single" w:sz="4" w:space="0" w:color="auto"/>
              <w:right w:val="single" w:sz="4" w:space="0" w:color="auto"/>
            </w:tcBorders>
          </w:tcPr>
          <w:p w14:paraId="22F83044" w14:textId="77777777" w:rsidR="00A65609" w:rsidRPr="00FC049F" w:rsidRDefault="00A65609" w:rsidP="00A65609">
            <w:pPr>
              <w:ind w:right="144"/>
              <w:rPr>
                <w:rFonts w:ascii="Calibri" w:hAnsi="Calibri" w:cs="Arial"/>
              </w:rPr>
            </w:pPr>
            <w:r w:rsidRPr="00FC049F">
              <w:rPr>
                <w:rFonts w:ascii="Calibri" w:hAnsi="Calibri" w:cs="Arial"/>
              </w:rPr>
              <w:t>Modify_Amt</w:t>
            </w:r>
          </w:p>
        </w:tc>
        <w:tc>
          <w:tcPr>
            <w:tcW w:w="3706" w:type="dxa"/>
            <w:tcBorders>
              <w:top w:val="nil"/>
              <w:left w:val="nil"/>
              <w:bottom w:val="single" w:sz="4" w:space="0" w:color="auto"/>
              <w:right w:val="single" w:sz="4" w:space="0" w:color="auto"/>
            </w:tcBorders>
          </w:tcPr>
          <w:p w14:paraId="266072D4" w14:textId="77777777" w:rsidR="00A65609" w:rsidRPr="00FC049F" w:rsidRDefault="00A65609" w:rsidP="00A65609">
            <w:pPr>
              <w:ind w:right="144"/>
              <w:rPr>
                <w:rFonts w:ascii="Calibri" w:hAnsi="Calibri" w:cs="Arial"/>
              </w:rPr>
            </w:pPr>
            <w:r w:rsidRPr="00FC049F">
              <w:rPr>
                <w:rFonts w:ascii="Calibri" w:hAnsi="Calibri" w:cs="Arial"/>
              </w:rPr>
              <w:t>If this flag set Y, this amount will be earmarked and previous frozen amount will be released</w:t>
            </w:r>
          </w:p>
        </w:tc>
        <w:tc>
          <w:tcPr>
            <w:tcW w:w="846" w:type="dxa"/>
            <w:tcBorders>
              <w:top w:val="nil"/>
              <w:left w:val="nil"/>
              <w:bottom w:val="single" w:sz="4" w:space="0" w:color="auto"/>
              <w:right w:val="single" w:sz="4" w:space="0" w:color="auto"/>
            </w:tcBorders>
          </w:tcPr>
          <w:p w14:paraId="5D21E57D" w14:textId="77777777" w:rsidR="00A65609" w:rsidRPr="00FC049F" w:rsidRDefault="00A65609" w:rsidP="00A65609">
            <w:pPr>
              <w:ind w:right="144"/>
              <w:jc w:val="center"/>
              <w:rPr>
                <w:rFonts w:ascii="Calibri" w:hAnsi="Calibri" w:cs="Arial"/>
              </w:rPr>
            </w:pPr>
            <w:r w:rsidRPr="00FC049F">
              <w:rPr>
                <w:rFonts w:ascii="Calibri" w:hAnsi="Calibri" w:cs="Arial"/>
              </w:rPr>
              <w:t>C</w:t>
            </w:r>
          </w:p>
        </w:tc>
        <w:tc>
          <w:tcPr>
            <w:tcW w:w="1440" w:type="dxa"/>
            <w:tcBorders>
              <w:top w:val="nil"/>
              <w:left w:val="nil"/>
              <w:bottom w:val="single" w:sz="4" w:space="0" w:color="auto"/>
              <w:right w:val="single" w:sz="4" w:space="0" w:color="auto"/>
            </w:tcBorders>
          </w:tcPr>
          <w:p w14:paraId="786DC845" w14:textId="77777777" w:rsidR="00A65609" w:rsidRPr="00FC049F" w:rsidRDefault="00A65609" w:rsidP="00A65609">
            <w:pPr>
              <w:ind w:right="144"/>
              <w:rPr>
                <w:rFonts w:ascii="Calibri" w:hAnsi="Calibri" w:cs="Arial"/>
              </w:rPr>
            </w:pPr>
            <w:r w:rsidRPr="00FC049F">
              <w:rPr>
                <w:rFonts w:ascii="Calibri" w:hAnsi="Calibri" w:cs="Arial"/>
              </w:rPr>
              <w:t>V 1</w:t>
            </w:r>
          </w:p>
        </w:tc>
        <w:tc>
          <w:tcPr>
            <w:tcW w:w="1530" w:type="dxa"/>
            <w:tcBorders>
              <w:top w:val="nil"/>
              <w:left w:val="nil"/>
              <w:bottom w:val="single" w:sz="4" w:space="0" w:color="auto"/>
              <w:right w:val="single" w:sz="4" w:space="0" w:color="auto"/>
            </w:tcBorders>
          </w:tcPr>
          <w:p w14:paraId="26A8F36F" w14:textId="77777777" w:rsidR="00A65609" w:rsidRPr="00FC049F" w:rsidRDefault="00A65609" w:rsidP="00A65609">
            <w:pPr>
              <w:ind w:right="144"/>
              <w:rPr>
                <w:rFonts w:ascii="Calibri" w:hAnsi="Calibri" w:cs="Arial"/>
              </w:rPr>
            </w:pPr>
          </w:p>
        </w:tc>
      </w:tr>
      <w:tr w:rsidR="00A65609" w:rsidRPr="00FC049F" w14:paraId="037B6F60" w14:textId="77777777" w:rsidTr="007542CD">
        <w:trPr>
          <w:trHeight w:val="1675"/>
        </w:trPr>
        <w:tc>
          <w:tcPr>
            <w:tcW w:w="1945" w:type="dxa"/>
            <w:tcBorders>
              <w:top w:val="nil"/>
              <w:left w:val="nil"/>
              <w:bottom w:val="single" w:sz="4" w:space="0" w:color="auto"/>
              <w:right w:val="single" w:sz="4" w:space="0" w:color="auto"/>
            </w:tcBorders>
          </w:tcPr>
          <w:p w14:paraId="33037032" w14:textId="77777777" w:rsidR="00A65609" w:rsidRPr="00FC049F" w:rsidRDefault="00A65609" w:rsidP="00A65609">
            <w:pPr>
              <w:ind w:right="144"/>
              <w:rPr>
                <w:rFonts w:ascii="Calibri" w:hAnsi="Calibri" w:cs="Arial"/>
              </w:rPr>
            </w:pPr>
            <w:r w:rsidRPr="00FC049F">
              <w:rPr>
                <w:rFonts w:ascii="Calibri" w:hAnsi="Calibri" w:cs="Arial"/>
              </w:rPr>
              <w:t>Debit_Flg</w:t>
            </w:r>
          </w:p>
        </w:tc>
        <w:tc>
          <w:tcPr>
            <w:tcW w:w="3706" w:type="dxa"/>
            <w:tcBorders>
              <w:top w:val="nil"/>
              <w:left w:val="nil"/>
              <w:bottom w:val="single" w:sz="4" w:space="0" w:color="auto"/>
              <w:right w:val="single" w:sz="4" w:space="0" w:color="auto"/>
            </w:tcBorders>
          </w:tcPr>
          <w:p w14:paraId="25F409CE" w14:textId="77777777" w:rsidR="00A65609" w:rsidRPr="00FC049F" w:rsidRDefault="00A65609" w:rsidP="00A65609">
            <w:pPr>
              <w:ind w:right="144"/>
              <w:rPr>
                <w:rFonts w:ascii="Calibri" w:hAnsi="Calibri" w:cs="Arial"/>
              </w:rPr>
            </w:pPr>
            <w:r w:rsidRPr="00FC049F">
              <w:rPr>
                <w:rFonts w:ascii="Calibri" w:hAnsi="Calibri" w:cs="Arial"/>
              </w:rPr>
              <w:t>If this flag is set to Y then the financials will be posted in the Online – basically no earmark concept.</w:t>
            </w:r>
          </w:p>
        </w:tc>
        <w:tc>
          <w:tcPr>
            <w:tcW w:w="846" w:type="dxa"/>
            <w:tcBorders>
              <w:top w:val="nil"/>
              <w:left w:val="nil"/>
              <w:bottom w:val="single" w:sz="4" w:space="0" w:color="auto"/>
              <w:right w:val="single" w:sz="4" w:space="0" w:color="auto"/>
            </w:tcBorders>
          </w:tcPr>
          <w:p w14:paraId="1E28DCEF"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20B0800A" w14:textId="77777777" w:rsidR="00A65609" w:rsidRPr="00FC049F" w:rsidRDefault="00A65609" w:rsidP="00A65609">
            <w:pPr>
              <w:ind w:right="144"/>
              <w:rPr>
                <w:rFonts w:ascii="Calibri" w:hAnsi="Calibri" w:cs="Arial"/>
              </w:rPr>
            </w:pPr>
            <w:r w:rsidRPr="00FC049F">
              <w:rPr>
                <w:rFonts w:ascii="Calibri" w:hAnsi="Calibri" w:cs="Arial"/>
              </w:rPr>
              <w:t>V1</w:t>
            </w:r>
          </w:p>
        </w:tc>
        <w:tc>
          <w:tcPr>
            <w:tcW w:w="1530" w:type="dxa"/>
            <w:tcBorders>
              <w:top w:val="nil"/>
              <w:left w:val="nil"/>
              <w:bottom w:val="single" w:sz="4" w:space="0" w:color="auto"/>
              <w:right w:val="single" w:sz="4" w:space="0" w:color="auto"/>
            </w:tcBorders>
          </w:tcPr>
          <w:p w14:paraId="2E2CB07D"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35BEBE44" w14:textId="77777777" w:rsidTr="007542CD">
        <w:trPr>
          <w:trHeight w:val="1137"/>
        </w:trPr>
        <w:tc>
          <w:tcPr>
            <w:tcW w:w="1945" w:type="dxa"/>
            <w:tcBorders>
              <w:top w:val="nil"/>
              <w:left w:val="nil"/>
              <w:bottom w:val="single" w:sz="4" w:space="0" w:color="auto"/>
              <w:right w:val="single" w:sz="4" w:space="0" w:color="auto"/>
            </w:tcBorders>
          </w:tcPr>
          <w:p w14:paraId="316C5FB0" w14:textId="77777777" w:rsidR="00A65609" w:rsidRPr="00FC049F" w:rsidRDefault="00A65609" w:rsidP="00A65609">
            <w:pPr>
              <w:ind w:right="144"/>
              <w:rPr>
                <w:rFonts w:ascii="Calibri" w:hAnsi="Calibri" w:cs="Arial"/>
              </w:rPr>
            </w:pPr>
            <w:r w:rsidRPr="00FC049F">
              <w:rPr>
                <w:rFonts w:ascii="Calibri" w:hAnsi="Calibri" w:cs="Arial"/>
              </w:rPr>
              <w:t>Txn_Ref_No</w:t>
            </w:r>
          </w:p>
        </w:tc>
        <w:tc>
          <w:tcPr>
            <w:tcW w:w="3706" w:type="dxa"/>
            <w:tcBorders>
              <w:top w:val="nil"/>
              <w:left w:val="nil"/>
              <w:bottom w:val="single" w:sz="4" w:space="0" w:color="auto"/>
              <w:right w:val="single" w:sz="4" w:space="0" w:color="auto"/>
            </w:tcBorders>
          </w:tcPr>
          <w:p w14:paraId="259FA40D" w14:textId="77777777" w:rsidR="00A65609" w:rsidRPr="00FC049F" w:rsidRDefault="00A65609" w:rsidP="00A65609">
            <w:pPr>
              <w:ind w:right="144"/>
              <w:rPr>
                <w:rFonts w:ascii="Calibri" w:hAnsi="Calibri" w:cs="Arial"/>
              </w:rPr>
            </w:pPr>
            <w:r w:rsidRPr="00FC049F">
              <w:rPr>
                <w:rFonts w:ascii="Calibri" w:hAnsi="Calibri" w:cs="Arial"/>
              </w:rPr>
              <w:t>Transfer Reference number is used to reverse the original transaction when Debit flag = Y and modify flag = Y</w:t>
            </w:r>
          </w:p>
        </w:tc>
        <w:tc>
          <w:tcPr>
            <w:tcW w:w="846" w:type="dxa"/>
            <w:tcBorders>
              <w:top w:val="nil"/>
              <w:left w:val="nil"/>
              <w:bottom w:val="single" w:sz="4" w:space="0" w:color="auto"/>
              <w:right w:val="single" w:sz="4" w:space="0" w:color="auto"/>
            </w:tcBorders>
          </w:tcPr>
          <w:p w14:paraId="78655AA4"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63533033" w14:textId="77777777" w:rsidR="00A65609" w:rsidRPr="00FC049F" w:rsidRDefault="00A65609" w:rsidP="00A65609">
            <w:pPr>
              <w:ind w:right="144"/>
              <w:rPr>
                <w:rFonts w:ascii="Calibri" w:hAnsi="Calibri" w:cs="Arial"/>
              </w:rPr>
            </w:pPr>
            <w:r w:rsidRPr="00FC049F">
              <w:rPr>
                <w:rFonts w:ascii="Calibri" w:hAnsi="Calibri" w:cs="Arial"/>
              </w:rPr>
              <w:t>V 16</w:t>
            </w:r>
          </w:p>
        </w:tc>
        <w:tc>
          <w:tcPr>
            <w:tcW w:w="1530" w:type="dxa"/>
            <w:tcBorders>
              <w:top w:val="nil"/>
              <w:left w:val="nil"/>
              <w:bottom w:val="single" w:sz="4" w:space="0" w:color="auto"/>
              <w:right w:val="single" w:sz="4" w:space="0" w:color="auto"/>
            </w:tcBorders>
          </w:tcPr>
          <w:p w14:paraId="096D00A7" w14:textId="77777777" w:rsidR="00A65609" w:rsidRPr="00FC049F" w:rsidRDefault="00A65609" w:rsidP="00A65609">
            <w:pPr>
              <w:ind w:right="144"/>
              <w:rPr>
                <w:rFonts w:ascii="Calibri" w:hAnsi="Calibri" w:cs="Arial"/>
              </w:rPr>
            </w:pPr>
          </w:p>
        </w:tc>
      </w:tr>
      <w:tr w:rsidR="00A65609" w:rsidRPr="00FC049F" w14:paraId="055F8E6F" w14:textId="77777777" w:rsidTr="007542CD">
        <w:trPr>
          <w:trHeight w:val="343"/>
        </w:trPr>
        <w:tc>
          <w:tcPr>
            <w:tcW w:w="1945" w:type="dxa"/>
            <w:tcBorders>
              <w:top w:val="nil"/>
              <w:left w:val="nil"/>
              <w:bottom w:val="single" w:sz="4" w:space="0" w:color="auto"/>
              <w:right w:val="single" w:sz="4" w:space="0" w:color="auto"/>
            </w:tcBorders>
          </w:tcPr>
          <w:p w14:paraId="719607FF" w14:textId="77777777" w:rsidR="00A65609" w:rsidRPr="00FC049F" w:rsidRDefault="00A65609" w:rsidP="00A65609">
            <w:pPr>
              <w:ind w:right="144"/>
              <w:rPr>
                <w:rFonts w:ascii="Calibri" w:hAnsi="Calibri" w:cs="Arial"/>
              </w:rPr>
            </w:pPr>
            <w:r w:rsidRPr="00FC049F">
              <w:rPr>
                <w:rFonts w:ascii="Calibri" w:hAnsi="Calibri" w:cs="Arial"/>
              </w:rPr>
              <w:t>Rev_Ref_No</w:t>
            </w:r>
          </w:p>
        </w:tc>
        <w:tc>
          <w:tcPr>
            <w:tcW w:w="3706" w:type="dxa"/>
            <w:tcBorders>
              <w:top w:val="nil"/>
              <w:left w:val="nil"/>
              <w:bottom w:val="single" w:sz="4" w:space="0" w:color="auto"/>
              <w:right w:val="single" w:sz="4" w:space="0" w:color="auto"/>
            </w:tcBorders>
          </w:tcPr>
          <w:p w14:paraId="23BDC4EA" w14:textId="77777777" w:rsidR="00A65609" w:rsidRPr="00FC049F" w:rsidRDefault="00A65609" w:rsidP="00A65609">
            <w:pPr>
              <w:ind w:right="144"/>
              <w:rPr>
                <w:rFonts w:ascii="Calibri" w:hAnsi="Calibri" w:cs="Arial"/>
              </w:rPr>
            </w:pPr>
            <w:r w:rsidRPr="00FC049F">
              <w:rPr>
                <w:rFonts w:ascii="Calibri" w:hAnsi="Calibri" w:cs="Arial"/>
              </w:rPr>
              <w:t xml:space="preserve">Financials what ever posted for the previous transaction should be released with a new </w:t>
            </w:r>
            <w:r w:rsidRPr="00FC049F">
              <w:rPr>
                <w:rFonts w:ascii="Calibri" w:hAnsi="Calibri" w:cs="Arial"/>
              </w:rPr>
              <w:lastRenderedPageBreak/>
              <w:t>transaction reference</w:t>
            </w:r>
          </w:p>
        </w:tc>
        <w:tc>
          <w:tcPr>
            <w:tcW w:w="846" w:type="dxa"/>
            <w:tcBorders>
              <w:top w:val="nil"/>
              <w:left w:val="nil"/>
              <w:bottom w:val="single" w:sz="4" w:space="0" w:color="auto"/>
              <w:right w:val="single" w:sz="4" w:space="0" w:color="auto"/>
            </w:tcBorders>
          </w:tcPr>
          <w:p w14:paraId="4238017A" w14:textId="77777777" w:rsidR="00A65609" w:rsidRPr="00FC049F" w:rsidRDefault="00A65609" w:rsidP="00A65609">
            <w:pPr>
              <w:ind w:right="144"/>
              <w:jc w:val="center"/>
              <w:rPr>
                <w:rFonts w:ascii="Calibri" w:hAnsi="Calibri" w:cs="Arial"/>
              </w:rPr>
            </w:pPr>
            <w:r w:rsidRPr="00FC049F">
              <w:rPr>
                <w:rFonts w:ascii="Calibri" w:hAnsi="Calibri" w:cs="Arial"/>
              </w:rPr>
              <w:lastRenderedPageBreak/>
              <w:t>O</w:t>
            </w:r>
          </w:p>
        </w:tc>
        <w:tc>
          <w:tcPr>
            <w:tcW w:w="1440" w:type="dxa"/>
            <w:tcBorders>
              <w:top w:val="nil"/>
              <w:left w:val="nil"/>
              <w:bottom w:val="single" w:sz="4" w:space="0" w:color="auto"/>
              <w:right w:val="single" w:sz="4" w:space="0" w:color="auto"/>
            </w:tcBorders>
          </w:tcPr>
          <w:p w14:paraId="799D6F32" w14:textId="77777777" w:rsidR="00A65609" w:rsidRPr="00FC049F" w:rsidRDefault="00A65609" w:rsidP="00A65609">
            <w:pPr>
              <w:ind w:right="144"/>
              <w:rPr>
                <w:rFonts w:ascii="Calibri" w:hAnsi="Calibri" w:cs="Arial"/>
              </w:rPr>
            </w:pPr>
            <w:r w:rsidRPr="00FC049F">
              <w:rPr>
                <w:rFonts w:ascii="Calibri" w:hAnsi="Calibri" w:cs="Arial"/>
              </w:rPr>
              <w:t>V 16</w:t>
            </w:r>
          </w:p>
        </w:tc>
        <w:tc>
          <w:tcPr>
            <w:tcW w:w="1530" w:type="dxa"/>
            <w:tcBorders>
              <w:top w:val="nil"/>
              <w:left w:val="nil"/>
              <w:bottom w:val="single" w:sz="4" w:space="0" w:color="auto"/>
              <w:right w:val="single" w:sz="4" w:space="0" w:color="auto"/>
            </w:tcBorders>
          </w:tcPr>
          <w:p w14:paraId="27BFD51D" w14:textId="77777777" w:rsidR="00A65609" w:rsidRPr="00FC049F" w:rsidRDefault="00A65609" w:rsidP="00A65609">
            <w:pPr>
              <w:ind w:right="144"/>
              <w:rPr>
                <w:rFonts w:ascii="Calibri" w:hAnsi="Calibri" w:cs="Arial"/>
              </w:rPr>
            </w:pPr>
          </w:p>
        </w:tc>
      </w:tr>
      <w:tr w:rsidR="00A65609" w:rsidRPr="00FC049F" w14:paraId="2F6CE26D" w14:textId="77777777" w:rsidTr="007542CD">
        <w:trPr>
          <w:trHeight w:val="1137"/>
        </w:trPr>
        <w:tc>
          <w:tcPr>
            <w:tcW w:w="1945" w:type="dxa"/>
            <w:tcBorders>
              <w:top w:val="nil"/>
              <w:left w:val="nil"/>
              <w:bottom w:val="single" w:sz="4" w:space="0" w:color="auto"/>
              <w:right w:val="single" w:sz="4" w:space="0" w:color="auto"/>
            </w:tcBorders>
          </w:tcPr>
          <w:p w14:paraId="3DE7E415" w14:textId="77777777" w:rsidR="00A65609" w:rsidRPr="00FC049F" w:rsidRDefault="00A65609" w:rsidP="00A65609">
            <w:pPr>
              <w:ind w:right="144"/>
              <w:rPr>
                <w:rFonts w:ascii="Calibri" w:hAnsi="Calibri" w:cs="Arial"/>
              </w:rPr>
            </w:pPr>
            <w:r w:rsidRPr="00FC049F">
              <w:rPr>
                <w:rFonts w:ascii="Calibri" w:hAnsi="Calibri" w:cs="Arial"/>
              </w:rPr>
              <w:lastRenderedPageBreak/>
              <w:t>Condition_Flg</w:t>
            </w:r>
          </w:p>
        </w:tc>
        <w:tc>
          <w:tcPr>
            <w:tcW w:w="3706" w:type="dxa"/>
            <w:tcBorders>
              <w:top w:val="nil"/>
              <w:left w:val="nil"/>
              <w:bottom w:val="single" w:sz="4" w:space="0" w:color="auto"/>
              <w:right w:val="single" w:sz="4" w:space="0" w:color="auto"/>
            </w:tcBorders>
          </w:tcPr>
          <w:p w14:paraId="0425D678" w14:textId="77777777" w:rsidR="00A65609" w:rsidRPr="00FC049F" w:rsidRDefault="00A65609" w:rsidP="00A65609">
            <w:pPr>
              <w:ind w:right="144"/>
              <w:rPr>
                <w:rFonts w:ascii="Calibri" w:hAnsi="Calibri" w:cs="Arial"/>
              </w:rPr>
            </w:pPr>
            <w:r w:rsidRPr="00FC049F">
              <w:rPr>
                <w:rFonts w:ascii="Calibri" w:hAnsi="Calibri" w:cs="Arial"/>
              </w:rPr>
              <w:t>Condition flag must be [AAA] – Account +Auth Code+ Amount. If AA then account+ Auth Code. This field is used to unfreeze the original flag</w:t>
            </w:r>
          </w:p>
        </w:tc>
        <w:tc>
          <w:tcPr>
            <w:tcW w:w="846" w:type="dxa"/>
            <w:tcBorders>
              <w:top w:val="nil"/>
              <w:left w:val="nil"/>
              <w:bottom w:val="single" w:sz="4" w:space="0" w:color="auto"/>
              <w:right w:val="single" w:sz="4" w:space="0" w:color="auto"/>
            </w:tcBorders>
          </w:tcPr>
          <w:p w14:paraId="3AA16F18"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5E2FB9B8" w14:textId="77777777" w:rsidR="00A65609" w:rsidRPr="00FC049F" w:rsidRDefault="00A65609" w:rsidP="00A65609">
            <w:pPr>
              <w:ind w:right="144"/>
              <w:rPr>
                <w:rFonts w:ascii="Calibri" w:hAnsi="Calibri" w:cs="Arial"/>
              </w:rPr>
            </w:pPr>
            <w:r w:rsidRPr="00FC049F">
              <w:rPr>
                <w:rFonts w:ascii="Calibri" w:hAnsi="Calibri" w:cs="Arial"/>
              </w:rPr>
              <w:t>V 1</w:t>
            </w:r>
          </w:p>
        </w:tc>
        <w:tc>
          <w:tcPr>
            <w:tcW w:w="1530" w:type="dxa"/>
            <w:tcBorders>
              <w:top w:val="nil"/>
              <w:left w:val="nil"/>
              <w:bottom w:val="single" w:sz="4" w:space="0" w:color="auto"/>
              <w:right w:val="single" w:sz="4" w:space="0" w:color="auto"/>
            </w:tcBorders>
          </w:tcPr>
          <w:p w14:paraId="67F4A50D" w14:textId="77777777" w:rsidR="00A65609" w:rsidRPr="00FC049F" w:rsidRDefault="00A65609" w:rsidP="00A65609">
            <w:pPr>
              <w:ind w:right="144"/>
              <w:rPr>
                <w:rFonts w:ascii="Calibri" w:hAnsi="Calibri" w:cs="Arial"/>
              </w:rPr>
            </w:pPr>
          </w:p>
        </w:tc>
      </w:tr>
      <w:tr w:rsidR="00A65609" w:rsidRPr="00FC049F" w14:paraId="72742780" w14:textId="77777777" w:rsidTr="007542CD">
        <w:trPr>
          <w:trHeight w:val="748"/>
        </w:trPr>
        <w:tc>
          <w:tcPr>
            <w:tcW w:w="1945" w:type="dxa"/>
            <w:tcBorders>
              <w:top w:val="nil"/>
              <w:left w:val="nil"/>
              <w:bottom w:val="single" w:sz="4" w:space="0" w:color="auto"/>
              <w:right w:val="single" w:sz="4" w:space="0" w:color="auto"/>
            </w:tcBorders>
          </w:tcPr>
          <w:p w14:paraId="7F374F5A" w14:textId="77777777" w:rsidR="00A65609" w:rsidRPr="00FC049F" w:rsidRDefault="00A65609" w:rsidP="00A65609">
            <w:pPr>
              <w:ind w:right="144"/>
              <w:rPr>
                <w:rFonts w:ascii="Calibri" w:hAnsi="Calibri" w:cs="Arial"/>
              </w:rPr>
            </w:pPr>
            <w:r w:rsidRPr="00FC049F">
              <w:rPr>
                <w:rFonts w:ascii="Calibri" w:hAnsi="Calibri" w:cs="Arial"/>
              </w:rPr>
              <w:t>Int_Remarks</w:t>
            </w:r>
          </w:p>
        </w:tc>
        <w:tc>
          <w:tcPr>
            <w:tcW w:w="3706" w:type="dxa"/>
            <w:tcBorders>
              <w:top w:val="nil"/>
              <w:left w:val="nil"/>
              <w:bottom w:val="single" w:sz="4" w:space="0" w:color="auto"/>
              <w:right w:val="single" w:sz="4" w:space="0" w:color="auto"/>
            </w:tcBorders>
          </w:tcPr>
          <w:p w14:paraId="07EC3525" w14:textId="77777777" w:rsidR="00A65609" w:rsidRPr="00FC049F" w:rsidRDefault="00A65609" w:rsidP="00A65609">
            <w:pPr>
              <w:ind w:right="144"/>
              <w:rPr>
                <w:rFonts w:ascii="Calibri" w:hAnsi="Calibri" w:cs="Arial"/>
              </w:rPr>
            </w:pPr>
            <w:r w:rsidRPr="00FC049F">
              <w:rPr>
                <w:rFonts w:ascii="Calibri" w:hAnsi="Calibri" w:cs="Arial"/>
              </w:rPr>
              <w:t>Internal Remarks for the online debit</w:t>
            </w:r>
          </w:p>
        </w:tc>
        <w:tc>
          <w:tcPr>
            <w:tcW w:w="846" w:type="dxa"/>
            <w:tcBorders>
              <w:top w:val="nil"/>
              <w:left w:val="nil"/>
              <w:bottom w:val="single" w:sz="4" w:space="0" w:color="auto"/>
              <w:right w:val="single" w:sz="4" w:space="0" w:color="auto"/>
            </w:tcBorders>
          </w:tcPr>
          <w:p w14:paraId="0BBF9341"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nil"/>
              <w:left w:val="nil"/>
              <w:bottom w:val="single" w:sz="4" w:space="0" w:color="auto"/>
              <w:right w:val="single" w:sz="4" w:space="0" w:color="auto"/>
            </w:tcBorders>
          </w:tcPr>
          <w:p w14:paraId="4F80CAAD" w14:textId="77777777" w:rsidR="00A65609" w:rsidRPr="00FC049F" w:rsidRDefault="00A65609" w:rsidP="00A65609">
            <w:pPr>
              <w:ind w:right="144"/>
              <w:rPr>
                <w:rFonts w:ascii="Calibri" w:hAnsi="Calibri" w:cs="Arial"/>
              </w:rPr>
            </w:pPr>
            <w:r w:rsidRPr="00FC049F">
              <w:rPr>
                <w:rFonts w:ascii="Calibri" w:hAnsi="Calibri" w:cs="Arial"/>
              </w:rPr>
              <w:t>V300</w:t>
            </w:r>
          </w:p>
        </w:tc>
        <w:tc>
          <w:tcPr>
            <w:tcW w:w="1530" w:type="dxa"/>
            <w:tcBorders>
              <w:top w:val="nil"/>
              <w:left w:val="nil"/>
              <w:bottom w:val="single" w:sz="4" w:space="0" w:color="auto"/>
              <w:right w:val="single" w:sz="4" w:space="0" w:color="auto"/>
            </w:tcBorders>
          </w:tcPr>
          <w:p w14:paraId="1AEC332E"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7CA3F689" w14:textId="77777777" w:rsidTr="007542CD">
        <w:trPr>
          <w:trHeight w:val="1137"/>
        </w:trPr>
        <w:tc>
          <w:tcPr>
            <w:tcW w:w="1945" w:type="dxa"/>
            <w:tcBorders>
              <w:top w:val="single" w:sz="4" w:space="0" w:color="auto"/>
              <w:left w:val="single" w:sz="6" w:space="0" w:color="auto"/>
              <w:bottom w:val="single" w:sz="6" w:space="0" w:color="auto"/>
              <w:right w:val="single" w:sz="6" w:space="0" w:color="auto"/>
            </w:tcBorders>
          </w:tcPr>
          <w:p w14:paraId="6D1C57C0" w14:textId="77777777" w:rsidR="00A65609" w:rsidRPr="00FC049F" w:rsidRDefault="00A65609" w:rsidP="00A65609">
            <w:pPr>
              <w:ind w:right="144"/>
              <w:rPr>
                <w:rFonts w:ascii="Calibri" w:hAnsi="Calibri" w:cs="Arial"/>
              </w:rPr>
            </w:pPr>
            <w:r w:rsidRPr="00FC049F">
              <w:rPr>
                <w:rFonts w:ascii="Calibri" w:hAnsi="Calibri" w:cs="Arial"/>
              </w:rPr>
              <w:t>Ext_Remarks</w:t>
            </w:r>
          </w:p>
        </w:tc>
        <w:tc>
          <w:tcPr>
            <w:tcW w:w="3706" w:type="dxa"/>
            <w:tcBorders>
              <w:top w:val="single" w:sz="4" w:space="0" w:color="auto"/>
              <w:left w:val="single" w:sz="6" w:space="0" w:color="auto"/>
              <w:bottom w:val="single" w:sz="6" w:space="0" w:color="auto"/>
              <w:right w:val="single" w:sz="6" w:space="0" w:color="auto"/>
            </w:tcBorders>
          </w:tcPr>
          <w:p w14:paraId="735F637F" w14:textId="77777777" w:rsidR="00A65609" w:rsidRPr="00FC049F" w:rsidRDefault="00A65609" w:rsidP="00A65609">
            <w:pPr>
              <w:ind w:right="144"/>
              <w:rPr>
                <w:rFonts w:ascii="Calibri" w:hAnsi="Calibri" w:cs="Arial"/>
              </w:rPr>
            </w:pPr>
            <w:r w:rsidRPr="00FC049F">
              <w:rPr>
                <w:rFonts w:ascii="Calibri" w:hAnsi="Calibri" w:cs="Arial"/>
              </w:rPr>
              <w:t>Customer remarks for the Online debit</w:t>
            </w:r>
          </w:p>
        </w:tc>
        <w:tc>
          <w:tcPr>
            <w:tcW w:w="846" w:type="dxa"/>
            <w:tcBorders>
              <w:top w:val="single" w:sz="4" w:space="0" w:color="auto"/>
              <w:left w:val="single" w:sz="6" w:space="0" w:color="auto"/>
              <w:bottom w:val="single" w:sz="6" w:space="0" w:color="auto"/>
              <w:right w:val="single" w:sz="6" w:space="0" w:color="auto"/>
            </w:tcBorders>
          </w:tcPr>
          <w:p w14:paraId="2D78FDFE"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single" w:sz="4" w:space="0" w:color="auto"/>
              <w:left w:val="single" w:sz="6" w:space="0" w:color="auto"/>
              <w:bottom w:val="single" w:sz="6" w:space="0" w:color="auto"/>
              <w:right w:val="single" w:sz="6" w:space="0" w:color="auto"/>
            </w:tcBorders>
          </w:tcPr>
          <w:p w14:paraId="15B4C0AF" w14:textId="77777777" w:rsidR="00A65609" w:rsidRPr="00FC049F" w:rsidRDefault="00A65609" w:rsidP="00A65609">
            <w:pPr>
              <w:ind w:right="144"/>
              <w:rPr>
                <w:rFonts w:ascii="Calibri" w:hAnsi="Calibri" w:cs="Arial"/>
              </w:rPr>
            </w:pPr>
            <w:r w:rsidRPr="00FC049F">
              <w:rPr>
                <w:rFonts w:ascii="Calibri" w:hAnsi="Calibri" w:cs="Arial"/>
              </w:rPr>
              <w:t>V300</w:t>
            </w:r>
          </w:p>
        </w:tc>
        <w:tc>
          <w:tcPr>
            <w:tcW w:w="1530" w:type="dxa"/>
            <w:tcBorders>
              <w:top w:val="single" w:sz="4" w:space="0" w:color="auto"/>
              <w:left w:val="single" w:sz="6" w:space="0" w:color="auto"/>
              <w:bottom w:val="single" w:sz="6" w:space="0" w:color="auto"/>
              <w:right w:val="single" w:sz="4" w:space="0" w:color="auto"/>
            </w:tcBorders>
          </w:tcPr>
          <w:p w14:paraId="5250B105" w14:textId="77777777" w:rsidR="00A65609" w:rsidRPr="00FC049F" w:rsidRDefault="00A65609" w:rsidP="00A65609">
            <w:pPr>
              <w:ind w:right="144"/>
              <w:rPr>
                <w:rFonts w:ascii="Calibri" w:hAnsi="Calibri" w:cs="Arial"/>
              </w:rPr>
            </w:pPr>
            <w:r w:rsidRPr="00FC049F">
              <w:rPr>
                <w:rFonts w:ascii="Calibri" w:hAnsi="Calibri" w:cs="Arial"/>
              </w:rPr>
              <w:t> </w:t>
            </w:r>
          </w:p>
        </w:tc>
      </w:tr>
      <w:tr w:rsidR="00A65609" w:rsidRPr="00FC049F" w14:paraId="32F5DE23" w14:textId="77777777" w:rsidTr="007542CD">
        <w:trPr>
          <w:trHeight w:val="1137"/>
        </w:trPr>
        <w:tc>
          <w:tcPr>
            <w:tcW w:w="1945" w:type="dxa"/>
            <w:tcBorders>
              <w:top w:val="single" w:sz="6" w:space="0" w:color="auto"/>
              <w:left w:val="single" w:sz="6" w:space="0" w:color="auto"/>
              <w:bottom w:val="single" w:sz="4" w:space="0" w:color="auto"/>
              <w:right w:val="single" w:sz="6" w:space="0" w:color="auto"/>
            </w:tcBorders>
          </w:tcPr>
          <w:p w14:paraId="3935F149" w14:textId="77777777" w:rsidR="00A65609" w:rsidRPr="00FC049F" w:rsidRDefault="00A65609" w:rsidP="00A65609">
            <w:pPr>
              <w:ind w:right="144"/>
              <w:rPr>
                <w:rFonts w:ascii="Calibri" w:hAnsi="Calibri" w:cs="Arial"/>
              </w:rPr>
            </w:pPr>
            <w:r w:rsidRPr="00FC049F">
              <w:rPr>
                <w:rFonts w:ascii="Calibri" w:hAnsi="Calibri" w:cs="Arial"/>
              </w:rPr>
              <w:t>Acc_No</w:t>
            </w:r>
          </w:p>
        </w:tc>
        <w:tc>
          <w:tcPr>
            <w:tcW w:w="3706" w:type="dxa"/>
            <w:tcBorders>
              <w:top w:val="single" w:sz="6" w:space="0" w:color="auto"/>
              <w:left w:val="single" w:sz="6" w:space="0" w:color="auto"/>
              <w:bottom w:val="single" w:sz="4" w:space="0" w:color="auto"/>
              <w:right w:val="single" w:sz="6" w:space="0" w:color="auto"/>
            </w:tcBorders>
          </w:tcPr>
          <w:p w14:paraId="65765FC0" w14:textId="77777777" w:rsidR="00A65609" w:rsidRPr="00FC049F" w:rsidRDefault="00A65609" w:rsidP="00A65609">
            <w:pPr>
              <w:ind w:right="144"/>
              <w:rPr>
                <w:rFonts w:ascii="Calibri" w:hAnsi="Calibri" w:cs="Arial"/>
              </w:rPr>
            </w:pPr>
            <w:r w:rsidRPr="00FC049F">
              <w:rPr>
                <w:rFonts w:ascii="Calibri" w:hAnsi="Calibri" w:cs="Arial"/>
              </w:rPr>
              <w:t>Account number linked to the card. If this field is empty then System will take the primary account number of card internally for posting</w:t>
            </w:r>
          </w:p>
        </w:tc>
        <w:tc>
          <w:tcPr>
            <w:tcW w:w="846" w:type="dxa"/>
            <w:tcBorders>
              <w:top w:val="single" w:sz="6" w:space="0" w:color="auto"/>
              <w:left w:val="single" w:sz="6" w:space="0" w:color="auto"/>
              <w:bottom w:val="single" w:sz="4" w:space="0" w:color="auto"/>
              <w:right w:val="single" w:sz="6" w:space="0" w:color="auto"/>
            </w:tcBorders>
          </w:tcPr>
          <w:p w14:paraId="0944279D" w14:textId="77777777" w:rsidR="00A65609" w:rsidRPr="00FC049F" w:rsidRDefault="00A65609" w:rsidP="00A65609">
            <w:pPr>
              <w:ind w:right="144"/>
              <w:jc w:val="center"/>
              <w:rPr>
                <w:rFonts w:ascii="Calibri" w:hAnsi="Calibri" w:cs="Arial"/>
              </w:rPr>
            </w:pPr>
            <w:r w:rsidRPr="00FC049F">
              <w:rPr>
                <w:rFonts w:ascii="Calibri" w:hAnsi="Calibri" w:cs="Arial"/>
              </w:rPr>
              <w:t>O</w:t>
            </w:r>
          </w:p>
        </w:tc>
        <w:tc>
          <w:tcPr>
            <w:tcW w:w="1440" w:type="dxa"/>
            <w:tcBorders>
              <w:top w:val="single" w:sz="6" w:space="0" w:color="auto"/>
              <w:left w:val="single" w:sz="6" w:space="0" w:color="auto"/>
              <w:bottom w:val="single" w:sz="4" w:space="0" w:color="auto"/>
              <w:right w:val="single" w:sz="6" w:space="0" w:color="auto"/>
            </w:tcBorders>
          </w:tcPr>
          <w:p w14:paraId="16B063DE" w14:textId="77777777" w:rsidR="00A65609" w:rsidRPr="00FC049F" w:rsidRDefault="00A65609" w:rsidP="00A65609">
            <w:pPr>
              <w:ind w:right="144"/>
              <w:rPr>
                <w:rFonts w:ascii="Calibri" w:hAnsi="Calibri" w:cs="Arial"/>
              </w:rPr>
            </w:pPr>
            <w:r w:rsidRPr="00FC049F">
              <w:rPr>
                <w:rFonts w:ascii="Calibri" w:hAnsi="Calibri" w:cs="Arial"/>
              </w:rPr>
              <w:t>V 16</w:t>
            </w:r>
          </w:p>
        </w:tc>
        <w:tc>
          <w:tcPr>
            <w:tcW w:w="1530" w:type="dxa"/>
            <w:tcBorders>
              <w:top w:val="single" w:sz="6" w:space="0" w:color="auto"/>
              <w:left w:val="single" w:sz="6" w:space="0" w:color="auto"/>
              <w:bottom w:val="single" w:sz="4" w:space="0" w:color="auto"/>
              <w:right w:val="single" w:sz="4" w:space="0" w:color="auto"/>
            </w:tcBorders>
          </w:tcPr>
          <w:p w14:paraId="07F3E71C" w14:textId="77777777" w:rsidR="00A65609" w:rsidRPr="00FC049F" w:rsidRDefault="00A65609" w:rsidP="00A65609">
            <w:pPr>
              <w:ind w:right="144"/>
              <w:rPr>
                <w:rFonts w:ascii="Calibri" w:hAnsi="Calibri" w:cs="Arial"/>
              </w:rPr>
            </w:pPr>
          </w:p>
        </w:tc>
      </w:tr>
    </w:tbl>
    <w:p w14:paraId="62780032" w14:textId="77777777" w:rsidR="00A65609" w:rsidRPr="00A65609" w:rsidRDefault="00A65609" w:rsidP="00A65609">
      <w:pPr>
        <w:ind w:left="360"/>
        <w:rPr>
          <w:rFonts w:ascii="Arial" w:hAnsi="Arial" w:cs="Arial"/>
          <w:b/>
          <w:i/>
          <w:u w:val="single"/>
        </w:rPr>
      </w:pPr>
    </w:p>
    <w:p w14:paraId="0CE7F4A0" w14:textId="77777777" w:rsidR="00987143" w:rsidRPr="00733CDD" w:rsidRDefault="00987143" w:rsidP="00987143">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5418"/>
        <w:gridCol w:w="4320"/>
      </w:tblGrid>
      <w:tr w:rsidR="00987143" w:rsidRPr="002A403B" w14:paraId="2B54210F" w14:textId="77777777" w:rsidTr="00987143">
        <w:trPr>
          <w:trHeight w:hRule="exact" w:val="288"/>
        </w:trPr>
        <w:tc>
          <w:tcPr>
            <w:tcW w:w="541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39A05845" w14:textId="77777777" w:rsidR="00987143" w:rsidRPr="002A403B" w:rsidRDefault="00987143" w:rsidP="000D29AE">
            <w:pPr>
              <w:pStyle w:val="tablehead"/>
              <w:rPr>
                <w:rFonts w:ascii="Arial" w:eastAsia="Batang" w:hAnsi="Arial" w:cs="Arial"/>
                <w:sz w:val="20"/>
                <w:szCs w:val="20"/>
              </w:rPr>
            </w:pPr>
            <w:r>
              <w:rPr>
                <w:rFonts w:ascii="Arial" w:eastAsia="Batang" w:hAnsi="Arial" w:cs="Arial"/>
                <w:sz w:val="20"/>
                <w:szCs w:val="20"/>
              </w:rPr>
              <w:t>Request</w:t>
            </w:r>
          </w:p>
        </w:tc>
        <w:tc>
          <w:tcPr>
            <w:tcW w:w="432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5767271B" w14:textId="1DB6B609" w:rsidR="00987143" w:rsidRPr="00C71031" w:rsidRDefault="00987143" w:rsidP="000D29AE">
            <w:pPr>
              <w:pStyle w:val="tablehead"/>
              <w:rPr>
                <w:rFonts w:ascii="Arial" w:eastAsia="Batang" w:hAnsi="Arial" w:cs="Arial"/>
                <w:sz w:val="20"/>
                <w:szCs w:val="20"/>
              </w:rPr>
            </w:pPr>
            <w:r w:rsidRPr="00C71031">
              <w:rPr>
                <w:rFonts w:ascii="Arial" w:eastAsia="Batang" w:hAnsi="Arial" w:cs="Arial"/>
                <w:sz w:val="20"/>
                <w:szCs w:val="20"/>
              </w:rPr>
              <w:t>Response</w:t>
            </w:r>
          </w:p>
        </w:tc>
      </w:tr>
      <w:tr w:rsidR="00987143" w:rsidRPr="002A403B" w14:paraId="2EEDDB40" w14:textId="77777777" w:rsidTr="00AC6CB8">
        <w:trPr>
          <w:trHeight w:hRule="exact" w:val="14780"/>
        </w:trPr>
        <w:tc>
          <w:tcPr>
            <w:tcW w:w="54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E7226"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lastRenderedPageBreak/>
              <w:t>&lt;soap:Envelope xmlns:soap="http://www.w3.org/2003/05/soap-envelope" xmlns:fin="sharedresource/schema/global/financials/financialearmark" xmlns:ns="shb/common/envelope/commonheader/1.0"&gt;</w:t>
            </w:r>
          </w:p>
          <w:p w14:paraId="4E1E10C4"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&lt;soap:Header/&gt;</w:t>
            </w:r>
          </w:p>
          <w:p w14:paraId="72761DCB"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&lt;soap:Body&gt;</w:t>
            </w:r>
          </w:p>
          <w:p w14:paraId="3861F8D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&lt;fin:FreezeReq&gt;</w:t>
            </w:r>
          </w:p>
          <w:p w14:paraId="2194594D"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&lt;ns:AppHdr&gt;</w:t>
            </w:r>
          </w:p>
          <w:p w14:paraId="5332A8DA"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598490C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&lt;ns:CharSet&gt;UTF-8&lt;/ns:CharSet&gt;</w:t>
            </w:r>
          </w:p>
          <w:p w14:paraId="4DB31D79"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&lt;ns:SvcVer&gt;1.0&lt;/ns:SvcVer&gt;</w:t>
            </w:r>
          </w:p>
          <w:p w14:paraId="6B7E9C79"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&lt;ns:From&gt;</w:t>
            </w:r>
          </w:p>
          <w:p w14:paraId="7345AEE9"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&lt;ns:Id&gt;?&lt;/ns:Id&gt;</w:t>
            </w:r>
          </w:p>
          <w:p w14:paraId="535422A5"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&lt;ns:Name&gt;?&lt;/ns:Name&gt;</w:t>
            </w:r>
          </w:p>
          <w:p w14:paraId="5DC1F379"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&lt;/ns:From&gt;</w:t>
            </w:r>
          </w:p>
          <w:p w14:paraId="74A6597F"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&lt;!--Zero or more repetitions:--&gt;</w:t>
            </w:r>
          </w:p>
          <w:p w14:paraId="2CC45699"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&lt;ns:To&gt;</w:t>
            </w:r>
          </w:p>
          <w:p w14:paraId="033AEFFF"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&lt;ns:Id&gt;?&lt;/ns:Id&gt;</w:t>
            </w:r>
          </w:p>
          <w:p w14:paraId="0715B6E6"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&lt;ns:Name&gt;?&lt;/ns:Name&gt;</w:t>
            </w:r>
          </w:p>
          <w:p w14:paraId="67163DF1"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&lt;/ns:To&gt;</w:t>
            </w:r>
          </w:p>
          <w:p w14:paraId="5B5333B6"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&lt;ns:MsgId&gt;?&lt;/ns:MsgId&gt;</w:t>
            </w:r>
          </w:p>
          <w:p w14:paraId="21F3B0A0"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1CCBA5FF"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&lt;ns:MsgPreId&gt;?&lt;/ns:MsgPreId&gt;</w:t>
            </w:r>
          </w:p>
          <w:p w14:paraId="4BABE02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&lt;ns:BizSvc&gt;</w:t>
            </w:r>
          </w:p>
          <w:p w14:paraId="1BC2508B"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&lt;ns:Id&gt;?&lt;/ns:Id&gt;</w:t>
            </w:r>
          </w:p>
          <w:p w14:paraId="0898B65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&lt;ns:Name&gt;?&lt;/ns:Name&gt;</w:t>
            </w:r>
          </w:p>
          <w:p w14:paraId="659728C0"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&lt;/ns:BizSvc&gt;</w:t>
            </w:r>
          </w:p>
          <w:p w14:paraId="73033A1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5DD89D95"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&lt;ns:Service&gt;</w:t>
            </w:r>
          </w:p>
          <w:p w14:paraId="5A224880"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70443B80"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&lt;ns:ServiceID&gt;?&lt;/ns:ServiceID&gt;</w:t>
            </w:r>
          </w:p>
          <w:p w14:paraId="04AB9803"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45F35DF7"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&lt;ns:ServiceName&gt;?&lt;/ns:ServiceName&gt;</w:t>
            </w:r>
          </w:p>
          <w:p w14:paraId="2468B36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5FB68A9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&lt;ns:Operatrion&gt;?&lt;/ns:Operatrion&gt;</w:t>
            </w:r>
          </w:p>
          <w:p w14:paraId="78EFDACF"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&lt;/ns:Service&gt;</w:t>
            </w:r>
          </w:p>
          <w:p w14:paraId="24AA1F20"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&lt;ns:TransDt&gt;2021-06-30T14:45:41.656+07:00&lt;/ns:TransDt&gt;</w:t>
            </w:r>
          </w:p>
          <w:p w14:paraId="2D78E611"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121EF30B"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&lt;ns:Signature&gt;?&lt;/ns:Signature&gt;</w:t>
            </w:r>
          </w:p>
          <w:p w14:paraId="485EB0CE"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&lt;/ns:AppHdr&gt;</w:t>
            </w:r>
          </w:p>
          <w:p w14:paraId="73B1B76F"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03D70D0C"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&lt;fin:Chnl_Id/&gt;</w:t>
            </w:r>
          </w:p>
          <w:p w14:paraId="6C1C323D"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10C046CC"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&lt;fin:Card_Type/&gt;</w:t>
            </w:r>
          </w:p>
          <w:p w14:paraId="3B68C4AB"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D4DB5AE"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&lt;fin:Txn_Src_No/&gt;</w:t>
            </w:r>
          </w:p>
          <w:p w14:paraId="693F9AB7"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481F5BC3"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&lt;fin:Seq_no/&gt;</w:t>
            </w:r>
          </w:p>
          <w:p w14:paraId="76101649"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6233F58A"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&lt;fin:Location/&gt;</w:t>
            </w:r>
          </w:p>
          <w:p w14:paraId="7E5F954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3EDF4EC"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&lt;fin:Receipt_No/&gt;</w:t>
            </w:r>
          </w:p>
          <w:p w14:paraId="4AD9C399"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1F319176"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&lt;fin:Txn_Dt/&gt;</w:t>
            </w:r>
          </w:p>
          <w:p w14:paraId="4BA61D47"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EBE1C96"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&lt;fin:Interface_Id/&gt;</w:t>
            </w:r>
          </w:p>
          <w:p w14:paraId="1E5B80A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7628E09"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&lt;fin:Auth_Code/&gt;</w:t>
            </w:r>
          </w:p>
          <w:p w14:paraId="5AEFB82C"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979661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&lt;fin:Ref_No/&gt;</w:t>
            </w:r>
          </w:p>
          <w:p w14:paraId="014DA493"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1AAF3B53"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&lt;fin:Echo_Field/&gt;</w:t>
            </w:r>
          </w:p>
          <w:p w14:paraId="4F83A12A"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07CAAE93"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&lt;fin:Card_No/&gt;</w:t>
            </w:r>
          </w:p>
          <w:p w14:paraId="05980530"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40BB65D"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&lt;fin:Freeze_Amt/&gt;</w:t>
            </w:r>
          </w:p>
          <w:p w14:paraId="405FE2E7"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9909EF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&lt;fin:Freeze_CCY/&gt;</w:t>
            </w:r>
          </w:p>
          <w:p w14:paraId="7C2E7A6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1E1A04F4"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&lt;fin:Period/&gt;</w:t>
            </w:r>
          </w:p>
          <w:p w14:paraId="673CC826"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21D74CE6"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&lt;fin:Freeze_Desc/&gt;</w:t>
            </w:r>
          </w:p>
          <w:p w14:paraId="5BADC707"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4B94F94"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&lt;fin:Freeze_Buffer/&gt;</w:t>
            </w:r>
          </w:p>
          <w:p w14:paraId="442EBA2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4FA85EC1"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&lt;fin:Conv_Mode/&gt;</w:t>
            </w:r>
          </w:p>
          <w:p w14:paraId="0948043C"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2AD7176A"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&lt;fin:Conv_Rate/&gt;</w:t>
            </w:r>
          </w:p>
          <w:p w14:paraId="18A9F80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4B9CF910"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&lt;fin:Modify_Flg/&gt;</w:t>
            </w:r>
          </w:p>
          <w:p w14:paraId="600BB074"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B7D4395"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&lt;fin:Modify_Amt/&gt;</w:t>
            </w:r>
          </w:p>
          <w:p w14:paraId="4F96851E"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5C7DAF81"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&lt;fin:Debit_Flg/&gt;</w:t>
            </w:r>
          </w:p>
          <w:p w14:paraId="5CC2DF5F"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B0034DA"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&lt;fin:Txn_Ref_No/&gt;</w:t>
            </w:r>
          </w:p>
          <w:p w14:paraId="11F853E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7EB7B46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&lt;fin:Rev_Ref_No/&gt;</w:t>
            </w:r>
          </w:p>
          <w:p w14:paraId="689104C5"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1E70F7AC"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&lt;fin:Condition_Flg/&gt;</w:t>
            </w:r>
          </w:p>
          <w:p w14:paraId="6EDA4FDB"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4836849C"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&lt;fin:Int_Remarks/&gt;</w:t>
            </w:r>
          </w:p>
          <w:p w14:paraId="6E8A3ED8"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4899CD12"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&lt;fin:Ext_Remarks/&gt;</w:t>
            </w:r>
          </w:p>
          <w:p w14:paraId="4F5CF4E5"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&lt;!--Optional:--&gt;</w:t>
            </w:r>
          </w:p>
          <w:p w14:paraId="3C2BC85D"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&lt;fin:Acc_No/&gt;</w:t>
            </w:r>
          </w:p>
          <w:p w14:paraId="76B26316"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&lt;/fin:FreezeReq&gt;</w:t>
            </w:r>
          </w:p>
          <w:p w14:paraId="349031E3" w14:textId="77777777" w:rsidR="00AC6CB8" w:rsidRPr="00AC6CB8" w:rsidRDefault="00AC6CB8" w:rsidP="00AC6CB8">
            <w:pPr>
              <w:spacing w:before="0" w:after="0"/>
              <w:rPr>
                <w:rFonts w:ascii="Arial" w:hAnsi="Arial" w:cs="Arial"/>
                <w:sz w:val="10"/>
                <w:szCs w:val="10"/>
              </w:rPr>
            </w:pPr>
            <w:r w:rsidRPr="00AC6CB8">
              <w:rPr>
                <w:rFonts w:ascii="Arial" w:hAnsi="Arial" w:cs="Arial"/>
                <w:sz w:val="10"/>
                <w:szCs w:val="10"/>
              </w:rPr>
              <w:t xml:space="preserve">   &lt;/soap:Body&gt;</w:t>
            </w:r>
          </w:p>
          <w:p w14:paraId="558505A7" w14:textId="3779AC64" w:rsidR="00987143" w:rsidRPr="00AC6CB8" w:rsidRDefault="00AC6CB8" w:rsidP="00987143">
            <w:pPr>
              <w:spacing w:before="0" w:after="0"/>
              <w:rPr>
                <w:sz w:val="10"/>
                <w:szCs w:val="10"/>
              </w:rPr>
            </w:pPr>
            <w:r w:rsidRPr="00AC6CB8">
              <w:rPr>
                <w:rFonts w:ascii="Arial" w:hAnsi="Arial" w:cs="Arial"/>
                <w:sz w:val="10"/>
                <w:szCs w:val="10"/>
              </w:rPr>
              <w:t>&lt;/soap:Envelope&gt;</w:t>
            </w:r>
          </w:p>
        </w:tc>
        <w:tc>
          <w:tcPr>
            <w:tcW w:w="43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D43892"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&lt;SOAP-ENV:Envelope xmlns:SOAP-ENV="http://www.w3.org/2003/05/soap-envelope"&gt;</w:t>
            </w:r>
          </w:p>
          <w:p w14:paraId="1E8AFE46"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&lt;SOAP-ENV:Body&gt;</w:t>
            </w:r>
          </w:p>
          <w:p w14:paraId="554996F9"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&lt;ns0:FreezeRes xmlns:ns0="sharedresource/schema/global/financials/financialearmark"&gt;</w:t>
            </w:r>
          </w:p>
          <w:p w14:paraId="0331BC9B"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&lt;ns1:AppHdr xmlns:ns1="shb/common/envelope/commonheader/1.0"&gt;</w:t>
            </w:r>
          </w:p>
          <w:p w14:paraId="261D3A3C"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&lt;ns1:CharSet&gt;?&lt;/ns1:CharSet&gt;</w:t>
            </w:r>
          </w:p>
          <w:p w14:paraId="4A4FE4EB"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&lt;ns1:SvcVer&gt;1.0&lt;/ns1:SvcVer&gt;</w:t>
            </w:r>
          </w:p>
          <w:p w14:paraId="760DE309"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&lt;ns1:From&gt;</w:t>
            </w:r>
          </w:p>
          <w:p w14:paraId="0DCBBE0B"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&lt;ns1:Id&gt;?&lt;/ns1:Id&gt;</w:t>
            </w:r>
          </w:p>
          <w:p w14:paraId="5C466384"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&lt;ns1:Name&gt;?&lt;/ns1:Name&gt;</w:t>
            </w:r>
          </w:p>
          <w:p w14:paraId="1364AFA6"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&lt;/ns1:From&gt;</w:t>
            </w:r>
          </w:p>
          <w:p w14:paraId="18B32DFA"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&lt;ns1:To&gt;</w:t>
            </w:r>
          </w:p>
          <w:p w14:paraId="2CF78BEA"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&lt;ns1:Id&gt;?&lt;/ns1:Id&gt;</w:t>
            </w:r>
          </w:p>
          <w:p w14:paraId="2FBF5D69"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&lt;ns1:Name&gt;?&lt;/ns1:Name&gt;</w:t>
            </w:r>
          </w:p>
          <w:p w14:paraId="5B6F50F8"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&lt;/ns1:To&gt;</w:t>
            </w:r>
          </w:p>
          <w:p w14:paraId="58823367"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&lt;ns1:MsgId&gt;?&lt;/ns1:MsgId&gt;</w:t>
            </w:r>
          </w:p>
          <w:p w14:paraId="15FAD32F"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&lt;ns1:MsgPreId&gt;?&lt;/ns1:MsgPreId&gt;</w:t>
            </w:r>
          </w:p>
          <w:p w14:paraId="5284609B"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&lt;ns1:BizSvc&gt;</w:t>
            </w:r>
          </w:p>
          <w:p w14:paraId="3B7AEC6E"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&lt;ns1:Id&gt;?&lt;/ns1:Id&gt;</w:t>
            </w:r>
          </w:p>
          <w:p w14:paraId="75CD14CB"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&lt;ns1:Name&gt;?&lt;/ns1:Name&gt;</w:t>
            </w:r>
          </w:p>
          <w:p w14:paraId="57A3B1F8"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&lt;/ns1:BizSvc&gt;</w:t>
            </w:r>
          </w:p>
          <w:p w14:paraId="3DEF6B9C"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&lt;ns1:Service&gt;</w:t>
            </w:r>
          </w:p>
          <w:p w14:paraId="25000475"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&lt;ns1:ServiceID&gt;Global/Financials/FinancialEarmark&lt;/ns1:ServiceID&gt;</w:t>
            </w:r>
          </w:p>
          <w:p w14:paraId="0CB7CC9B"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&lt;ns1:ServiceName&gt;Global/Financials/FinancialEarmark&lt;/ns1:ServiceName&gt;</w:t>
            </w:r>
          </w:p>
          <w:p w14:paraId="02311075"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&lt;ns1:Operatrion&gt;Freeze&lt;/ns1:Operatrion&gt;</w:t>
            </w:r>
          </w:p>
          <w:p w14:paraId="2F510A2F"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&lt;/ns1:Service&gt;</w:t>
            </w:r>
          </w:p>
          <w:p w14:paraId="530070F6"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&lt;ns1:TransDt&gt;2021-06-30T14:45:41.656+07:00&lt;/ns1:TransDt&gt;</w:t>
            </w:r>
          </w:p>
          <w:p w14:paraId="52FA6D93"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&lt;ns1:Signature&gt;?&lt;/ns1:Signature&gt;</w:t>
            </w:r>
          </w:p>
          <w:p w14:paraId="6C4A82EE"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&lt;/ns1:AppHdr&gt;</w:t>
            </w:r>
          </w:p>
          <w:p w14:paraId="018DDF33"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&lt;ns1:RespSts xmlns:ns1="shb/common/envelope/commonheader/1.0"&gt;</w:t>
            </w:r>
          </w:p>
          <w:p w14:paraId="3AB84905"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&lt;ns1:Sts&gt;1&lt;/ns1:Sts&gt;</w:t>
            </w:r>
          </w:p>
          <w:p w14:paraId="4AD62613"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&lt;ns1:ErrCd&gt;400&lt;/ns1:ErrCd&gt;</w:t>
            </w:r>
          </w:p>
          <w:p w14:paraId="147F835E"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&lt;ns1:ErrMsg&gt;Err from backend&lt;/ns1:ErrMsg&gt;</w:t>
            </w:r>
          </w:p>
          <w:p w14:paraId="7ADF662A"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&lt;ns1:ErrInfo&gt;</w:t>
            </w:r>
          </w:p>
          <w:p w14:paraId="675F623A"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&lt;ns1:Id&gt;COREBANKING&lt;/ns1:Id&gt;</w:t>
            </w:r>
          </w:p>
          <w:p w14:paraId="51482668"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&lt;ns1:ErrCd&gt;522&lt;/ns1:ErrCd&gt;</w:t>
            </w:r>
          </w:p>
          <w:p w14:paraId="57F64DBB"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&lt;ns1:ErrMsg&gt;Invalid Channel ID.&lt;/ns1:ErrMsg&gt;</w:t>
            </w:r>
          </w:p>
          <w:p w14:paraId="1F10D2A1"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&lt;/ns1:ErrInfo&gt;</w:t>
            </w:r>
          </w:p>
          <w:p w14:paraId="636D4034"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&lt;/ns1:RespSts&gt;</w:t>
            </w:r>
          </w:p>
          <w:p w14:paraId="7145034C"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&lt;ns0:Rad_Ref_No&gt;845&lt;/ns0:Rad_Ref_No&gt;</w:t>
            </w:r>
          </w:p>
          <w:p w14:paraId="7F9C76D6"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&lt;ns0:Status&gt;522&lt;/ns0:Status&gt;</w:t>
            </w:r>
          </w:p>
          <w:p w14:paraId="3087F63D"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&lt;ns0:Result_Code&gt;522&lt;/ns0:Result_Code&gt;</w:t>
            </w:r>
          </w:p>
          <w:p w14:paraId="6AFE5DCC"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&lt;ns0:Echo_Field&gt;?&lt;/ns0:Echo_Field&gt;</w:t>
            </w:r>
          </w:p>
          <w:p w14:paraId="3B613A92"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&lt;ns0:Ref_No&gt;?&lt;/ns0:Ref_No&gt;</w:t>
            </w:r>
          </w:p>
          <w:p w14:paraId="1C10B667"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&lt;ns0:Avail_Bal/&gt;</w:t>
            </w:r>
          </w:p>
          <w:p w14:paraId="48324C35"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&lt;ns0:Curr_Bal/&gt;</w:t>
            </w:r>
          </w:p>
          <w:p w14:paraId="4CA26F56"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&lt;ns0:Acc_CCY_Cd/&gt;</w:t>
            </w:r>
          </w:p>
          <w:p w14:paraId="0E96072B"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&lt;/ns0:FreezeRes&gt;</w:t>
            </w:r>
          </w:p>
          <w:p w14:paraId="2C9DB6B1" w14:textId="77777777" w:rsidR="00C71031" w:rsidRPr="00C00BC5" w:rsidRDefault="00C71031" w:rsidP="00C71031">
            <w:pPr>
              <w:spacing w:before="0" w:after="0"/>
              <w:rPr>
                <w:rFonts w:ascii="Arial" w:hAnsi="Arial" w:cs="Arial"/>
                <w:b/>
                <w:sz w:val="16"/>
                <w:szCs w:val="16"/>
              </w:rPr>
            </w:pPr>
            <w:r w:rsidRPr="00C00BC5">
              <w:rPr>
                <w:rFonts w:ascii="Arial" w:hAnsi="Arial" w:cs="Arial"/>
                <w:b/>
                <w:sz w:val="16"/>
                <w:szCs w:val="16"/>
              </w:rPr>
              <w:t xml:space="preserve">   &lt;/SOAP-ENV:Body&gt;</w:t>
            </w:r>
          </w:p>
          <w:p w14:paraId="6B36C343" w14:textId="39767560" w:rsidR="00987143" w:rsidRPr="00C00BC5" w:rsidRDefault="00C71031" w:rsidP="00C71031">
            <w:pPr>
              <w:spacing w:before="0" w:after="0"/>
              <w:rPr>
                <w:rFonts w:ascii="Arial" w:hAnsi="Arial" w:cs="Arial"/>
                <w:b/>
                <w:sz w:val="16"/>
                <w:szCs w:val="16"/>
              </w:rPr>
            </w:pPr>
            <w:r w:rsidRPr="00C00BC5">
              <w:rPr>
                <w:rFonts w:ascii="Arial" w:hAnsi="Arial" w:cs="Arial"/>
                <w:b/>
                <w:sz w:val="16"/>
                <w:szCs w:val="16"/>
              </w:rPr>
              <w:t>&lt;/SOAP-ENV:Envelope&gt;</w:t>
            </w:r>
          </w:p>
        </w:tc>
      </w:tr>
    </w:tbl>
    <w:p w14:paraId="031153EE" w14:textId="77777777" w:rsidR="00987143" w:rsidRPr="00987143" w:rsidRDefault="00987143" w:rsidP="00987143">
      <w:pPr>
        <w:rPr>
          <w:lang w:val="en-GB"/>
        </w:rPr>
      </w:pPr>
    </w:p>
    <w:p w14:paraId="7EF0188F" w14:textId="518941DE" w:rsidR="0088151F" w:rsidRDefault="00F653EB" w:rsidP="00F653EB">
      <w:pPr>
        <w:pStyle w:val="Heading2"/>
        <w:rPr>
          <w:rFonts w:ascii="Arial" w:hAnsi="Arial" w:cs="Arial"/>
          <w:lang w:val="en-GB"/>
        </w:rPr>
      </w:pPr>
      <w:bookmarkStart w:id="75" w:name="_Toc88143068"/>
      <w:r w:rsidRPr="00733CDD">
        <w:rPr>
          <w:rFonts w:ascii="Arial" w:hAnsi="Arial" w:cs="Arial"/>
          <w:lang w:val="en-GB"/>
        </w:rPr>
        <w:t>Giải tỏa tiền khách hàng (trường hợp x/n chuyển nhượng không thành công)</w:t>
      </w:r>
      <w:bookmarkEnd w:id="75"/>
    </w:p>
    <w:p w14:paraId="751B5334" w14:textId="77777777" w:rsidR="00987143" w:rsidRPr="00733CDD" w:rsidRDefault="00987143" w:rsidP="00987143">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3216F279" w14:textId="77777777" w:rsidR="00CB096E" w:rsidRPr="00733CDD" w:rsidRDefault="00CB096E" w:rsidP="00CB096E">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w:t>
      </w:r>
      <w:r>
        <w:rPr>
          <w:rFonts w:ascii="Arial" w:hAnsi="Arial" w:cs="Arial"/>
          <w:szCs w:val="24"/>
        </w:rPr>
        <w:t>Dùng SOAP OVER JMS</w:t>
      </w:r>
    </w:p>
    <w:p w14:paraId="6209120D" w14:textId="4567B35A" w:rsidR="00987143" w:rsidRPr="00733CDD" w:rsidRDefault="00987143" w:rsidP="00987143">
      <w:pPr>
        <w:pStyle w:val="NormalIndent"/>
        <w:spacing w:after="0"/>
        <w:rPr>
          <w:rFonts w:ascii="Arial" w:hAnsi="Arial" w:cs="Arial"/>
        </w:rPr>
      </w:pPr>
      <w:r w:rsidRPr="00733CDD">
        <w:rPr>
          <w:rFonts w:ascii="Arial" w:hAnsi="Arial" w:cs="Arial"/>
          <w:szCs w:val="24"/>
        </w:rPr>
        <w:t xml:space="preserve">URL: </w:t>
      </w:r>
      <w:r w:rsidR="005B09C3" w:rsidRPr="005B09C3">
        <w:rPr>
          <w:rFonts w:ascii="Arial" w:hAnsi="Arial" w:cs="Arial"/>
          <w:szCs w:val="24"/>
        </w:rPr>
        <w:t>jms://ESB_SOA_DEV::queue_financials.earmark.v10::queue_financials.earmark.v10</w:t>
      </w:r>
    </w:p>
    <w:p w14:paraId="110668D9" w14:textId="77777777" w:rsidR="00987143" w:rsidRDefault="00987143" w:rsidP="00987143">
      <w:pPr>
        <w:shd w:val="clear" w:color="auto" w:fill="FFFFFF"/>
        <w:spacing w:before="0" w:after="0"/>
        <w:ind w:left="360"/>
        <w:rPr>
          <w:rFonts w:ascii="Arial" w:hAnsi="Arial" w:cs="Arial"/>
          <w:b/>
          <w:i/>
          <w:u w:val="single"/>
        </w:rPr>
      </w:pPr>
      <w:r w:rsidRPr="00733CDD">
        <w:rPr>
          <w:rFonts w:ascii="Arial" w:hAnsi="Arial" w:cs="Arial"/>
          <w:b/>
          <w:i/>
          <w:u w:val="single"/>
        </w:rPr>
        <w:t xml:space="preserve"> </w:t>
      </w:r>
      <w:commentRangeStart w:id="76"/>
      <w:r w:rsidRPr="00733CDD">
        <w:rPr>
          <w:rFonts w:ascii="Arial" w:hAnsi="Arial" w:cs="Arial"/>
          <w:b/>
          <w:i/>
          <w:u w:val="single"/>
        </w:rPr>
        <w:t>Input:</w:t>
      </w:r>
      <w:commentRangeEnd w:id="76"/>
      <w:r w:rsidR="00FF4266">
        <w:rPr>
          <w:rStyle w:val="CommentReference"/>
        </w:rPr>
        <w:commentReference w:id="76"/>
      </w:r>
    </w:p>
    <w:tbl>
      <w:tblPr>
        <w:tblW w:w="10097" w:type="dxa"/>
        <w:tblInd w:w="91" w:type="dxa"/>
        <w:tblLayout w:type="fixed"/>
        <w:tblLook w:val="0000" w:firstRow="0" w:lastRow="0" w:firstColumn="0" w:lastColumn="0" w:noHBand="0" w:noVBand="0"/>
      </w:tblPr>
      <w:tblGrid>
        <w:gridCol w:w="2157"/>
        <w:gridCol w:w="4249"/>
        <w:gridCol w:w="1171"/>
        <w:gridCol w:w="1243"/>
        <w:gridCol w:w="1277"/>
      </w:tblGrid>
      <w:tr w:rsidR="007542CD" w:rsidRPr="00FC049F" w14:paraId="2162B373" w14:textId="77777777" w:rsidTr="007542CD">
        <w:trPr>
          <w:trHeight w:val="255"/>
          <w:tblHeader/>
        </w:trPr>
        <w:tc>
          <w:tcPr>
            <w:tcW w:w="2157" w:type="dxa"/>
            <w:tcBorders>
              <w:top w:val="single" w:sz="4" w:space="0" w:color="auto"/>
              <w:left w:val="nil"/>
              <w:bottom w:val="single" w:sz="4" w:space="0" w:color="auto"/>
              <w:right w:val="single" w:sz="4" w:space="0" w:color="auto"/>
            </w:tcBorders>
            <w:shd w:val="clear" w:color="auto" w:fill="000080"/>
            <w:vAlign w:val="center"/>
          </w:tcPr>
          <w:p w14:paraId="67BFB6F6" w14:textId="77777777" w:rsidR="007542CD" w:rsidRPr="00FC049F" w:rsidRDefault="007542CD" w:rsidP="0032463C">
            <w:pPr>
              <w:jc w:val="center"/>
              <w:rPr>
                <w:rFonts w:ascii="Calibri" w:hAnsi="Calibri" w:cs="Arial"/>
                <w:b/>
                <w:bCs/>
                <w:color w:val="FFFFFF"/>
              </w:rPr>
            </w:pPr>
            <w:r w:rsidRPr="00FC049F">
              <w:rPr>
                <w:rFonts w:ascii="Calibri" w:hAnsi="Calibri" w:cs="Arial"/>
                <w:b/>
                <w:bCs/>
                <w:color w:val="FFFFFF"/>
              </w:rPr>
              <w:t>Field Name</w:t>
            </w:r>
          </w:p>
        </w:tc>
        <w:tc>
          <w:tcPr>
            <w:tcW w:w="4249" w:type="dxa"/>
            <w:tcBorders>
              <w:top w:val="single" w:sz="4" w:space="0" w:color="auto"/>
              <w:left w:val="nil"/>
              <w:bottom w:val="single" w:sz="4" w:space="0" w:color="auto"/>
              <w:right w:val="single" w:sz="4" w:space="0" w:color="auto"/>
            </w:tcBorders>
            <w:shd w:val="clear" w:color="auto" w:fill="000080"/>
            <w:vAlign w:val="center"/>
          </w:tcPr>
          <w:p w14:paraId="40DAF188" w14:textId="77777777" w:rsidR="007542CD" w:rsidRPr="00FC049F" w:rsidRDefault="007542CD" w:rsidP="0032463C">
            <w:pPr>
              <w:jc w:val="center"/>
              <w:rPr>
                <w:rFonts w:ascii="Calibri" w:hAnsi="Calibri" w:cs="Arial"/>
                <w:b/>
                <w:bCs/>
                <w:color w:val="FFFFFF"/>
              </w:rPr>
            </w:pPr>
            <w:r w:rsidRPr="00FC049F">
              <w:rPr>
                <w:rFonts w:ascii="Calibri" w:hAnsi="Calibri" w:cs="Arial"/>
                <w:b/>
                <w:bCs/>
                <w:color w:val="FFFFFF"/>
              </w:rPr>
              <w:t>Description</w:t>
            </w:r>
          </w:p>
        </w:tc>
        <w:tc>
          <w:tcPr>
            <w:tcW w:w="1171" w:type="dxa"/>
            <w:tcBorders>
              <w:top w:val="single" w:sz="4" w:space="0" w:color="auto"/>
              <w:left w:val="nil"/>
              <w:bottom w:val="single" w:sz="4" w:space="0" w:color="auto"/>
              <w:right w:val="single" w:sz="4" w:space="0" w:color="auto"/>
            </w:tcBorders>
            <w:shd w:val="clear" w:color="auto" w:fill="000080"/>
            <w:vAlign w:val="center"/>
          </w:tcPr>
          <w:p w14:paraId="2A70B30B" w14:textId="140B25D9" w:rsidR="007542CD" w:rsidRPr="00FC049F" w:rsidRDefault="007542CD" w:rsidP="007542CD">
            <w:pPr>
              <w:jc w:val="center"/>
              <w:rPr>
                <w:rFonts w:ascii="Calibri" w:hAnsi="Calibri" w:cs="Arial"/>
                <w:b/>
                <w:bCs/>
                <w:color w:val="FFFFFF"/>
              </w:rPr>
            </w:pPr>
            <w:r>
              <w:rPr>
                <w:rFonts w:ascii="Calibri" w:hAnsi="Calibri" w:cs="Arial"/>
                <w:b/>
                <w:bCs/>
                <w:color w:val="FFFFFF"/>
              </w:rPr>
              <w:t>MANDATORY</w:t>
            </w:r>
          </w:p>
        </w:tc>
        <w:tc>
          <w:tcPr>
            <w:tcW w:w="1243" w:type="dxa"/>
            <w:tcBorders>
              <w:top w:val="single" w:sz="4" w:space="0" w:color="auto"/>
              <w:left w:val="nil"/>
              <w:bottom w:val="single" w:sz="4" w:space="0" w:color="auto"/>
              <w:right w:val="single" w:sz="4" w:space="0" w:color="auto"/>
            </w:tcBorders>
            <w:shd w:val="clear" w:color="auto" w:fill="000080"/>
            <w:vAlign w:val="center"/>
          </w:tcPr>
          <w:p w14:paraId="40916F28" w14:textId="77777777" w:rsidR="007542CD" w:rsidRPr="00FC049F" w:rsidRDefault="007542CD" w:rsidP="0032463C">
            <w:pPr>
              <w:jc w:val="center"/>
              <w:rPr>
                <w:rFonts w:ascii="Calibri" w:hAnsi="Calibri" w:cs="Arial"/>
                <w:b/>
                <w:bCs/>
                <w:color w:val="FFFFFF"/>
              </w:rPr>
            </w:pPr>
            <w:r w:rsidRPr="00FC049F">
              <w:rPr>
                <w:rFonts w:ascii="Calibri" w:hAnsi="Calibri" w:cs="Arial"/>
                <w:b/>
                <w:bCs/>
                <w:color w:val="FFFFFF"/>
              </w:rPr>
              <w:t>Type</w:t>
            </w:r>
          </w:p>
        </w:tc>
        <w:tc>
          <w:tcPr>
            <w:tcW w:w="1277" w:type="dxa"/>
            <w:tcBorders>
              <w:top w:val="single" w:sz="4" w:space="0" w:color="auto"/>
              <w:left w:val="nil"/>
              <w:bottom w:val="single" w:sz="4" w:space="0" w:color="auto"/>
              <w:right w:val="single" w:sz="4" w:space="0" w:color="auto"/>
            </w:tcBorders>
            <w:shd w:val="clear" w:color="auto" w:fill="000080"/>
            <w:vAlign w:val="center"/>
          </w:tcPr>
          <w:p w14:paraId="26623A48" w14:textId="77777777" w:rsidR="007542CD" w:rsidRPr="00FC049F" w:rsidRDefault="007542CD" w:rsidP="0032463C">
            <w:pPr>
              <w:jc w:val="center"/>
              <w:rPr>
                <w:rFonts w:ascii="Calibri" w:hAnsi="Calibri" w:cs="Arial"/>
                <w:b/>
                <w:bCs/>
                <w:color w:val="FFFFFF"/>
              </w:rPr>
            </w:pPr>
            <w:r w:rsidRPr="00FC049F">
              <w:rPr>
                <w:rFonts w:ascii="Calibri" w:hAnsi="Calibri" w:cs="Arial"/>
                <w:b/>
                <w:bCs/>
                <w:color w:val="FFFFFF"/>
              </w:rPr>
              <w:t>REMARKS</w:t>
            </w:r>
          </w:p>
        </w:tc>
      </w:tr>
      <w:tr w:rsidR="007542CD" w:rsidRPr="00FC049F" w14:paraId="0B0F78E6" w14:textId="77777777" w:rsidTr="007542CD">
        <w:trPr>
          <w:trHeight w:val="255"/>
        </w:trPr>
        <w:tc>
          <w:tcPr>
            <w:tcW w:w="2157" w:type="dxa"/>
            <w:tcBorders>
              <w:top w:val="nil"/>
              <w:left w:val="nil"/>
              <w:bottom w:val="single" w:sz="4" w:space="0" w:color="auto"/>
              <w:right w:val="single" w:sz="4" w:space="0" w:color="auto"/>
            </w:tcBorders>
          </w:tcPr>
          <w:p w14:paraId="628B0DB4" w14:textId="77777777" w:rsidR="007542CD" w:rsidRPr="00FC049F" w:rsidRDefault="007542CD" w:rsidP="0032463C">
            <w:pPr>
              <w:ind w:right="144"/>
              <w:rPr>
                <w:rFonts w:ascii="Calibri" w:hAnsi="Calibri" w:cs="Arial"/>
              </w:rPr>
            </w:pPr>
            <w:r w:rsidRPr="00FC049F">
              <w:rPr>
                <w:rFonts w:ascii="Calibri" w:hAnsi="Calibri" w:cs="Arial"/>
              </w:rPr>
              <w:t>Chnl_Id</w:t>
            </w:r>
          </w:p>
        </w:tc>
        <w:tc>
          <w:tcPr>
            <w:tcW w:w="4249" w:type="dxa"/>
            <w:tcBorders>
              <w:top w:val="nil"/>
              <w:left w:val="nil"/>
              <w:bottom w:val="single" w:sz="4" w:space="0" w:color="auto"/>
              <w:right w:val="single" w:sz="4" w:space="0" w:color="auto"/>
            </w:tcBorders>
          </w:tcPr>
          <w:p w14:paraId="0B99A4CF" w14:textId="77777777" w:rsidR="007542CD" w:rsidRPr="00FC049F" w:rsidRDefault="007542CD" w:rsidP="0032463C">
            <w:pPr>
              <w:ind w:right="144"/>
              <w:rPr>
                <w:rFonts w:ascii="Calibri" w:hAnsi="Calibri" w:cs="Arial"/>
              </w:rPr>
            </w:pPr>
            <w:r w:rsidRPr="00FC049F">
              <w:rPr>
                <w:rFonts w:ascii="Calibri" w:hAnsi="Calibri" w:cs="Arial"/>
              </w:rPr>
              <w:t>Channel Indicator field</w:t>
            </w:r>
          </w:p>
        </w:tc>
        <w:tc>
          <w:tcPr>
            <w:tcW w:w="1171" w:type="dxa"/>
            <w:tcBorders>
              <w:top w:val="nil"/>
              <w:left w:val="nil"/>
              <w:bottom w:val="single" w:sz="4" w:space="0" w:color="auto"/>
              <w:right w:val="single" w:sz="4" w:space="0" w:color="auto"/>
            </w:tcBorders>
          </w:tcPr>
          <w:p w14:paraId="20545AB0"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1243" w:type="dxa"/>
            <w:tcBorders>
              <w:top w:val="nil"/>
              <w:left w:val="nil"/>
              <w:bottom w:val="single" w:sz="4" w:space="0" w:color="auto"/>
              <w:right w:val="single" w:sz="4" w:space="0" w:color="auto"/>
            </w:tcBorders>
          </w:tcPr>
          <w:p w14:paraId="5F27E255" w14:textId="77777777" w:rsidR="007542CD" w:rsidRPr="00FC049F" w:rsidRDefault="007542CD" w:rsidP="0032463C">
            <w:pPr>
              <w:ind w:right="144"/>
              <w:rPr>
                <w:rFonts w:ascii="Calibri" w:hAnsi="Calibri" w:cs="Arial"/>
              </w:rPr>
            </w:pPr>
            <w:r w:rsidRPr="00FC049F">
              <w:rPr>
                <w:rFonts w:ascii="Calibri" w:hAnsi="Calibri" w:cs="Arial"/>
              </w:rPr>
              <w:t>V 3</w:t>
            </w:r>
          </w:p>
        </w:tc>
        <w:tc>
          <w:tcPr>
            <w:tcW w:w="1277" w:type="dxa"/>
            <w:tcBorders>
              <w:top w:val="nil"/>
              <w:left w:val="nil"/>
              <w:bottom w:val="single" w:sz="4" w:space="0" w:color="auto"/>
              <w:right w:val="single" w:sz="4" w:space="0" w:color="auto"/>
            </w:tcBorders>
          </w:tcPr>
          <w:p w14:paraId="1822D343" w14:textId="77777777" w:rsidR="007542CD" w:rsidRPr="00FC049F" w:rsidRDefault="007542CD" w:rsidP="0032463C">
            <w:pPr>
              <w:ind w:right="144"/>
              <w:rPr>
                <w:rFonts w:ascii="Calibri" w:hAnsi="Calibri" w:cs="Arial"/>
              </w:rPr>
            </w:pPr>
            <w:r w:rsidRPr="00FC049F">
              <w:rPr>
                <w:rFonts w:ascii="Calibri" w:hAnsi="Calibri" w:cs="Arial"/>
              </w:rPr>
              <w:t> SEC</w:t>
            </w:r>
          </w:p>
        </w:tc>
      </w:tr>
      <w:tr w:rsidR="007542CD" w:rsidRPr="00FC049F" w14:paraId="0BD82A42" w14:textId="77777777" w:rsidTr="007542CD">
        <w:trPr>
          <w:trHeight w:val="509"/>
        </w:trPr>
        <w:tc>
          <w:tcPr>
            <w:tcW w:w="2157" w:type="dxa"/>
            <w:tcBorders>
              <w:top w:val="nil"/>
              <w:left w:val="nil"/>
              <w:bottom w:val="single" w:sz="4" w:space="0" w:color="auto"/>
              <w:right w:val="single" w:sz="4" w:space="0" w:color="auto"/>
            </w:tcBorders>
          </w:tcPr>
          <w:p w14:paraId="6B9DD4F0" w14:textId="77777777" w:rsidR="007542CD" w:rsidRPr="00FC049F" w:rsidRDefault="007542CD" w:rsidP="0032463C">
            <w:pPr>
              <w:ind w:right="144"/>
              <w:rPr>
                <w:rFonts w:ascii="Calibri" w:hAnsi="Calibri" w:cs="Arial"/>
              </w:rPr>
            </w:pPr>
            <w:r w:rsidRPr="00FC049F">
              <w:rPr>
                <w:rFonts w:ascii="Calibri" w:hAnsi="Calibri" w:cs="Arial"/>
              </w:rPr>
              <w:t>Card_Type</w:t>
            </w:r>
          </w:p>
        </w:tc>
        <w:tc>
          <w:tcPr>
            <w:tcW w:w="4249" w:type="dxa"/>
            <w:tcBorders>
              <w:top w:val="nil"/>
              <w:left w:val="nil"/>
              <w:bottom w:val="single" w:sz="4" w:space="0" w:color="auto"/>
              <w:right w:val="single" w:sz="4" w:space="0" w:color="auto"/>
            </w:tcBorders>
          </w:tcPr>
          <w:p w14:paraId="20FEDCAC" w14:textId="77777777" w:rsidR="007542CD" w:rsidRPr="00FC049F" w:rsidRDefault="007542CD" w:rsidP="0032463C">
            <w:pPr>
              <w:ind w:right="144"/>
              <w:rPr>
                <w:rFonts w:ascii="Calibri" w:hAnsi="Calibri" w:cs="Arial"/>
              </w:rPr>
            </w:pPr>
            <w:r w:rsidRPr="00FC049F">
              <w:rPr>
                <w:rFonts w:ascii="Calibri" w:hAnsi="Calibri" w:cs="Arial"/>
              </w:rPr>
              <w:t xml:space="preserve">Card Type used only for ATM / Merchant POS currently </w:t>
            </w:r>
          </w:p>
        </w:tc>
        <w:tc>
          <w:tcPr>
            <w:tcW w:w="1171" w:type="dxa"/>
            <w:tcBorders>
              <w:top w:val="nil"/>
              <w:left w:val="nil"/>
              <w:bottom w:val="single" w:sz="4" w:space="0" w:color="auto"/>
              <w:right w:val="single" w:sz="4" w:space="0" w:color="auto"/>
            </w:tcBorders>
          </w:tcPr>
          <w:p w14:paraId="6C647219" w14:textId="77777777" w:rsidR="007542CD" w:rsidRPr="00FC049F" w:rsidRDefault="007542CD" w:rsidP="0032463C">
            <w:pPr>
              <w:ind w:right="144"/>
              <w:jc w:val="center"/>
              <w:rPr>
                <w:rFonts w:ascii="Calibri" w:hAnsi="Calibri" w:cs="Arial"/>
              </w:rPr>
            </w:pPr>
            <w:r w:rsidRPr="00FC049F">
              <w:rPr>
                <w:rFonts w:ascii="Calibri" w:hAnsi="Calibri" w:cs="Arial"/>
              </w:rPr>
              <w:t>O</w:t>
            </w:r>
          </w:p>
        </w:tc>
        <w:tc>
          <w:tcPr>
            <w:tcW w:w="1243" w:type="dxa"/>
            <w:tcBorders>
              <w:top w:val="nil"/>
              <w:left w:val="nil"/>
              <w:bottom w:val="single" w:sz="4" w:space="0" w:color="auto"/>
              <w:right w:val="single" w:sz="4" w:space="0" w:color="auto"/>
            </w:tcBorders>
          </w:tcPr>
          <w:p w14:paraId="647A0B16" w14:textId="77777777" w:rsidR="007542CD" w:rsidRPr="00FC049F" w:rsidRDefault="007542CD" w:rsidP="0032463C">
            <w:pPr>
              <w:ind w:right="144"/>
              <w:rPr>
                <w:rFonts w:ascii="Calibri" w:hAnsi="Calibri" w:cs="Arial"/>
              </w:rPr>
            </w:pPr>
            <w:r w:rsidRPr="00FC049F">
              <w:rPr>
                <w:rFonts w:ascii="Calibri" w:hAnsi="Calibri" w:cs="Arial"/>
              </w:rPr>
              <w:t>N 2</w:t>
            </w:r>
          </w:p>
        </w:tc>
        <w:tc>
          <w:tcPr>
            <w:tcW w:w="1277" w:type="dxa"/>
            <w:tcBorders>
              <w:top w:val="nil"/>
              <w:left w:val="nil"/>
              <w:bottom w:val="single" w:sz="4" w:space="0" w:color="auto"/>
              <w:right w:val="single" w:sz="4" w:space="0" w:color="auto"/>
            </w:tcBorders>
          </w:tcPr>
          <w:p w14:paraId="39083B4F"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08D792D0" w14:textId="77777777" w:rsidTr="007542CD">
        <w:trPr>
          <w:trHeight w:val="255"/>
        </w:trPr>
        <w:tc>
          <w:tcPr>
            <w:tcW w:w="2157" w:type="dxa"/>
            <w:tcBorders>
              <w:top w:val="nil"/>
              <w:left w:val="nil"/>
              <w:bottom w:val="single" w:sz="4" w:space="0" w:color="auto"/>
              <w:right w:val="single" w:sz="4" w:space="0" w:color="auto"/>
            </w:tcBorders>
          </w:tcPr>
          <w:p w14:paraId="7ED9D04F" w14:textId="77777777" w:rsidR="007542CD" w:rsidRPr="00FC049F" w:rsidRDefault="007542CD" w:rsidP="0032463C">
            <w:pPr>
              <w:ind w:right="144"/>
              <w:rPr>
                <w:rFonts w:ascii="Calibri" w:hAnsi="Calibri" w:cs="Arial"/>
              </w:rPr>
            </w:pPr>
            <w:r w:rsidRPr="00FC049F">
              <w:rPr>
                <w:rFonts w:ascii="Calibri" w:hAnsi="Calibri" w:cs="Arial"/>
              </w:rPr>
              <w:t>Txn_Src_No</w:t>
            </w:r>
          </w:p>
        </w:tc>
        <w:tc>
          <w:tcPr>
            <w:tcW w:w="4249" w:type="dxa"/>
            <w:tcBorders>
              <w:top w:val="nil"/>
              <w:left w:val="nil"/>
              <w:bottom w:val="single" w:sz="4" w:space="0" w:color="auto"/>
              <w:right w:val="single" w:sz="4" w:space="0" w:color="auto"/>
            </w:tcBorders>
          </w:tcPr>
          <w:p w14:paraId="05195898" w14:textId="77777777" w:rsidR="007542CD" w:rsidRPr="00FC049F" w:rsidRDefault="007542CD" w:rsidP="0032463C">
            <w:pPr>
              <w:ind w:right="144"/>
              <w:rPr>
                <w:rFonts w:ascii="Calibri" w:hAnsi="Calibri" w:cs="Arial"/>
              </w:rPr>
            </w:pPr>
            <w:r w:rsidRPr="00FC049F">
              <w:rPr>
                <w:rFonts w:ascii="Calibri" w:hAnsi="Calibri" w:cs="Arial"/>
              </w:rPr>
              <w:t>Transaction source</w:t>
            </w:r>
          </w:p>
        </w:tc>
        <w:tc>
          <w:tcPr>
            <w:tcW w:w="1171" w:type="dxa"/>
            <w:tcBorders>
              <w:top w:val="nil"/>
              <w:left w:val="nil"/>
              <w:bottom w:val="single" w:sz="4" w:space="0" w:color="auto"/>
              <w:right w:val="single" w:sz="4" w:space="0" w:color="auto"/>
            </w:tcBorders>
          </w:tcPr>
          <w:p w14:paraId="3868764B"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1243" w:type="dxa"/>
            <w:tcBorders>
              <w:top w:val="nil"/>
              <w:left w:val="nil"/>
              <w:bottom w:val="single" w:sz="4" w:space="0" w:color="auto"/>
              <w:right w:val="single" w:sz="4" w:space="0" w:color="auto"/>
            </w:tcBorders>
          </w:tcPr>
          <w:p w14:paraId="1A8EE222" w14:textId="77777777" w:rsidR="007542CD" w:rsidRPr="00FC049F" w:rsidRDefault="007542CD" w:rsidP="0032463C">
            <w:pPr>
              <w:ind w:right="144"/>
              <w:rPr>
                <w:rFonts w:ascii="Calibri" w:hAnsi="Calibri" w:cs="Arial"/>
              </w:rPr>
            </w:pPr>
            <w:r w:rsidRPr="00FC049F">
              <w:rPr>
                <w:rFonts w:ascii="Calibri" w:hAnsi="Calibri" w:cs="Arial"/>
              </w:rPr>
              <w:t>N 2</w:t>
            </w:r>
          </w:p>
        </w:tc>
        <w:tc>
          <w:tcPr>
            <w:tcW w:w="1277" w:type="dxa"/>
            <w:tcBorders>
              <w:top w:val="nil"/>
              <w:left w:val="nil"/>
              <w:bottom w:val="single" w:sz="4" w:space="0" w:color="auto"/>
              <w:right w:val="single" w:sz="4" w:space="0" w:color="auto"/>
            </w:tcBorders>
          </w:tcPr>
          <w:p w14:paraId="7685DF61"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0B945C6A" w14:textId="77777777" w:rsidTr="007542CD">
        <w:trPr>
          <w:trHeight w:val="255"/>
        </w:trPr>
        <w:tc>
          <w:tcPr>
            <w:tcW w:w="2157" w:type="dxa"/>
            <w:tcBorders>
              <w:top w:val="nil"/>
              <w:left w:val="nil"/>
              <w:bottom w:val="single" w:sz="4" w:space="0" w:color="auto"/>
              <w:right w:val="single" w:sz="4" w:space="0" w:color="auto"/>
            </w:tcBorders>
          </w:tcPr>
          <w:p w14:paraId="5127F1BB" w14:textId="77777777" w:rsidR="007542CD" w:rsidRPr="00FC049F" w:rsidRDefault="007542CD" w:rsidP="0032463C">
            <w:pPr>
              <w:ind w:right="144"/>
              <w:rPr>
                <w:rFonts w:ascii="Calibri" w:hAnsi="Calibri" w:cs="Arial"/>
              </w:rPr>
            </w:pPr>
            <w:r w:rsidRPr="00FC049F">
              <w:rPr>
                <w:rFonts w:ascii="Calibri" w:hAnsi="Calibri" w:cs="Arial"/>
              </w:rPr>
              <w:t>Seq_No</w:t>
            </w:r>
          </w:p>
        </w:tc>
        <w:tc>
          <w:tcPr>
            <w:tcW w:w="4249" w:type="dxa"/>
            <w:tcBorders>
              <w:top w:val="nil"/>
              <w:left w:val="nil"/>
              <w:bottom w:val="single" w:sz="4" w:space="0" w:color="auto"/>
              <w:right w:val="single" w:sz="4" w:space="0" w:color="auto"/>
            </w:tcBorders>
          </w:tcPr>
          <w:p w14:paraId="0471674F" w14:textId="77777777" w:rsidR="007542CD" w:rsidRPr="00FC049F" w:rsidRDefault="007542CD" w:rsidP="0032463C">
            <w:pPr>
              <w:ind w:right="144"/>
              <w:rPr>
                <w:rFonts w:ascii="Calibri" w:hAnsi="Calibri" w:cs="Arial"/>
              </w:rPr>
            </w:pPr>
            <w:r w:rsidRPr="00FC049F">
              <w:rPr>
                <w:rFonts w:ascii="Calibri" w:hAnsi="Calibri" w:cs="Arial"/>
              </w:rPr>
              <w:t>Sequence Number</w:t>
            </w:r>
          </w:p>
        </w:tc>
        <w:tc>
          <w:tcPr>
            <w:tcW w:w="1171" w:type="dxa"/>
            <w:tcBorders>
              <w:top w:val="nil"/>
              <w:left w:val="nil"/>
              <w:bottom w:val="single" w:sz="4" w:space="0" w:color="auto"/>
              <w:right w:val="single" w:sz="4" w:space="0" w:color="auto"/>
            </w:tcBorders>
          </w:tcPr>
          <w:p w14:paraId="0D94E30C" w14:textId="77777777" w:rsidR="007542CD" w:rsidRPr="00FC049F" w:rsidRDefault="007542CD" w:rsidP="0032463C">
            <w:pPr>
              <w:ind w:right="144"/>
              <w:jc w:val="center"/>
              <w:rPr>
                <w:rFonts w:ascii="Calibri" w:hAnsi="Calibri" w:cs="Arial"/>
              </w:rPr>
            </w:pPr>
          </w:p>
        </w:tc>
        <w:tc>
          <w:tcPr>
            <w:tcW w:w="1243" w:type="dxa"/>
            <w:tcBorders>
              <w:top w:val="nil"/>
              <w:left w:val="nil"/>
              <w:bottom w:val="single" w:sz="4" w:space="0" w:color="auto"/>
              <w:right w:val="single" w:sz="4" w:space="0" w:color="auto"/>
            </w:tcBorders>
          </w:tcPr>
          <w:p w14:paraId="23D6F052" w14:textId="77777777" w:rsidR="007542CD" w:rsidRPr="00FC049F" w:rsidRDefault="007542CD" w:rsidP="0032463C">
            <w:pPr>
              <w:ind w:right="144"/>
              <w:rPr>
                <w:rFonts w:ascii="Calibri" w:hAnsi="Calibri" w:cs="Arial"/>
              </w:rPr>
            </w:pPr>
          </w:p>
        </w:tc>
        <w:tc>
          <w:tcPr>
            <w:tcW w:w="1277" w:type="dxa"/>
            <w:tcBorders>
              <w:top w:val="nil"/>
              <w:left w:val="nil"/>
              <w:bottom w:val="single" w:sz="4" w:space="0" w:color="auto"/>
              <w:right w:val="single" w:sz="4" w:space="0" w:color="auto"/>
            </w:tcBorders>
          </w:tcPr>
          <w:p w14:paraId="07CE2CAB" w14:textId="77777777" w:rsidR="007542CD" w:rsidRPr="00FC049F" w:rsidRDefault="007542CD" w:rsidP="0032463C">
            <w:pPr>
              <w:ind w:right="144"/>
              <w:rPr>
                <w:rFonts w:ascii="Calibri" w:hAnsi="Calibri" w:cs="Arial"/>
              </w:rPr>
            </w:pPr>
          </w:p>
        </w:tc>
      </w:tr>
      <w:tr w:rsidR="007542CD" w:rsidRPr="00FC049F" w14:paraId="399AE27E" w14:textId="77777777" w:rsidTr="007542CD">
        <w:trPr>
          <w:trHeight w:val="568"/>
        </w:trPr>
        <w:tc>
          <w:tcPr>
            <w:tcW w:w="2157" w:type="dxa"/>
            <w:tcBorders>
              <w:top w:val="nil"/>
              <w:left w:val="nil"/>
              <w:bottom w:val="single" w:sz="4" w:space="0" w:color="auto"/>
              <w:right w:val="single" w:sz="4" w:space="0" w:color="auto"/>
            </w:tcBorders>
          </w:tcPr>
          <w:p w14:paraId="55A9FC23" w14:textId="77777777" w:rsidR="007542CD" w:rsidRPr="00FC049F" w:rsidRDefault="007542CD" w:rsidP="0032463C">
            <w:pPr>
              <w:ind w:right="144"/>
              <w:rPr>
                <w:rFonts w:ascii="Calibri" w:hAnsi="Calibri" w:cs="Arial"/>
              </w:rPr>
            </w:pPr>
            <w:r w:rsidRPr="00FC049F">
              <w:rPr>
                <w:rFonts w:ascii="Calibri" w:hAnsi="Calibri" w:cs="Arial"/>
              </w:rPr>
              <w:t>Location</w:t>
            </w:r>
          </w:p>
        </w:tc>
        <w:tc>
          <w:tcPr>
            <w:tcW w:w="4249" w:type="dxa"/>
            <w:tcBorders>
              <w:top w:val="nil"/>
              <w:left w:val="nil"/>
              <w:bottom w:val="single" w:sz="4" w:space="0" w:color="auto"/>
              <w:right w:val="single" w:sz="4" w:space="0" w:color="auto"/>
            </w:tcBorders>
          </w:tcPr>
          <w:p w14:paraId="753ABC4E" w14:textId="77777777" w:rsidR="007542CD" w:rsidRPr="00FC049F" w:rsidRDefault="007542CD" w:rsidP="0032463C">
            <w:pPr>
              <w:ind w:right="144"/>
              <w:rPr>
                <w:rFonts w:ascii="Calibri" w:hAnsi="Calibri" w:cs="Arial"/>
              </w:rPr>
            </w:pPr>
            <w:r w:rsidRPr="00FC049F">
              <w:rPr>
                <w:rFonts w:ascii="Calibri" w:hAnsi="Calibri" w:cs="Arial"/>
              </w:rPr>
              <w:t>Location</w:t>
            </w:r>
          </w:p>
        </w:tc>
        <w:tc>
          <w:tcPr>
            <w:tcW w:w="1171" w:type="dxa"/>
            <w:tcBorders>
              <w:top w:val="nil"/>
              <w:left w:val="nil"/>
              <w:bottom w:val="single" w:sz="4" w:space="0" w:color="auto"/>
              <w:right w:val="single" w:sz="4" w:space="0" w:color="auto"/>
            </w:tcBorders>
          </w:tcPr>
          <w:p w14:paraId="6956E442" w14:textId="77777777" w:rsidR="007542CD" w:rsidRPr="00FC049F" w:rsidRDefault="007542CD" w:rsidP="0032463C">
            <w:pPr>
              <w:ind w:right="144"/>
              <w:jc w:val="center"/>
              <w:rPr>
                <w:rFonts w:ascii="Calibri" w:hAnsi="Calibri" w:cs="Arial"/>
              </w:rPr>
            </w:pPr>
            <w:r w:rsidRPr="00FC049F">
              <w:rPr>
                <w:rFonts w:ascii="Calibri" w:hAnsi="Calibri" w:cs="Arial"/>
              </w:rPr>
              <w:t>C</w:t>
            </w:r>
          </w:p>
        </w:tc>
        <w:tc>
          <w:tcPr>
            <w:tcW w:w="1243" w:type="dxa"/>
            <w:tcBorders>
              <w:top w:val="nil"/>
              <w:left w:val="nil"/>
              <w:bottom w:val="single" w:sz="4" w:space="0" w:color="auto"/>
              <w:right w:val="single" w:sz="4" w:space="0" w:color="auto"/>
            </w:tcBorders>
          </w:tcPr>
          <w:p w14:paraId="457FB5C8" w14:textId="77777777" w:rsidR="007542CD" w:rsidRPr="00FC049F" w:rsidRDefault="007542CD" w:rsidP="0032463C">
            <w:pPr>
              <w:ind w:right="144"/>
              <w:rPr>
                <w:rFonts w:ascii="Calibri" w:hAnsi="Calibri" w:cs="Arial"/>
              </w:rPr>
            </w:pPr>
            <w:r w:rsidRPr="00FC049F">
              <w:rPr>
                <w:rFonts w:ascii="Calibri" w:hAnsi="Calibri" w:cs="Arial"/>
              </w:rPr>
              <w:t>V 40</w:t>
            </w:r>
          </w:p>
        </w:tc>
        <w:tc>
          <w:tcPr>
            <w:tcW w:w="1277" w:type="dxa"/>
            <w:tcBorders>
              <w:top w:val="nil"/>
              <w:left w:val="nil"/>
              <w:bottom w:val="single" w:sz="4" w:space="0" w:color="auto"/>
              <w:right w:val="single" w:sz="4" w:space="0" w:color="auto"/>
            </w:tcBorders>
          </w:tcPr>
          <w:p w14:paraId="4F6D9285"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7525AFD2" w14:textId="77777777" w:rsidTr="007542CD">
        <w:trPr>
          <w:trHeight w:val="255"/>
        </w:trPr>
        <w:tc>
          <w:tcPr>
            <w:tcW w:w="2157" w:type="dxa"/>
            <w:tcBorders>
              <w:top w:val="nil"/>
              <w:left w:val="nil"/>
              <w:bottom w:val="single" w:sz="4" w:space="0" w:color="auto"/>
              <w:right w:val="single" w:sz="4" w:space="0" w:color="auto"/>
            </w:tcBorders>
          </w:tcPr>
          <w:p w14:paraId="05EFBE04" w14:textId="77777777" w:rsidR="007542CD" w:rsidRPr="00FC049F" w:rsidRDefault="007542CD" w:rsidP="0032463C">
            <w:pPr>
              <w:ind w:right="144"/>
              <w:rPr>
                <w:rFonts w:ascii="Calibri" w:hAnsi="Calibri" w:cs="Arial"/>
              </w:rPr>
            </w:pPr>
            <w:r w:rsidRPr="00FC049F">
              <w:rPr>
                <w:rFonts w:ascii="Calibri" w:hAnsi="Calibri" w:cs="Arial"/>
              </w:rPr>
              <w:t>Receipt_No</w:t>
            </w:r>
          </w:p>
        </w:tc>
        <w:tc>
          <w:tcPr>
            <w:tcW w:w="4249" w:type="dxa"/>
            <w:tcBorders>
              <w:top w:val="nil"/>
              <w:left w:val="nil"/>
              <w:bottom w:val="single" w:sz="4" w:space="0" w:color="auto"/>
              <w:right w:val="single" w:sz="4" w:space="0" w:color="auto"/>
            </w:tcBorders>
          </w:tcPr>
          <w:p w14:paraId="59594272" w14:textId="77777777" w:rsidR="007542CD" w:rsidRPr="00FC049F" w:rsidRDefault="007542CD" w:rsidP="0032463C">
            <w:pPr>
              <w:ind w:right="144"/>
              <w:rPr>
                <w:rFonts w:ascii="Calibri" w:hAnsi="Calibri" w:cs="Arial"/>
              </w:rPr>
            </w:pPr>
            <w:r w:rsidRPr="00FC049F">
              <w:rPr>
                <w:rFonts w:ascii="Calibri" w:hAnsi="Calibri" w:cs="Arial"/>
              </w:rPr>
              <w:t>Receipt No</w:t>
            </w:r>
          </w:p>
        </w:tc>
        <w:tc>
          <w:tcPr>
            <w:tcW w:w="1171" w:type="dxa"/>
            <w:tcBorders>
              <w:top w:val="nil"/>
              <w:left w:val="nil"/>
              <w:bottom w:val="single" w:sz="4" w:space="0" w:color="auto"/>
              <w:right w:val="single" w:sz="4" w:space="0" w:color="auto"/>
            </w:tcBorders>
          </w:tcPr>
          <w:p w14:paraId="5056E295" w14:textId="77777777" w:rsidR="007542CD" w:rsidRPr="00FC049F" w:rsidRDefault="007542CD" w:rsidP="0032463C">
            <w:pPr>
              <w:ind w:right="144"/>
              <w:jc w:val="center"/>
              <w:rPr>
                <w:rFonts w:ascii="Calibri" w:hAnsi="Calibri" w:cs="Arial"/>
              </w:rPr>
            </w:pPr>
            <w:r w:rsidRPr="00FC049F">
              <w:rPr>
                <w:rFonts w:ascii="Calibri" w:hAnsi="Calibri" w:cs="Arial"/>
              </w:rPr>
              <w:t>C</w:t>
            </w:r>
          </w:p>
        </w:tc>
        <w:tc>
          <w:tcPr>
            <w:tcW w:w="1243" w:type="dxa"/>
            <w:tcBorders>
              <w:top w:val="nil"/>
              <w:left w:val="nil"/>
              <w:bottom w:val="single" w:sz="4" w:space="0" w:color="auto"/>
              <w:right w:val="single" w:sz="4" w:space="0" w:color="auto"/>
            </w:tcBorders>
          </w:tcPr>
          <w:p w14:paraId="303F5FCC" w14:textId="77777777" w:rsidR="007542CD" w:rsidRPr="00FC049F" w:rsidRDefault="007542CD" w:rsidP="0032463C">
            <w:pPr>
              <w:ind w:right="144"/>
              <w:rPr>
                <w:rFonts w:ascii="Calibri" w:hAnsi="Calibri" w:cs="Arial"/>
              </w:rPr>
            </w:pPr>
            <w:r w:rsidRPr="00FC049F">
              <w:rPr>
                <w:rFonts w:ascii="Calibri" w:hAnsi="Calibri" w:cs="Arial"/>
              </w:rPr>
              <w:t>N 8</w:t>
            </w:r>
          </w:p>
        </w:tc>
        <w:tc>
          <w:tcPr>
            <w:tcW w:w="1277" w:type="dxa"/>
            <w:tcBorders>
              <w:top w:val="nil"/>
              <w:left w:val="nil"/>
              <w:bottom w:val="single" w:sz="4" w:space="0" w:color="auto"/>
              <w:right w:val="single" w:sz="4" w:space="0" w:color="auto"/>
            </w:tcBorders>
          </w:tcPr>
          <w:p w14:paraId="0A4ADDA5"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64FC3D9F" w14:textId="77777777" w:rsidTr="007542CD">
        <w:trPr>
          <w:trHeight w:val="509"/>
        </w:trPr>
        <w:tc>
          <w:tcPr>
            <w:tcW w:w="2157" w:type="dxa"/>
            <w:tcBorders>
              <w:top w:val="nil"/>
              <w:left w:val="nil"/>
              <w:bottom w:val="single" w:sz="4" w:space="0" w:color="auto"/>
              <w:right w:val="single" w:sz="4" w:space="0" w:color="auto"/>
            </w:tcBorders>
          </w:tcPr>
          <w:p w14:paraId="41D703ED" w14:textId="77777777" w:rsidR="007542CD" w:rsidRPr="00FC049F" w:rsidRDefault="007542CD" w:rsidP="0032463C">
            <w:pPr>
              <w:ind w:right="144"/>
              <w:rPr>
                <w:rFonts w:ascii="Calibri" w:hAnsi="Calibri" w:cs="Arial"/>
              </w:rPr>
            </w:pPr>
            <w:r w:rsidRPr="00FC049F">
              <w:rPr>
                <w:rFonts w:ascii="Calibri" w:hAnsi="Calibri" w:cs="Arial"/>
              </w:rPr>
              <w:t>Txn_Dt</w:t>
            </w:r>
          </w:p>
        </w:tc>
        <w:tc>
          <w:tcPr>
            <w:tcW w:w="4249" w:type="dxa"/>
            <w:tcBorders>
              <w:top w:val="nil"/>
              <w:left w:val="nil"/>
              <w:bottom w:val="single" w:sz="4" w:space="0" w:color="auto"/>
              <w:right w:val="single" w:sz="4" w:space="0" w:color="auto"/>
            </w:tcBorders>
          </w:tcPr>
          <w:p w14:paraId="70BE5FA8" w14:textId="77777777" w:rsidR="007542CD" w:rsidRPr="00FC049F" w:rsidRDefault="007542CD" w:rsidP="0032463C">
            <w:pPr>
              <w:ind w:right="144"/>
              <w:rPr>
                <w:rFonts w:ascii="Calibri" w:hAnsi="Calibri" w:cs="Arial"/>
              </w:rPr>
            </w:pPr>
            <w:r w:rsidRPr="00FC049F">
              <w:rPr>
                <w:rFonts w:ascii="Calibri" w:hAnsi="Calibri" w:cs="Arial"/>
              </w:rPr>
              <w:t>Transaction Date would be in the format of YYYYMMDDMMSSSS</w:t>
            </w:r>
          </w:p>
        </w:tc>
        <w:tc>
          <w:tcPr>
            <w:tcW w:w="1171" w:type="dxa"/>
            <w:tcBorders>
              <w:top w:val="nil"/>
              <w:left w:val="nil"/>
              <w:bottom w:val="single" w:sz="4" w:space="0" w:color="auto"/>
              <w:right w:val="single" w:sz="4" w:space="0" w:color="auto"/>
            </w:tcBorders>
          </w:tcPr>
          <w:p w14:paraId="52689196" w14:textId="77777777" w:rsidR="007542CD" w:rsidRPr="00FC049F" w:rsidRDefault="007542CD" w:rsidP="0032463C">
            <w:pPr>
              <w:ind w:right="144"/>
              <w:jc w:val="center"/>
              <w:rPr>
                <w:rFonts w:ascii="Calibri" w:hAnsi="Calibri" w:cs="Arial"/>
              </w:rPr>
            </w:pPr>
            <w:r w:rsidRPr="00FC049F">
              <w:rPr>
                <w:rFonts w:ascii="Calibri" w:hAnsi="Calibri" w:cs="Arial"/>
              </w:rPr>
              <w:t>C</w:t>
            </w:r>
          </w:p>
        </w:tc>
        <w:tc>
          <w:tcPr>
            <w:tcW w:w="1243" w:type="dxa"/>
            <w:tcBorders>
              <w:top w:val="nil"/>
              <w:left w:val="nil"/>
              <w:bottom w:val="single" w:sz="4" w:space="0" w:color="auto"/>
              <w:right w:val="single" w:sz="4" w:space="0" w:color="auto"/>
            </w:tcBorders>
          </w:tcPr>
          <w:p w14:paraId="10A61484" w14:textId="77777777" w:rsidR="007542CD" w:rsidRPr="00FC049F" w:rsidRDefault="007542CD" w:rsidP="0032463C">
            <w:pPr>
              <w:ind w:right="144"/>
              <w:rPr>
                <w:rFonts w:ascii="Calibri" w:hAnsi="Calibri" w:cs="Arial"/>
              </w:rPr>
            </w:pPr>
            <w:r w:rsidRPr="00FC049F">
              <w:rPr>
                <w:rFonts w:ascii="Calibri" w:hAnsi="Calibri" w:cs="Arial"/>
              </w:rPr>
              <w:t xml:space="preserve"> V 14</w:t>
            </w:r>
          </w:p>
        </w:tc>
        <w:tc>
          <w:tcPr>
            <w:tcW w:w="1277" w:type="dxa"/>
            <w:tcBorders>
              <w:top w:val="nil"/>
              <w:left w:val="nil"/>
              <w:bottom w:val="single" w:sz="4" w:space="0" w:color="auto"/>
              <w:right w:val="single" w:sz="4" w:space="0" w:color="auto"/>
            </w:tcBorders>
          </w:tcPr>
          <w:p w14:paraId="4E6DCA71"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7290F2E7" w14:textId="77777777" w:rsidTr="007542CD">
        <w:trPr>
          <w:trHeight w:val="255"/>
        </w:trPr>
        <w:tc>
          <w:tcPr>
            <w:tcW w:w="2157" w:type="dxa"/>
            <w:tcBorders>
              <w:top w:val="nil"/>
              <w:left w:val="nil"/>
              <w:bottom w:val="single" w:sz="4" w:space="0" w:color="auto"/>
              <w:right w:val="single" w:sz="4" w:space="0" w:color="auto"/>
            </w:tcBorders>
          </w:tcPr>
          <w:p w14:paraId="3BD4DE2B" w14:textId="77777777" w:rsidR="007542CD" w:rsidRPr="00FC049F" w:rsidRDefault="007542CD" w:rsidP="0032463C">
            <w:pPr>
              <w:ind w:right="144"/>
              <w:rPr>
                <w:rFonts w:ascii="Calibri" w:hAnsi="Calibri" w:cs="Arial"/>
              </w:rPr>
            </w:pPr>
            <w:r w:rsidRPr="00FC049F">
              <w:rPr>
                <w:rFonts w:ascii="Calibri" w:hAnsi="Calibri" w:cs="Arial"/>
              </w:rPr>
              <w:t>Interface_Id</w:t>
            </w:r>
          </w:p>
        </w:tc>
        <w:tc>
          <w:tcPr>
            <w:tcW w:w="4249" w:type="dxa"/>
            <w:tcBorders>
              <w:top w:val="nil"/>
              <w:left w:val="nil"/>
              <w:bottom w:val="single" w:sz="4" w:space="0" w:color="auto"/>
              <w:right w:val="single" w:sz="4" w:space="0" w:color="auto"/>
            </w:tcBorders>
          </w:tcPr>
          <w:p w14:paraId="705BF68D" w14:textId="77777777" w:rsidR="007542CD" w:rsidRPr="00FC049F" w:rsidRDefault="007542CD" w:rsidP="0032463C">
            <w:pPr>
              <w:ind w:right="144"/>
              <w:rPr>
                <w:rFonts w:ascii="Calibri" w:hAnsi="Calibri" w:cs="Arial"/>
              </w:rPr>
            </w:pPr>
            <w:r w:rsidRPr="00FC049F">
              <w:rPr>
                <w:rFonts w:ascii="Calibri" w:hAnsi="Calibri" w:cs="Arial"/>
              </w:rPr>
              <w:t>ATM:</w:t>
            </w:r>
          </w:p>
        </w:tc>
        <w:tc>
          <w:tcPr>
            <w:tcW w:w="1171" w:type="dxa"/>
            <w:tcBorders>
              <w:top w:val="nil"/>
              <w:left w:val="nil"/>
              <w:bottom w:val="single" w:sz="4" w:space="0" w:color="auto"/>
              <w:right w:val="single" w:sz="4" w:space="0" w:color="auto"/>
            </w:tcBorders>
          </w:tcPr>
          <w:p w14:paraId="130E84BF"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1243" w:type="dxa"/>
            <w:tcBorders>
              <w:top w:val="nil"/>
              <w:left w:val="nil"/>
              <w:bottom w:val="single" w:sz="4" w:space="0" w:color="auto"/>
              <w:right w:val="single" w:sz="4" w:space="0" w:color="auto"/>
            </w:tcBorders>
          </w:tcPr>
          <w:p w14:paraId="2F07613D" w14:textId="77777777" w:rsidR="007542CD" w:rsidRPr="00FC049F" w:rsidRDefault="007542CD" w:rsidP="0032463C">
            <w:pPr>
              <w:ind w:right="144"/>
              <w:rPr>
                <w:rFonts w:ascii="Calibri" w:hAnsi="Calibri" w:cs="Arial"/>
              </w:rPr>
            </w:pPr>
            <w:r w:rsidRPr="00FC049F">
              <w:rPr>
                <w:rFonts w:ascii="Calibri" w:hAnsi="Calibri" w:cs="Arial"/>
              </w:rPr>
              <w:t>V 10</w:t>
            </w:r>
          </w:p>
        </w:tc>
        <w:tc>
          <w:tcPr>
            <w:tcW w:w="1277" w:type="dxa"/>
            <w:tcBorders>
              <w:top w:val="nil"/>
              <w:left w:val="nil"/>
              <w:bottom w:val="single" w:sz="4" w:space="0" w:color="auto"/>
              <w:right w:val="single" w:sz="4" w:space="0" w:color="auto"/>
            </w:tcBorders>
          </w:tcPr>
          <w:p w14:paraId="492A306F"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0AF9C640" w14:textId="77777777" w:rsidTr="007542CD">
        <w:trPr>
          <w:trHeight w:val="255"/>
        </w:trPr>
        <w:tc>
          <w:tcPr>
            <w:tcW w:w="2157" w:type="dxa"/>
            <w:tcBorders>
              <w:top w:val="nil"/>
              <w:left w:val="nil"/>
              <w:bottom w:val="single" w:sz="4" w:space="0" w:color="auto"/>
              <w:right w:val="single" w:sz="4" w:space="0" w:color="auto"/>
            </w:tcBorders>
          </w:tcPr>
          <w:p w14:paraId="3DC38D4A" w14:textId="77777777" w:rsidR="007542CD" w:rsidRPr="00FC049F" w:rsidRDefault="007542CD" w:rsidP="0032463C">
            <w:pPr>
              <w:ind w:right="144"/>
              <w:rPr>
                <w:rFonts w:ascii="Calibri" w:hAnsi="Calibri" w:cs="Arial"/>
              </w:rPr>
            </w:pPr>
            <w:r w:rsidRPr="00FC049F">
              <w:rPr>
                <w:rFonts w:ascii="Calibri" w:hAnsi="Calibri" w:cs="Arial"/>
              </w:rPr>
              <w:t>Auth_Code</w:t>
            </w:r>
          </w:p>
        </w:tc>
        <w:tc>
          <w:tcPr>
            <w:tcW w:w="4249" w:type="dxa"/>
            <w:tcBorders>
              <w:top w:val="nil"/>
              <w:left w:val="nil"/>
              <w:bottom w:val="single" w:sz="4" w:space="0" w:color="auto"/>
              <w:right w:val="single" w:sz="4" w:space="0" w:color="auto"/>
            </w:tcBorders>
          </w:tcPr>
          <w:p w14:paraId="12103603" w14:textId="77777777" w:rsidR="007542CD" w:rsidRPr="00FC049F" w:rsidRDefault="007542CD" w:rsidP="0032463C">
            <w:pPr>
              <w:ind w:right="144"/>
              <w:rPr>
                <w:rFonts w:ascii="Calibri" w:hAnsi="Calibri" w:cs="Arial"/>
              </w:rPr>
            </w:pPr>
            <w:r w:rsidRPr="00FC049F">
              <w:rPr>
                <w:rFonts w:ascii="Calibri" w:hAnsi="Calibri" w:cs="Arial"/>
              </w:rPr>
              <w:t>Auth Code</w:t>
            </w:r>
          </w:p>
        </w:tc>
        <w:tc>
          <w:tcPr>
            <w:tcW w:w="1171" w:type="dxa"/>
            <w:tcBorders>
              <w:top w:val="nil"/>
              <w:left w:val="nil"/>
              <w:bottom w:val="single" w:sz="4" w:space="0" w:color="auto"/>
              <w:right w:val="single" w:sz="4" w:space="0" w:color="auto"/>
            </w:tcBorders>
          </w:tcPr>
          <w:p w14:paraId="12F4DAAC"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1243" w:type="dxa"/>
            <w:tcBorders>
              <w:top w:val="nil"/>
              <w:left w:val="nil"/>
              <w:bottom w:val="single" w:sz="4" w:space="0" w:color="auto"/>
              <w:right w:val="single" w:sz="4" w:space="0" w:color="auto"/>
            </w:tcBorders>
          </w:tcPr>
          <w:p w14:paraId="5675BA32" w14:textId="77777777" w:rsidR="007542CD" w:rsidRPr="00FC049F" w:rsidRDefault="007542CD" w:rsidP="0032463C">
            <w:pPr>
              <w:ind w:right="144"/>
              <w:rPr>
                <w:rFonts w:ascii="Calibri" w:hAnsi="Calibri" w:cs="Arial"/>
              </w:rPr>
            </w:pPr>
            <w:r w:rsidRPr="00FC049F">
              <w:rPr>
                <w:rFonts w:ascii="Calibri" w:hAnsi="Calibri" w:cs="Arial"/>
              </w:rPr>
              <w:t>V 16</w:t>
            </w:r>
          </w:p>
        </w:tc>
        <w:tc>
          <w:tcPr>
            <w:tcW w:w="1277" w:type="dxa"/>
            <w:tcBorders>
              <w:top w:val="nil"/>
              <w:left w:val="nil"/>
              <w:bottom w:val="single" w:sz="4" w:space="0" w:color="auto"/>
              <w:right w:val="single" w:sz="4" w:space="0" w:color="auto"/>
            </w:tcBorders>
          </w:tcPr>
          <w:p w14:paraId="7D74F577"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07024AB5" w14:textId="77777777" w:rsidTr="007542CD">
        <w:trPr>
          <w:trHeight w:val="255"/>
        </w:trPr>
        <w:tc>
          <w:tcPr>
            <w:tcW w:w="2157" w:type="dxa"/>
            <w:tcBorders>
              <w:top w:val="nil"/>
              <w:left w:val="nil"/>
              <w:bottom w:val="single" w:sz="4" w:space="0" w:color="auto"/>
              <w:right w:val="single" w:sz="4" w:space="0" w:color="auto"/>
            </w:tcBorders>
          </w:tcPr>
          <w:p w14:paraId="2B374E02" w14:textId="77777777" w:rsidR="007542CD" w:rsidRPr="00FC049F" w:rsidRDefault="007542CD" w:rsidP="0032463C">
            <w:pPr>
              <w:ind w:right="144"/>
              <w:rPr>
                <w:rFonts w:ascii="Calibri" w:hAnsi="Calibri" w:cs="Arial"/>
              </w:rPr>
            </w:pPr>
            <w:r w:rsidRPr="00FC049F">
              <w:rPr>
                <w:rFonts w:ascii="Calibri" w:hAnsi="Calibri" w:cs="Arial"/>
              </w:rPr>
              <w:t>Ref_No</w:t>
            </w:r>
          </w:p>
        </w:tc>
        <w:tc>
          <w:tcPr>
            <w:tcW w:w="4249" w:type="dxa"/>
            <w:tcBorders>
              <w:top w:val="nil"/>
              <w:left w:val="nil"/>
              <w:bottom w:val="single" w:sz="4" w:space="0" w:color="auto"/>
              <w:right w:val="single" w:sz="4" w:space="0" w:color="auto"/>
            </w:tcBorders>
          </w:tcPr>
          <w:p w14:paraId="03B86485" w14:textId="77777777" w:rsidR="007542CD" w:rsidRPr="00FC049F" w:rsidRDefault="007542CD" w:rsidP="0032463C">
            <w:pPr>
              <w:ind w:right="144"/>
              <w:rPr>
                <w:rFonts w:ascii="Calibri" w:hAnsi="Calibri" w:cs="Arial"/>
              </w:rPr>
            </w:pPr>
            <w:r w:rsidRPr="00FC049F">
              <w:rPr>
                <w:rFonts w:ascii="Calibri" w:hAnsi="Calibri" w:cs="Arial"/>
              </w:rPr>
              <w:t>Transaction reference number</w:t>
            </w:r>
          </w:p>
        </w:tc>
        <w:tc>
          <w:tcPr>
            <w:tcW w:w="1171" w:type="dxa"/>
            <w:tcBorders>
              <w:top w:val="nil"/>
              <w:left w:val="nil"/>
              <w:bottom w:val="single" w:sz="4" w:space="0" w:color="auto"/>
              <w:right w:val="single" w:sz="4" w:space="0" w:color="auto"/>
            </w:tcBorders>
          </w:tcPr>
          <w:p w14:paraId="53F4E1DC"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1243" w:type="dxa"/>
            <w:tcBorders>
              <w:top w:val="nil"/>
              <w:left w:val="nil"/>
              <w:bottom w:val="single" w:sz="4" w:space="0" w:color="auto"/>
              <w:right w:val="single" w:sz="4" w:space="0" w:color="auto"/>
            </w:tcBorders>
          </w:tcPr>
          <w:p w14:paraId="7489A0D1" w14:textId="77777777" w:rsidR="007542CD" w:rsidRPr="00FC049F" w:rsidRDefault="007542CD" w:rsidP="0032463C">
            <w:pPr>
              <w:ind w:right="144"/>
              <w:rPr>
                <w:rFonts w:ascii="Calibri" w:hAnsi="Calibri" w:cs="Arial"/>
              </w:rPr>
            </w:pPr>
            <w:r w:rsidRPr="00FC049F">
              <w:rPr>
                <w:rFonts w:ascii="Calibri" w:hAnsi="Calibri" w:cs="Arial"/>
              </w:rPr>
              <w:t>V 16</w:t>
            </w:r>
          </w:p>
        </w:tc>
        <w:tc>
          <w:tcPr>
            <w:tcW w:w="1277" w:type="dxa"/>
            <w:tcBorders>
              <w:top w:val="nil"/>
              <w:left w:val="nil"/>
              <w:bottom w:val="single" w:sz="4" w:space="0" w:color="auto"/>
              <w:right w:val="single" w:sz="4" w:space="0" w:color="auto"/>
            </w:tcBorders>
          </w:tcPr>
          <w:p w14:paraId="5EEB6158"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75A27AB1" w14:textId="77777777" w:rsidTr="007542CD">
        <w:trPr>
          <w:trHeight w:val="255"/>
        </w:trPr>
        <w:tc>
          <w:tcPr>
            <w:tcW w:w="2157" w:type="dxa"/>
            <w:tcBorders>
              <w:top w:val="nil"/>
              <w:left w:val="nil"/>
              <w:bottom w:val="nil"/>
              <w:right w:val="single" w:sz="4" w:space="0" w:color="auto"/>
            </w:tcBorders>
          </w:tcPr>
          <w:p w14:paraId="7DF8BE25" w14:textId="77777777" w:rsidR="007542CD" w:rsidRPr="00FC049F" w:rsidRDefault="007542CD" w:rsidP="0032463C">
            <w:pPr>
              <w:ind w:right="144"/>
              <w:rPr>
                <w:rFonts w:ascii="Calibri" w:hAnsi="Calibri" w:cs="Arial"/>
              </w:rPr>
            </w:pPr>
            <w:r w:rsidRPr="00FC049F">
              <w:rPr>
                <w:rFonts w:ascii="Calibri" w:hAnsi="Calibri" w:cs="Arial"/>
              </w:rPr>
              <w:t>Echo_Field</w:t>
            </w:r>
          </w:p>
        </w:tc>
        <w:tc>
          <w:tcPr>
            <w:tcW w:w="4249" w:type="dxa"/>
            <w:tcBorders>
              <w:top w:val="nil"/>
              <w:left w:val="nil"/>
              <w:bottom w:val="nil"/>
              <w:right w:val="single" w:sz="4" w:space="0" w:color="auto"/>
            </w:tcBorders>
          </w:tcPr>
          <w:p w14:paraId="4AA37AB7" w14:textId="77777777" w:rsidR="007542CD" w:rsidRPr="00FC049F" w:rsidRDefault="007542CD" w:rsidP="0032463C">
            <w:pPr>
              <w:ind w:right="144"/>
              <w:rPr>
                <w:rFonts w:ascii="Calibri" w:hAnsi="Calibri" w:cs="Arial"/>
              </w:rPr>
            </w:pPr>
            <w:r w:rsidRPr="00FC049F">
              <w:rPr>
                <w:rFonts w:ascii="Calibri" w:hAnsi="Calibri" w:cs="Arial"/>
              </w:rPr>
              <w:t>Transaction Co relation field</w:t>
            </w:r>
          </w:p>
        </w:tc>
        <w:tc>
          <w:tcPr>
            <w:tcW w:w="1171" w:type="dxa"/>
            <w:tcBorders>
              <w:top w:val="nil"/>
              <w:left w:val="nil"/>
              <w:bottom w:val="nil"/>
              <w:right w:val="single" w:sz="4" w:space="0" w:color="auto"/>
            </w:tcBorders>
          </w:tcPr>
          <w:p w14:paraId="7CA7A042"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1243" w:type="dxa"/>
            <w:tcBorders>
              <w:top w:val="nil"/>
              <w:left w:val="nil"/>
              <w:bottom w:val="nil"/>
              <w:right w:val="single" w:sz="4" w:space="0" w:color="auto"/>
            </w:tcBorders>
          </w:tcPr>
          <w:p w14:paraId="45BC05C1" w14:textId="77777777" w:rsidR="007542CD" w:rsidRPr="00FC049F" w:rsidRDefault="007542CD" w:rsidP="0032463C">
            <w:pPr>
              <w:ind w:right="144"/>
              <w:rPr>
                <w:rFonts w:ascii="Calibri" w:hAnsi="Calibri" w:cs="Arial"/>
              </w:rPr>
            </w:pPr>
            <w:r w:rsidRPr="00FC049F">
              <w:rPr>
                <w:rFonts w:ascii="Calibri" w:hAnsi="Calibri" w:cs="Arial"/>
              </w:rPr>
              <w:t>V 256</w:t>
            </w:r>
          </w:p>
        </w:tc>
        <w:tc>
          <w:tcPr>
            <w:tcW w:w="1277" w:type="dxa"/>
            <w:tcBorders>
              <w:top w:val="nil"/>
              <w:left w:val="nil"/>
              <w:bottom w:val="nil"/>
              <w:right w:val="single" w:sz="4" w:space="0" w:color="auto"/>
            </w:tcBorders>
          </w:tcPr>
          <w:p w14:paraId="593587AA"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7C5A36AD" w14:textId="77777777" w:rsidTr="007542CD">
        <w:trPr>
          <w:trHeight w:val="255"/>
        </w:trPr>
        <w:tc>
          <w:tcPr>
            <w:tcW w:w="2157" w:type="dxa"/>
            <w:tcBorders>
              <w:top w:val="single" w:sz="4" w:space="0" w:color="auto"/>
              <w:left w:val="nil"/>
              <w:bottom w:val="single" w:sz="4" w:space="0" w:color="auto"/>
              <w:right w:val="single" w:sz="4" w:space="0" w:color="auto"/>
            </w:tcBorders>
          </w:tcPr>
          <w:p w14:paraId="7549D4C1" w14:textId="77777777" w:rsidR="007542CD" w:rsidRPr="00FC049F" w:rsidRDefault="007542CD" w:rsidP="0032463C">
            <w:pPr>
              <w:ind w:right="144"/>
              <w:rPr>
                <w:rFonts w:ascii="Calibri" w:hAnsi="Calibri" w:cs="Arial"/>
              </w:rPr>
            </w:pPr>
            <w:r w:rsidRPr="00FC049F">
              <w:rPr>
                <w:rFonts w:ascii="Calibri" w:hAnsi="Calibri" w:cs="Arial"/>
              </w:rPr>
              <w:t>Card_No</w:t>
            </w:r>
          </w:p>
        </w:tc>
        <w:tc>
          <w:tcPr>
            <w:tcW w:w="4249" w:type="dxa"/>
            <w:tcBorders>
              <w:top w:val="single" w:sz="4" w:space="0" w:color="auto"/>
              <w:left w:val="nil"/>
              <w:bottom w:val="single" w:sz="4" w:space="0" w:color="auto"/>
              <w:right w:val="single" w:sz="4" w:space="0" w:color="auto"/>
            </w:tcBorders>
          </w:tcPr>
          <w:p w14:paraId="2C73E514" w14:textId="77777777" w:rsidR="007542CD" w:rsidRPr="00FC049F" w:rsidRDefault="007542CD" w:rsidP="0032463C">
            <w:pPr>
              <w:ind w:right="144"/>
              <w:rPr>
                <w:rFonts w:ascii="Calibri" w:hAnsi="Calibri" w:cs="Arial"/>
              </w:rPr>
            </w:pPr>
            <w:r w:rsidRPr="00FC049F">
              <w:rPr>
                <w:rFonts w:ascii="Calibri" w:hAnsi="Calibri" w:cs="Arial"/>
              </w:rPr>
              <w:t>SHB card number</w:t>
            </w:r>
          </w:p>
        </w:tc>
        <w:tc>
          <w:tcPr>
            <w:tcW w:w="1171" w:type="dxa"/>
            <w:tcBorders>
              <w:top w:val="single" w:sz="4" w:space="0" w:color="auto"/>
              <w:left w:val="nil"/>
              <w:bottom w:val="single" w:sz="4" w:space="0" w:color="auto"/>
              <w:right w:val="single" w:sz="4" w:space="0" w:color="auto"/>
            </w:tcBorders>
          </w:tcPr>
          <w:p w14:paraId="7527F892" w14:textId="77777777" w:rsidR="007542CD" w:rsidRPr="00FC049F" w:rsidRDefault="007542CD" w:rsidP="0032463C">
            <w:pPr>
              <w:ind w:right="144"/>
              <w:jc w:val="center"/>
              <w:rPr>
                <w:rFonts w:ascii="Calibri" w:hAnsi="Calibri" w:cs="Arial"/>
              </w:rPr>
            </w:pPr>
            <w:r w:rsidRPr="00FC049F">
              <w:rPr>
                <w:rFonts w:ascii="Calibri" w:hAnsi="Calibri" w:cs="Arial"/>
              </w:rPr>
              <w:t>O</w:t>
            </w:r>
          </w:p>
        </w:tc>
        <w:tc>
          <w:tcPr>
            <w:tcW w:w="1243" w:type="dxa"/>
            <w:tcBorders>
              <w:top w:val="single" w:sz="4" w:space="0" w:color="auto"/>
              <w:left w:val="nil"/>
              <w:bottom w:val="single" w:sz="4" w:space="0" w:color="auto"/>
              <w:right w:val="single" w:sz="4" w:space="0" w:color="auto"/>
            </w:tcBorders>
          </w:tcPr>
          <w:p w14:paraId="1977DDBF" w14:textId="77777777" w:rsidR="007542CD" w:rsidRPr="00FC049F" w:rsidRDefault="007542CD" w:rsidP="0032463C">
            <w:pPr>
              <w:ind w:right="144"/>
              <w:rPr>
                <w:rFonts w:ascii="Calibri" w:hAnsi="Calibri" w:cs="Arial"/>
              </w:rPr>
            </w:pPr>
            <w:r w:rsidRPr="00FC049F">
              <w:rPr>
                <w:rFonts w:ascii="Calibri" w:hAnsi="Calibri" w:cs="Arial"/>
              </w:rPr>
              <w:t>V 20</w:t>
            </w:r>
          </w:p>
        </w:tc>
        <w:tc>
          <w:tcPr>
            <w:tcW w:w="1277" w:type="dxa"/>
            <w:tcBorders>
              <w:top w:val="single" w:sz="4" w:space="0" w:color="auto"/>
              <w:left w:val="nil"/>
              <w:bottom w:val="single" w:sz="4" w:space="0" w:color="auto"/>
              <w:right w:val="single" w:sz="4" w:space="0" w:color="auto"/>
            </w:tcBorders>
          </w:tcPr>
          <w:p w14:paraId="2682A0A9"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6ECC3BFB" w14:textId="77777777" w:rsidTr="007542CD">
        <w:trPr>
          <w:trHeight w:val="1273"/>
        </w:trPr>
        <w:tc>
          <w:tcPr>
            <w:tcW w:w="2157" w:type="dxa"/>
            <w:tcBorders>
              <w:top w:val="nil"/>
              <w:left w:val="nil"/>
              <w:bottom w:val="single" w:sz="4" w:space="0" w:color="auto"/>
              <w:right w:val="single" w:sz="4" w:space="0" w:color="auto"/>
            </w:tcBorders>
          </w:tcPr>
          <w:p w14:paraId="2BF08F66" w14:textId="77777777" w:rsidR="007542CD" w:rsidRPr="00FC049F" w:rsidRDefault="007542CD" w:rsidP="0032463C">
            <w:pPr>
              <w:ind w:right="144"/>
              <w:rPr>
                <w:rFonts w:ascii="Calibri" w:hAnsi="Calibri" w:cs="Arial"/>
              </w:rPr>
            </w:pPr>
            <w:r w:rsidRPr="00FC049F">
              <w:rPr>
                <w:rFonts w:ascii="Calibri" w:hAnsi="Calibri" w:cs="Arial"/>
              </w:rPr>
              <w:t>Acc_No</w:t>
            </w:r>
          </w:p>
        </w:tc>
        <w:tc>
          <w:tcPr>
            <w:tcW w:w="4249" w:type="dxa"/>
            <w:tcBorders>
              <w:top w:val="nil"/>
              <w:left w:val="nil"/>
              <w:bottom w:val="single" w:sz="4" w:space="0" w:color="auto"/>
              <w:right w:val="single" w:sz="4" w:space="0" w:color="auto"/>
            </w:tcBorders>
          </w:tcPr>
          <w:p w14:paraId="46B9FBF8" w14:textId="77777777" w:rsidR="007542CD" w:rsidRPr="00FC049F" w:rsidRDefault="007542CD" w:rsidP="0032463C">
            <w:pPr>
              <w:ind w:right="144"/>
              <w:rPr>
                <w:rFonts w:ascii="Calibri" w:hAnsi="Calibri" w:cs="Arial"/>
              </w:rPr>
            </w:pPr>
            <w:r w:rsidRPr="00FC049F">
              <w:rPr>
                <w:rFonts w:ascii="Calibri" w:hAnsi="Calibri" w:cs="Arial"/>
              </w:rPr>
              <w:t>Account number linked to the card. If this field is empty then System will take the primary account number of card internally for posting</w:t>
            </w:r>
          </w:p>
        </w:tc>
        <w:tc>
          <w:tcPr>
            <w:tcW w:w="1171" w:type="dxa"/>
            <w:tcBorders>
              <w:top w:val="nil"/>
              <w:left w:val="nil"/>
              <w:bottom w:val="single" w:sz="4" w:space="0" w:color="auto"/>
              <w:right w:val="single" w:sz="4" w:space="0" w:color="auto"/>
            </w:tcBorders>
          </w:tcPr>
          <w:p w14:paraId="6804309C" w14:textId="77777777" w:rsidR="007542CD" w:rsidRPr="00FC049F" w:rsidRDefault="007542CD" w:rsidP="0032463C">
            <w:pPr>
              <w:ind w:right="144"/>
              <w:jc w:val="center"/>
              <w:rPr>
                <w:rFonts w:ascii="Calibri" w:hAnsi="Calibri" w:cs="Arial"/>
              </w:rPr>
            </w:pPr>
            <w:r w:rsidRPr="00FC049F">
              <w:rPr>
                <w:rFonts w:ascii="Calibri" w:hAnsi="Calibri" w:cs="Arial"/>
              </w:rPr>
              <w:t>O</w:t>
            </w:r>
          </w:p>
        </w:tc>
        <w:tc>
          <w:tcPr>
            <w:tcW w:w="1243" w:type="dxa"/>
            <w:tcBorders>
              <w:top w:val="nil"/>
              <w:left w:val="nil"/>
              <w:bottom w:val="single" w:sz="4" w:space="0" w:color="auto"/>
              <w:right w:val="single" w:sz="4" w:space="0" w:color="auto"/>
            </w:tcBorders>
          </w:tcPr>
          <w:p w14:paraId="03C9B082" w14:textId="77777777" w:rsidR="007542CD" w:rsidRPr="00FC049F" w:rsidRDefault="007542CD" w:rsidP="0032463C">
            <w:pPr>
              <w:ind w:right="144"/>
              <w:rPr>
                <w:rFonts w:ascii="Calibri" w:hAnsi="Calibri" w:cs="Arial"/>
              </w:rPr>
            </w:pPr>
            <w:r w:rsidRPr="00FC049F">
              <w:rPr>
                <w:rFonts w:ascii="Calibri" w:hAnsi="Calibri" w:cs="Arial"/>
              </w:rPr>
              <w:t>V 16</w:t>
            </w:r>
          </w:p>
        </w:tc>
        <w:tc>
          <w:tcPr>
            <w:tcW w:w="1277" w:type="dxa"/>
            <w:tcBorders>
              <w:top w:val="nil"/>
              <w:left w:val="nil"/>
              <w:bottom w:val="single" w:sz="4" w:space="0" w:color="auto"/>
              <w:right w:val="single" w:sz="4" w:space="0" w:color="auto"/>
            </w:tcBorders>
          </w:tcPr>
          <w:p w14:paraId="6B852AEA"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085772EB" w14:textId="77777777" w:rsidTr="007542CD">
        <w:trPr>
          <w:trHeight w:val="255"/>
        </w:trPr>
        <w:tc>
          <w:tcPr>
            <w:tcW w:w="2157" w:type="dxa"/>
            <w:tcBorders>
              <w:top w:val="nil"/>
              <w:left w:val="nil"/>
              <w:bottom w:val="single" w:sz="4" w:space="0" w:color="auto"/>
              <w:right w:val="single" w:sz="4" w:space="0" w:color="auto"/>
            </w:tcBorders>
          </w:tcPr>
          <w:p w14:paraId="2C25F875" w14:textId="77777777" w:rsidR="007542CD" w:rsidRPr="00FC049F" w:rsidRDefault="007542CD" w:rsidP="0032463C">
            <w:pPr>
              <w:ind w:right="144"/>
              <w:rPr>
                <w:rFonts w:ascii="Calibri" w:hAnsi="Calibri" w:cs="Arial"/>
              </w:rPr>
            </w:pPr>
            <w:r w:rsidRPr="00FC049F">
              <w:rPr>
                <w:rFonts w:ascii="Calibri" w:hAnsi="Calibri" w:cs="Arial"/>
              </w:rPr>
              <w:lastRenderedPageBreak/>
              <w:t>Period</w:t>
            </w:r>
          </w:p>
        </w:tc>
        <w:tc>
          <w:tcPr>
            <w:tcW w:w="4249" w:type="dxa"/>
            <w:tcBorders>
              <w:top w:val="nil"/>
              <w:left w:val="nil"/>
              <w:bottom w:val="single" w:sz="4" w:space="0" w:color="auto"/>
              <w:right w:val="single" w:sz="4" w:space="0" w:color="auto"/>
            </w:tcBorders>
          </w:tcPr>
          <w:p w14:paraId="47B9661D" w14:textId="77777777" w:rsidR="007542CD" w:rsidRPr="00FC049F" w:rsidRDefault="007542CD" w:rsidP="0032463C">
            <w:pPr>
              <w:ind w:right="144"/>
              <w:rPr>
                <w:rFonts w:ascii="Calibri" w:hAnsi="Calibri" w:cs="Arial"/>
              </w:rPr>
            </w:pPr>
            <w:r w:rsidRPr="00FC049F">
              <w:rPr>
                <w:rFonts w:ascii="Calibri" w:hAnsi="Calibri" w:cs="Arial"/>
              </w:rPr>
              <w:t>Period based on which expiry date is calculated</w:t>
            </w:r>
          </w:p>
        </w:tc>
        <w:tc>
          <w:tcPr>
            <w:tcW w:w="1171" w:type="dxa"/>
            <w:tcBorders>
              <w:top w:val="nil"/>
              <w:left w:val="nil"/>
              <w:bottom w:val="single" w:sz="4" w:space="0" w:color="auto"/>
              <w:right w:val="single" w:sz="4" w:space="0" w:color="auto"/>
            </w:tcBorders>
          </w:tcPr>
          <w:p w14:paraId="2E8F368F" w14:textId="77777777" w:rsidR="007542CD" w:rsidRPr="00FC049F" w:rsidRDefault="007542CD" w:rsidP="0032463C">
            <w:pPr>
              <w:ind w:right="144"/>
              <w:jc w:val="center"/>
              <w:rPr>
                <w:rFonts w:ascii="Calibri" w:hAnsi="Calibri" w:cs="Arial"/>
              </w:rPr>
            </w:pPr>
            <w:r w:rsidRPr="00FC049F">
              <w:rPr>
                <w:rFonts w:ascii="Calibri" w:hAnsi="Calibri" w:cs="Arial"/>
              </w:rPr>
              <w:t>O</w:t>
            </w:r>
          </w:p>
        </w:tc>
        <w:tc>
          <w:tcPr>
            <w:tcW w:w="1243" w:type="dxa"/>
            <w:tcBorders>
              <w:top w:val="nil"/>
              <w:left w:val="nil"/>
              <w:bottom w:val="single" w:sz="4" w:space="0" w:color="auto"/>
              <w:right w:val="single" w:sz="4" w:space="0" w:color="auto"/>
            </w:tcBorders>
          </w:tcPr>
          <w:p w14:paraId="472CE57D" w14:textId="77777777" w:rsidR="007542CD" w:rsidRPr="00FC049F" w:rsidRDefault="007542CD" w:rsidP="0032463C">
            <w:pPr>
              <w:ind w:right="144"/>
              <w:rPr>
                <w:rFonts w:ascii="Calibri" w:hAnsi="Calibri" w:cs="Arial"/>
              </w:rPr>
            </w:pPr>
          </w:p>
        </w:tc>
        <w:tc>
          <w:tcPr>
            <w:tcW w:w="1277" w:type="dxa"/>
            <w:tcBorders>
              <w:top w:val="nil"/>
              <w:left w:val="nil"/>
              <w:bottom w:val="single" w:sz="4" w:space="0" w:color="auto"/>
              <w:right w:val="single" w:sz="4" w:space="0" w:color="auto"/>
            </w:tcBorders>
          </w:tcPr>
          <w:p w14:paraId="206CC893" w14:textId="77777777" w:rsidR="007542CD" w:rsidRPr="00FC049F" w:rsidRDefault="007542CD" w:rsidP="0032463C">
            <w:pPr>
              <w:ind w:right="144"/>
              <w:rPr>
                <w:rFonts w:ascii="Calibri" w:hAnsi="Calibri" w:cs="Arial"/>
              </w:rPr>
            </w:pPr>
          </w:p>
        </w:tc>
      </w:tr>
      <w:tr w:rsidR="007542CD" w:rsidRPr="00FC049F" w14:paraId="0AF02147" w14:textId="77777777" w:rsidTr="007542CD">
        <w:trPr>
          <w:trHeight w:val="255"/>
        </w:trPr>
        <w:tc>
          <w:tcPr>
            <w:tcW w:w="2157" w:type="dxa"/>
            <w:tcBorders>
              <w:top w:val="nil"/>
              <w:left w:val="nil"/>
              <w:bottom w:val="single" w:sz="4" w:space="0" w:color="auto"/>
              <w:right w:val="single" w:sz="4" w:space="0" w:color="auto"/>
            </w:tcBorders>
          </w:tcPr>
          <w:p w14:paraId="1DE047BD" w14:textId="77777777" w:rsidR="007542CD" w:rsidRPr="00FC049F" w:rsidRDefault="007542CD" w:rsidP="0032463C">
            <w:pPr>
              <w:ind w:right="144"/>
              <w:rPr>
                <w:rFonts w:ascii="Calibri" w:hAnsi="Calibri" w:cs="Arial"/>
              </w:rPr>
            </w:pPr>
            <w:r w:rsidRPr="00FC049F">
              <w:rPr>
                <w:rFonts w:ascii="Calibri" w:hAnsi="Calibri" w:cs="Arial"/>
              </w:rPr>
              <w:t>Freeze_Desc</w:t>
            </w:r>
          </w:p>
        </w:tc>
        <w:tc>
          <w:tcPr>
            <w:tcW w:w="4249" w:type="dxa"/>
            <w:tcBorders>
              <w:top w:val="nil"/>
              <w:left w:val="nil"/>
              <w:bottom w:val="single" w:sz="4" w:space="0" w:color="auto"/>
              <w:right w:val="single" w:sz="4" w:space="0" w:color="auto"/>
            </w:tcBorders>
          </w:tcPr>
          <w:p w14:paraId="402CD123" w14:textId="77777777" w:rsidR="007542CD" w:rsidRPr="00FC049F" w:rsidRDefault="007542CD" w:rsidP="0032463C">
            <w:pPr>
              <w:ind w:right="144"/>
              <w:rPr>
                <w:rFonts w:ascii="Calibri" w:hAnsi="Calibri" w:cs="Arial"/>
              </w:rPr>
            </w:pPr>
            <w:r w:rsidRPr="00FC049F">
              <w:rPr>
                <w:rFonts w:ascii="Calibri" w:hAnsi="Calibri" w:cs="Arial"/>
              </w:rPr>
              <w:t>Description of Freeze transaction</w:t>
            </w:r>
          </w:p>
        </w:tc>
        <w:tc>
          <w:tcPr>
            <w:tcW w:w="1171" w:type="dxa"/>
            <w:tcBorders>
              <w:top w:val="nil"/>
              <w:left w:val="nil"/>
              <w:bottom w:val="single" w:sz="4" w:space="0" w:color="auto"/>
              <w:right w:val="single" w:sz="4" w:space="0" w:color="auto"/>
            </w:tcBorders>
          </w:tcPr>
          <w:p w14:paraId="125FFD64" w14:textId="77777777" w:rsidR="007542CD" w:rsidRPr="00FC049F" w:rsidRDefault="007542CD" w:rsidP="0032463C">
            <w:pPr>
              <w:ind w:right="144"/>
              <w:jc w:val="center"/>
              <w:rPr>
                <w:rFonts w:ascii="Calibri" w:hAnsi="Calibri" w:cs="Arial"/>
              </w:rPr>
            </w:pPr>
            <w:r w:rsidRPr="00FC049F">
              <w:rPr>
                <w:rFonts w:ascii="Calibri" w:hAnsi="Calibri" w:cs="Arial"/>
              </w:rPr>
              <w:t>O</w:t>
            </w:r>
          </w:p>
        </w:tc>
        <w:tc>
          <w:tcPr>
            <w:tcW w:w="1243" w:type="dxa"/>
            <w:tcBorders>
              <w:top w:val="nil"/>
              <w:left w:val="nil"/>
              <w:bottom w:val="single" w:sz="4" w:space="0" w:color="auto"/>
              <w:right w:val="single" w:sz="4" w:space="0" w:color="auto"/>
            </w:tcBorders>
          </w:tcPr>
          <w:p w14:paraId="0788985C" w14:textId="77777777" w:rsidR="007542CD" w:rsidRPr="00FC049F" w:rsidRDefault="007542CD" w:rsidP="0032463C">
            <w:pPr>
              <w:ind w:right="144"/>
              <w:rPr>
                <w:rFonts w:ascii="Calibri" w:hAnsi="Calibri" w:cs="Arial"/>
              </w:rPr>
            </w:pPr>
          </w:p>
        </w:tc>
        <w:tc>
          <w:tcPr>
            <w:tcW w:w="1277" w:type="dxa"/>
            <w:tcBorders>
              <w:top w:val="nil"/>
              <w:left w:val="nil"/>
              <w:bottom w:val="single" w:sz="4" w:space="0" w:color="auto"/>
              <w:right w:val="single" w:sz="4" w:space="0" w:color="auto"/>
            </w:tcBorders>
          </w:tcPr>
          <w:p w14:paraId="1E49A949" w14:textId="77777777" w:rsidR="007542CD" w:rsidRPr="00FC049F" w:rsidRDefault="007542CD" w:rsidP="0032463C">
            <w:pPr>
              <w:ind w:right="144"/>
              <w:rPr>
                <w:rFonts w:ascii="Calibri" w:hAnsi="Calibri" w:cs="Arial"/>
              </w:rPr>
            </w:pPr>
          </w:p>
        </w:tc>
      </w:tr>
      <w:tr w:rsidR="007542CD" w:rsidRPr="00FC049F" w14:paraId="6B514B31" w14:textId="77777777" w:rsidTr="007542CD">
        <w:trPr>
          <w:trHeight w:val="255"/>
        </w:trPr>
        <w:tc>
          <w:tcPr>
            <w:tcW w:w="2157" w:type="dxa"/>
            <w:tcBorders>
              <w:top w:val="nil"/>
              <w:left w:val="nil"/>
              <w:bottom w:val="single" w:sz="4" w:space="0" w:color="auto"/>
              <w:right w:val="single" w:sz="4" w:space="0" w:color="auto"/>
            </w:tcBorders>
          </w:tcPr>
          <w:p w14:paraId="39394668" w14:textId="77777777" w:rsidR="007542CD" w:rsidRPr="00FC049F" w:rsidRDefault="007542CD" w:rsidP="0032463C">
            <w:pPr>
              <w:ind w:right="144"/>
              <w:rPr>
                <w:rFonts w:ascii="Calibri" w:hAnsi="Calibri" w:cs="Arial"/>
              </w:rPr>
            </w:pPr>
            <w:r w:rsidRPr="00FC049F">
              <w:rPr>
                <w:rFonts w:ascii="Calibri" w:hAnsi="Calibri" w:cs="Arial"/>
              </w:rPr>
              <w:t>Freeze_Amt</w:t>
            </w:r>
          </w:p>
        </w:tc>
        <w:tc>
          <w:tcPr>
            <w:tcW w:w="4249" w:type="dxa"/>
            <w:tcBorders>
              <w:top w:val="nil"/>
              <w:left w:val="nil"/>
              <w:bottom w:val="single" w:sz="4" w:space="0" w:color="auto"/>
              <w:right w:val="single" w:sz="4" w:space="0" w:color="auto"/>
            </w:tcBorders>
          </w:tcPr>
          <w:p w14:paraId="654EE4A9" w14:textId="77777777" w:rsidR="007542CD" w:rsidRPr="00FC049F" w:rsidRDefault="007542CD" w:rsidP="0032463C">
            <w:pPr>
              <w:ind w:right="144"/>
              <w:rPr>
                <w:rFonts w:ascii="Calibri" w:hAnsi="Calibri" w:cs="Arial"/>
              </w:rPr>
            </w:pPr>
            <w:r w:rsidRPr="00FC049F">
              <w:rPr>
                <w:rFonts w:ascii="Calibri" w:hAnsi="Calibri" w:cs="Arial"/>
              </w:rPr>
              <w:t xml:space="preserve">Amount to be frozen </w:t>
            </w:r>
          </w:p>
        </w:tc>
        <w:tc>
          <w:tcPr>
            <w:tcW w:w="1171" w:type="dxa"/>
            <w:tcBorders>
              <w:top w:val="nil"/>
              <w:left w:val="nil"/>
              <w:bottom w:val="single" w:sz="4" w:space="0" w:color="auto"/>
              <w:right w:val="single" w:sz="4" w:space="0" w:color="auto"/>
            </w:tcBorders>
          </w:tcPr>
          <w:p w14:paraId="1EA72247"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1243" w:type="dxa"/>
            <w:tcBorders>
              <w:top w:val="nil"/>
              <w:left w:val="nil"/>
              <w:bottom w:val="single" w:sz="4" w:space="0" w:color="auto"/>
              <w:right w:val="single" w:sz="4" w:space="0" w:color="auto"/>
            </w:tcBorders>
          </w:tcPr>
          <w:p w14:paraId="0CDAD371" w14:textId="77777777" w:rsidR="007542CD" w:rsidRPr="00FC049F" w:rsidRDefault="007542CD" w:rsidP="0032463C">
            <w:pPr>
              <w:ind w:right="144"/>
              <w:rPr>
                <w:rFonts w:ascii="Calibri" w:hAnsi="Calibri" w:cs="Arial"/>
              </w:rPr>
            </w:pPr>
            <w:r w:rsidRPr="00FC049F">
              <w:rPr>
                <w:rFonts w:ascii="Calibri" w:hAnsi="Calibri" w:cs="Arial"/>
              </w:rPr>
              <w:t>N 20,4</w:t>
            </w:r>
          </w:p>
        </w:tc>
        <w:tc>
          <w:tcPr>
            <w:tcW w:w="1277" w:type="dxa"/>
            <w:tcBorders>
              <w:top w:val="nil"/>
              <w:left w:val="nil"/>
              <w:bottom w:val="single" w:sz="4" w:space="0" w:color="auto"/>
              <w:right w:val="single" w:sz="4" w:space="0" w:color="auto"/>
            </w:tcBorders>
          </w:tcPr>
          <w:p w14:paraId="41EE3AC4"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6A9CCCA0" w14:textId="77777777" w:rsidTr="007542CD">
        <w:trPr>
          <w:trHeight w:val="764"/>
        </w:trPr>
        <w:tc>
          <w:tcPr>
            <w:tcW w:w="2157" w:type="dxa"/>
            <w:tcBorders>
              <w:top w:val="nil"/>
              <w:left w:val="nil"/>
              <w:bottom w:val="single" w:sz="4" w:space="0" w:color="auto"/>
              <w:right w:val="single" w:sz="4" w:space="0" w:color="auto"/>
            </w:tcBorders>
          </w:tcPr>
          <w:p w14:paraId="28BE7669" w14:textId="77777777" w:rsidR="007542CD" w:rsidRPr="00FC049F" w:rsidRDefault="007542CD" w:rsidP="0032463C">
            <w:pPr>
              <w:ind w:right="144"/>
              <w:rPr>
                <w:rFonts w:ascii="Calibri" w:hAnsi="Calibri" w:cs="Arial"/>
              </w:rPr>
            </w:pPr>
            <w:r w:rsidRPr="00FC049F">
              <w:rPr>
                <w:rFonts w:ascii="Calibri" w:hAnsi="Calibri" w:cs="Arial"/>
              </w:rPr>
              <w:t>Freeze_CCY</w:t>
            </w:r>
          </w:p>
        </w:tc>
        <w:tc>
          <w:tcPr>
            <w:tcW w:w="4249" w:type="dxa"/>
            <w:tcBorders>
              <w:top w:val="nil"/>
              <w:left w:val="nil"/>
              <w:bottom w:val="single" w:sz="4" w:space="0" w:color="auto"/>
              <w:right w:val="single" w:sz="4" w:space="0" w:color="auto"/>
            </w:tcBorders>
          </w:tcPr>
          <w:p w14:paraId="2DD16B4B" w14:textId="77777777" w:rsidR="007542CD" w:rsidRPr="00FC049F" w:rsidRDefault="007542CD" w:rsidP="0032463C">
            <w:pPr>
              <w:ind w:right="144"/>
              <w:rPr>
                <w:rFonts w:ascii="Calibri" w:hAnsi="Calibri" w:cs="Arial"/>
              </w:rPr>
            </w:pPr>
            <w:r w:rsidRPr="00FC049F">
              <w:rPr>
                <w:rFonts w:ascii="Calibri" w:hAnsi="Calibri" w:cs="Arial"/>
              </w:rPr>
              <w:t>Freeze currency SWIFT code.  VND</w:t>
            </w:r>
            <w:proofErr w:type="gramStart"/>
            <w:r w:rsidRPr="00FC049F">
              <w:rPr>
                <w:rFonts w:ascii="Calibri" w:hAnsi="Calibri" w:cs="Arial"/>
              </w:rPr>
              <w:t>,USD</w:t>
            </w:r>
            <w:proofErr w:type="gramEnd"/>
            <w:r w:rsidRPr="00FC049F">
              <w:rPr>
                <w:rFonts w:ascii="Calibri" w:hAnsi="Calibri" w:cs="Arial"/>
              </w:rPr>
              <w:t>. The default would be Account currency.</w:t>
            </w:r>
          </w:p>
        </w:tc>
        <w:tc>
          <w:tcPr>
            <w:tcW w:w="1171" w:type="dxa"/>
            <w:tcBorders>
              <w:top w:val="nil"/>
              <w:left w:val="nil"/>
              <w:bottom w:val="single" w:sz="4" w:space="0" w:color="auto"/>
              <w:right w:val="single" w:sz="4" w:space="0" w:color="auto"/>
            </w:tcBorders>
          </w:tcPr>
          <w:p w14:paraId="560DEB38" w14:textId="77777777" w:rsidR="007542CD" w:rsidRPr="00FC049F" w:rsidRDefault="007542CD" w:rsidP="0032463C">
            <w:pPr>
              <w:ind w:right="144"/>
              <w:jc w:val="center"/>
              <w:rPr>
                <w:rFonts w:ascii="Calibri" w:hAnsi="Calibri" w:cs="Arial"/>
              </w:rPr>
            </w:pPr>
            <w:r w:rsidRPr="00FC049F">
              <w:rPr>
                <w:rFonts w:ascii="Calibri" w:hAnsi="Calibri" w:cs="Arial"/>
              </w:rPr>
              <w:t>O</w:t>
            </w:r>
          </w:p>
        </w:tc>
        <w:tc>
          <w:tcPr>
            <w:tcW w:w="1243" w:type="dxa"/>
            <w:tcBorders>
              <w:top w:val="nil"/>
              <w:left w:val="nil"/>
              <w:bottom w:val="single" w:sz="4" w:space="0" w:color="auto"/>
              <w:right w:val="single" w:sz="4" w:space="0" w:color="auto"/>
            </w:tcBorders>
          </w:tcPr>
          <w:p w14:paraId="6F05AE6A" w14:textId="77777777" w:rsidR="007542CD" w:rsidRPr="00FC049F" w:rsidRDefault="007542CD" w:rsidP="0032463C">
            <w:pPr>
              <w:ind w:right="144"/>
              <w:rPr>
                <w:rFonts w:ascii="Calibri" w:hAnsi="Calibri" w:cs="Arial"/>
              </w:rPr>
            </w:pPr>
            <w:r w:rsidRPr="00FC049F">
              <w:rPr>
                <w:rFonts w:ascii="Calibri" w:hAnsi="Calibri" w:cs="Arial"/>
              </w:rPr>
              <w:t>V 3</w:t>
            </w:r>
          </w:p>
        </w:tc>
        <w:tc>
          <w:tcPr>
            <w:tcW w:w="1277" w:type="dxa"/>
            <w:tcBorders>
              <w:top w:val="nil"/>
              <w:left w:val="nil"/>
              <w:bottom w:val="single" w:sz="4" w:space="0" w:color="auto"/>
              <w:right w:val="single" w:sz="4" w:space="0" w:color="auto"/>
            </w:tcBorders>
          </w:tcPr>
          <w:p w14:paraId="48010800"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36FFBC7C" w14:textId="77777777" w:rsidTr="007542CD">
        <w:trPr>
          <w:trHeight w:val="1018"/>
        </w:trPr>
        <w:tc>
          <w:tcPr>
            <w:tcW w:w="2157" w:type="dxa"/>
            <w:tcBorders>
              <w:top w:val="nil"/>
              <w:left w:val="nil"/>
              <w:bottom w:val="single" w:sz="4" w:space="0" w:color="auto"/>
              <w:right w:val="single" w:sz="4" w:space="0" w:color="auto"/>
            </w:tcBorders>
          </w:tcPr>
          <w:p w14:paraId="1C631428" w14:textId="77777777" w:rsidR="007542CD" w:rsidRPr="00FC049F" w:rsidRDefault="007542CD" w:rsidP="0032463C">
            <w:pPr>
              <w:ind w:right="144"/>
              <w:rPr>
                <w:rFonts w:ascii="Calibri" w:hAnsi="Calibri" w:cs="Arial"/>
              </w:rPr>
            </w:pPr>
            <w:r w:rsidRPr="00FC049F">
              <w:rPr>
                <w:rFonts w:ascii="Calibri" w:hAnsi="Calibri" w:cs="Arial"/>
              </w:rPr>
              <w:t>Debit_Flg</w:t>
            </w:r>
          </w:p>
        </w:tc>
        <w:tc>
          <w:tcPr>
            <w:tcW w:w="4249" w:type="dxa"/>
            <w:tcBorders>
              <w:top w:val="nil"/>
              <w:left w:val="nil"/>
              <w:bottom w:val="single" w:sz="4" w:space="0" w:color="auto"/>
              <w:right w:val="single" w:sz="4" w:space="0" w:color="auto"/>
            </w:tcBorders>
          </w:tcPr>
          <w:p w14:paraId="200909F1" w14:textId="77777777" w:rsidR="007542CD" w:rsidRPr="00FC049F" w:rsidRDefault="007542CD" w:rsidP="0032463C">
            <w:pPr>
              <w:ind w:right="144"/>
              <w:rPr>
                <w:rFonts w:ascii="Calibri" w:hAnsi="Calibri" w:cs="Arial"/>
              </w:rPr>
            </w:pPr>
            <w:r w:rsidRPr="00FC049F">
              <w:rPr>
                <w:rFonts w:ascii="Calibri" w:hAnsi="Calibri" w:cs="Arial"/>
              </w:rPr>
              <w:t>If this flag is set to Y then the financials will be posted in the Online – basically no earmark concept.</w:t>
            </w:r>
          </w:p>
        </w:tc>
        <w:tc>
          <w:tcPr>
            <w:tcW w:w="1171" w:type="dxa"/>
            <w:tcBorders>
              <w:top w:val="nil"/>
              <w:left w:val="nil"/>
              <w:bottom w:val="single" w:sz="4" w:space="0" w:color="auto"/>
              <w:right w:val="single" w:sz="4" w:space="0" w:color="auto"/>
            </w:tcBorders>
          </w:tcPr>
          <w:p w14:paraId="15CF1A00" w14:textId="77777777" w:rsidR="007542CD" w:rsidRPr="00FC049F" w:rsidRDefault="007542CD" w:rsidP="0032463C">
            <w:pPr>
              <w:ind w:right="144"/>
              <w:jc w:val="center"/>
              <w:rPr>
                <w:rFonts w:ascii="Calibri" w:hAnsi="Calibri" w:cs="Arial"/>
              </w:rPr>
            </w:pPr>
            <w:r w:rsidRPr="00FC049F">
              <w:rPr>
                <w:rFonts w:ascii="Calibri" w:hAnsi="Calibri" w:cs="Arial"/>
              </w:rPr>
              <w:t>O</w:t>
            </w:r>
          </w:p>
        </w:tc>
        <w:tc>
          <w:tcPr>
            <w:tcW w:w="1243" w:type="dxa"/>
            <w:tcBorders>
              <w:top w:val="nil"/>
              <w:left w:val="nil"/>
              <w:bottom w:val="single" w:sz="4" w:space="0" w:color="auto"/>
              <w:right w:val="single" w:sz="4" w:space="0" w:color="auto"/>
            </w:tcBorders>
          </w:tcPr>
          <w:p w14:paraId="4525355C" w14:textId="77777777" w:rsidR="007542CD" w:rsidRPr="00FC049F" w:rsidRDefault="007542CD" w:rsidP="0032463C">
            <w:pPr>
              <w:ind w:right="144"/>
              <w:rPr>
                <w:rFonts w:ascii="Calibri" w:hAnsi="Calibri" w:cs="Arial"/>
              </w:rPr>
            </w:pPr>
            <w:r w:rsidRPr="00FC049F">
              <w:rPr>
                <w:rFonts w:ascii="Calibri" w:hAnsi="Calibri" w:cs="Arial"/>
              </w:rPr>
              <w:t>V1</w:t>
            </w:r>
          </w:p>
        </w:tc>
        <w:tc>
          <w:tcPr>
            <w:tcW w:w="1277" w:type="dxa"/>
            <w:tcBorders>
              <w:top w:val="nil"/>
              <w:left w:val="nil"/>
              <w:bottom w:val="single" w:sz="4" w:space="0" w:color="auto"/>
              <w:right w:val="single" w:sz="4" w:space="0" w:color="auto"/>
            </w:tcBorders>
          </w:tcPr>
          <w:p w14:paraId="3F7CEF93"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3C5E934B" w14:textId="77777777" w:rsidTr="007542CD">
        <w:trPr>
          <w:trHeight w:val="764"/>
        </w:trPr>
        <w:tc>
          <w:tcPr>
            <w:tcW w:w="2157" w:type="dxa"/>
            <w:tcBorders>
              <w:top w:val="nil"/>
              <w:left w:val="nil"/>
              <w:bottom w:val="nil"/>
              <w:right w:val="single" w:sz="4" w:space="0" w:color="auto"/>
            </w:tcBorders>
          </w:tcPr>
          <w:p w14:paraId="0BEEB1F9" w14:textId="77777777" w:rsidR="007542CD" w:rsidRPr="00FC049F" w:rsidRDefault="007542CD" w:rsidP="0032463C">
            <w:pPr>
              <w:ind w:right="144"/>
              <w:rPr>
                <w:rFonts w:ascii="Calibri" w:hAnsi="Calibri" w:cs="Arial"/>
              </w:rPr>
            </w:pPr>
            <w:r w:rsidRPr="00FC049F">
              <w:rPr>
                <w:rFonts w:ascii="Calibri" w:hAnsi="Calibri" w:cs="Arial"/>
              </w:rPr>
              <w:t>Txn_Ref_No</w:t>
            </w:r>
          </w:p>
        </w:tc>
        <w:tc>
          <w:tcPr>
            <w:tcW w:w="4249" w:type="dxa"/>
            <w:tcBorders>
              <w:top w:val="nil"/>
              <w:left w:val="nil"/>
              <w:bottom w:val="nil"/>
              <w:right w:val="single" w:sz="4" w:space="0" w:color="auto"/>
            </w:tcBorders>
          </w:tcPr>
          <w:p w14:paraId="5F2E5786" w14:textId="77777777" w:rsidR="007542CD" w:rsidRPr="00FC049F" w:rsidRDefault="007542CD" w:rsidP="0032463C">
            <w:pPr>
              <w:ind w:right="144"/>
              <w:rPr>
                <w:rFonts w:ascii="Calibri" w:hAnsi="Calibri" w:cs="Arial"/>
              </w:rPr>
            </w:pPr>
            <w:r w:rsidRPr="00FC049F">
              <w:rPr>
                <w:rFonts w:ascii="Calibri" w:hAnsi="Calibri" w:cs="Arial"/>
              </w:rPr>
              <w:t>Transfer Reference number is used to reverse the original transaction when Debit flag = Y</w:t>
            </w:r>
          </w:p>
        </w:tc>
        <w:tc>
          <w:tcPr>
            <w:tcW w:w="1171" w:type="dxa"/>
            <w:tcBorders>
              <w:top w:val="nil"/>
              <w:left w:val="nil"/>
              <w:bottom w:val="nil"/>
              <w:right w:val="single" w:sz="4" w:space="0" w:color="auto"/>
            </w:tcBorders>
          </w:tcPr>
          <w:p w14:paraId="0FE0A71E" w14:textId="77777777" w:rsidR="007542CD" w:rsidRPr="00FC049F" w:rsidRDefault="007542CD" w:rsidP="0032463C">
            <w:pPr>
              <w:ind w:right="144"/>
              <w:jc w:val="center"/>
              <w:rPr>
                <w:rFonts w:ascii="Calibri" w:hAnsi="Calibri" w:cs="Arial"/>
              </w:rPr>
            </w:pPr>
            <w:r w:rsidRPr="00FC049F">
              <w:rPr>
                <w:rFonts w:ascii="Calibri" w:hAnsi="Calibri" w:cs="Arial"/>
              </w:rPr>
              <w:t>O</w:t>
            </w:r>
          </w:p>
        </w:tc>
        <w:tc>
          <w:tcPr>
            <w:tcW w:w="1243" w:type="dxa"/>
            <w:tcBorders>
              <w:top w:val="nil"/>
              <w:left w:val="nil"/>
              <w:bottom w:val="nil"/>
              <w:right w:val="single" w:sz="4" w:space="0" w:color="auto"/>
            </w:tcBorders>
          </w:tcPr>
          <w:p w14:paraId="3877F1E8" w14:textId="77777777" w:rsidR="007542CD" w:rsidRPr="00FC049F" w:rsidRDefault="007542CD" w:rsidP="0032463C">
            <w:pPr>
              <w:ind w:right="144"/>
              <w:rPr>
                <w:rFonts w:ascii="Calibri" w:hAnsi="Calibri" w:cs="Arial"/>
              </w:rPr>
            </w:pPr>
            <w:r w:rsidRPr="00FC049F">
              <w:rPr>
                <w:rFonts w:ascii="Calibri" w:hAnsi="Calibri" w:cs="Arial"/>
              </w:rPr>
              <w:t>V 16</w:t>
            </w:r>
          </w:p>
        </w:tc>
        <w:tc>
          <w:tcPr>
            <w:tcW w:w="1277" w:type="dxa"/>
            <w:tcBorders>
              <w:top w:val="nil"/>
              <w:left w:val="nil"/>
              <w:bottom w:val="nil"/>
              <w:right w:val="single" w:sz="4" w:space="0" w:color="auto"/>
            </w:tcBorders>
          </w:tcPr>
          <w:p w14:paraId="6C881A1C" w14:textId="77777777" w:rsidR="007542CD" w:rsidRPr="00FC049F" w:rsidRDefault="007542CD" w:rsidP="0032463C">
            <w:pPr>
              <w:ind w:right="144"/>
              <w:rPr>
                <w:rFonts w:ascii="Calibri" w:hAnsi="Calibri" w:cs="Arial"/>
              </w:rPr>
            </w:pPr>
            <w:r w:rsidRPr="00FC049F">
              <w:rPr>
                <w:rFonts w:ascii="Calibri" w:hAnsi="Calibri" w:cs="Arial"/>
              </w:rPr>
              <w:t> </w:t>
            </w:r>
          </w:p>
        </w:tc>
      </w:tr>
      <w:tr w:rsidR="007542CD" w:rsidRPr="00FC049F" w14:paraId="3AA860F5" w14:textId="77777777" w:rsidTr="007542CD">
        <w:trPr>
          <w:trHeight w:val="764"/>
        </w:trPr>
        <w:tc>
          <w:tcPr>
            <w:tcW w:w="2157" w:type="dxa"/>
            <w:tcBorders>
              <w:top w:val="nil"/>
              <w:left w:val="nil"/>
              <w:bottom w:val="nil"/>
              <w:right w:val="single" w:sz="4" w:space="0" w:color="auto"/>
            </w:tcBorders>
          </w:tcPr>
          <w:p w14:paraId="1345661C" w14:textId="77777777" w:rsidR="007542CD" w:rsidRPr="00FC049F" w:rsidRDefault="007542CD" w:rsidP="0032463C">
            <w:pPr>
              <w:ind w:right="144"/>
              <w:rPr>
                <w:rFonts w:ascii="Calibri" w:hAnsi="Calibri" w:cs="Arial"/>
              </w:rPr>
            </w:pPr>
            <w:r w:rsidRPr="00FC049F">
              <w:rPr>
                <w:rFonts w:ascii="Calibri" w:hAnsi="Calibri" w:cs="Arial"/>
              </w:rPr>
              <w:t>Condition_Flg</w:t>
            </w:r>
          </w:p>
        </w:tc>
        <w:tc>
          <w:tcPr>
            <w:tcW w:w="4249" w:type="dxa"/>
            <w:tcBorders>
              <w:top w:val="nil"/>
              <w:left w:val="nil"/>
              <w:bottom w:val="nil"/>
              <w:right w:val="single" w:sz="4" w:space="0" w:color="auto"/>
            </w:tcBorders>
          </w:tcPr>
          <w:p w14:paraId="686B0D0C" w14:textId="77777777" w:rsidR="007542CD" w:rsidRPr="00FC049F" w:rsidRDefault="007542CD" w:rsidP="0032463C">
            <w:pPr>
              <w:ind w:right="144"/>
              <w:rPr>
                <w:rFonts w:ascii="Calibri" w:hAnsi="Calibri" w:cs="Arial"/>
              </w:rPr>
            </w:pPr>
            <w:r w:rsidRPr="00FC049F">
              <w:rPr>
                <w:rFonts w:ascii="Calibri" w:hAnsi="Calibri" w:cs="Arial"/>
              </w:rPr>
              <w:t>Default  to |AUTH_CD|LEG_AC_NO|EM_CHNL_ID| in case of Partial Release</w:t>
            </w:r>
          </w:p>
          <w:p w14:paraId="6DE06D22" w14:textId="77777777" w:rsidR="007542CD" w:rsidRPr="00FC049F" w:rsidRDefault="007542CD" w:rsidP="0032463C">
            <w:pPr>
              <w:ind w:right="144"/>
              <w:rPr>
                <w:rFonts w:ascii="Calibri" w:hAnsi="Calibri" w:cs="Arial"/>
              </w:rPr>
            </w:pPr>
            <w:r w:rsidRPr="00FC049F">
              <w:rPr>
                <w:rFonts w:ascii="Calibri" w:hAnsi="Calibri" w:cs="Arial"/>
              </w:rPr>
              <w:t xml:space="preserve">Default </w:t>
            </w:r>
          </w:p>
          <w:p w14:paraId="55C7A125" w14:textId="77777777" w:rsidR="007542CD" w:rsidRPr="00FC049F" w:rsidRDefault="007542CD" w:rsidP="0032463C">
            <w:pPr>
              <w:ind w:right="144"/>
              <w:rPr>
                <w:rFonts w:ascii="Calibri" w:hAnsi="Calibri" w:cs="Arial"/>
              </w:rPr>
            </w:pPr>
            <w:r w:rsidRPr="00FC049F">
              <w:rPr>
                <w:rFonts w:ascii="Calibri" w:hAnsi="Calibri" w:cs="Arial"/>
              </w:rPr>
              <w:t>|AUTH_CD|LEG_AC_NO|AMOUNT |EM_CHNL_ID| in case of Full Release</w:t>
            </w:r>
          </w:p>
          <w:p w14:paraId="667DE294" w14:textId="77777777" w:rsidR="007542CD" w:rsidRPr="00FC049F" w:rsidRDefault="007542CD" w:rsidP="0032463C">
            <w:pPr>
              <w:ind w:right="144"/>
              <w:rPr>
                <w:rFonts w:ascii="Calibri" w:hAnsi="Calibri" w:cs="Arial"/>
              </w:rPr>
            </w:pPr>
          </w:p>
        </w:tc>
        <w:tc>
          <w:tcPr>
            <w:tcW w:w="1171" w:type="dxa"/>
            <w:tcBorders>
              <w:top w:val="nil"/>
              <w:left w:val="nil"/>
              <w:bottom w:val="nil"/>
              <w:right w:val="single" w:sz="4" w:space="0" w:color="auto"/>
            </w:tcBorders>
          </w:tcPr>
          <w:p w14:paraId="066A3551"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1243" w:type="dxa"/>
            <w:tcBorders>
              <w:top w:val="nil"/>
              <w:left w:val="nil"/>
              <w:bottom w:val="nil"/>
              <w:right w:val="single" w:sz="4" w:space="0" w:color="auto"/>
            </w:tcBorders>
          </w:tcPr>
          <w:p w14:paraId="338C06F8" w14:textId="77777777" w:rsidR="007542CD" w:rsidRPr="00FC049F" w:rsidRDefault="007542CD" w:rsidP="0032463C">
            <w:pPr>
              <w:ind w:right="144"/>
              <w:rPr>
                <w:rFonts w:ascii="Calibri" w:hAnsi="Calibri" w:cs="Arial"/>
              </w:rPr>
            </w:pPr>
          </w:p>
        </w:tc>
        <w:tc>
          <w:tcPr>
            <w:tcW w:w="1277" w:type="dxa"/>
            <w:tcBorders>
              <w:top w:val="nil"/>
              <w:left w:val="nil"/>
              <w:bottom w:val="nil"/>
              <w:right w:val="single" w:sz="4" w:space="0" w:color="auto"/>
            </w:tcBorders>
          </w:tcPr>
          <w:p w14:paraId="1DF427D2" w14:textId="77777777" w:rsidR="007542CD" w:rsidRPr="00FC049F" w:rsidRDefault="007542CD" w:rsidP="0032463C">
            <w:pPr>
              <w:ind w:right="144"/>
              <w:rPr>
                <w:rFonts w:ascii="Calibri" w:hAnsi="Calibri" w:cs="Arial"/>
              </w:rPr>
            </w:pPr>
          </w:p>
        </w:tc>
      </w:tr>
      <w:tr w:rsidR="007542CD" w:rsidRPr="00FC049F" w14:paraId="539FB643" w14:textId="77777777" w:rsidTr="007542CD">
        <w:trPr>
          <w:trHeight w:val="425"/>
        </w:trPr>
        <w:tc>
          <w:tcPr>
            <w:tcW w:w="2157" w:type="dxa"/>
            <w:tcBorders>
              <w:top w:val="nil"/>
              <w:left w:val="nil"/>
              <w:bottom w:val="single" w:sz="4" w:space="0" w:color="auto"/>
              <w:right w:val="single" w:sz="4" w:space="0" w:color="auto"/>
            </w:tcBorders>
          </w:tcPr>
          <w:p w14:paraId="689C5D49" w14:textId="77777777" w:rsidR="007542CD" w:rsidRPr="00FC049F" w:rsidRDefault="007542CD" w:rsidP="0032463C">
            <w:pPr>
              <w:ind w:right="144"/>
              <w:rPr>
                <w:rFonts w:ascii="Calibri" w:hAnsi="Calibri" w:cs="Arial"/>
              </w:rPr>
            </w:pPr>
            <w:r w:rsidRPr="00FC049F">
              <w:rPr>
                <w:rFonts w:ascii="Calibri" w:hAnsi="Calibri" w:cs="Courier New"/>
                <w:color w:val="000000"/>
                <w:highlight w:val="white"/>
              </w:rPr>
              <w:t>Part_Rel_Flg</w:t>
            </w:r>
          </w:p>
        </w:tc>
        <w:tc>
          <w:tcPr>
            <w:tcW w:w="4249" w:type="dxa"/>
            <w:tcBorders>
              <w:top w:val="nil"/>
              <w:left w:val="nil"/>
              <w:bottom w:val="single" w:sz="4" w:space="0" w:color="auto"/>
              <w:right w:val="single" w:sz="4" w:space="0" w:color="auto"/>
            </w:tcBorders>
          </w:tcPr>
          <w:p w14:paraId="51B3A1E5" w14:textId="77777777" w:rsidR="007542CD" w:rsidRPr="00FC049F" w:rsidRDefault="007542CD" w:rsidP="0032463C">
            <w:pPr>
              <w:ind w:right="144"/>
              <w:rPr>
                <w:rFonts w:ascii="Calibri" w:hAnsi="Calibri" w:cs="Arial"/>
              </w:rPr>
            </w:pPr>
            <w:r w:rsidRPr="00FC049F">
              <w:rPr>
                <w:rFonts w:ascii="Calibri" w:hAnsi="Calibri" w:cs="Arial"/>
              </w:rPr>
              <w:t>Only for Partial Release Mandatory</w:t>
            </w:r>
          </w:p>
        </w:tc>
        <w:tc>
          <w:tcPr>
            <w:tcW w:w="1171" w:type="dxa"/>
            <w:tcBorders>
              <w:top w:val="nil"/>
              <w:left w:val="nil"/>
              <w:bottom w:val="single" w:sz="4" w:space="0" w:color="auto"/>
              <w:right w:val="single" w:sz="4" w:space="0" w:color="auto"/>
            </w:tcBorders>
          </w:tcPr>
          <w:p w14:paraId="7356A900" w14:textId="77777777" w:rsidR="007542CD" w:rsidRPr="00FC049F" w:rsidRDefault="007542CD" w:rsidP="0032463C">
            <w:pPr>
              <w:ind w:right="144"/>
              <w:jc w:val="center"/>
              <w:rPr>
                <w:rFonts w:ascii="Calibri" w:hAnsi="Calibri" w:cs="Arial"/>
              </w:rPr>
            </w:pPr>
            <w:r w:rsidRPr="00FC049F">
              <w:rPr>
                <w:rFonts w:ascii="Calibri" w:hAnsi="Calibri" w:cs="Arial"/>
              </w:rPr>
              <w:t>C</w:t>
            </w:r>
          </w:p>
        </w:tc>
        <w:tc>
          <w:tcPr>
            <w:tcW w:w="1243" w:type="dxa"/>
            <w:tcBorders>
              <w:top w:val="nil"/>
              <w:left w:val="nil"/>
              <w:bottom w:val="single" w:sz="4" w:space="0" w:color="auto"/>
              <w:right w:val="single" w:sz="4" w:space="0" w:color="auto"/>
            </w:tcBorders>
          </w:tcPr>
          <w:p w14:paraId="5E9E6AE5" w14:textId="77777777" w:rsidR="007542CD" w:rsidRPr="00FC049F" w:rsidRDefault="007542CD" w:rsidP="0032463C">
            <w:pPr>
              <w:ind w:right="144"/>
              <w:rPr>
                <w:rFonts w:ascii="Calibri" w:hAnsi="Calibri" w:cs="Arial"/>
              </w:rPr>
            </w:pPr>
          </w:p>
        </w:tc>
        <w:tc>
          <w:tcPr>
            <w:tcW w:w="1277" w:type="dxa"/>
            <w:tcBorders>
              <w:top w:val="nil"/>
              <w:left w:val="nil"/>
              <w:bottom w:val="single" w:sz="4" w:space="0" w:color="auto"/>
              <w:right w:val="single" w:sz="4" w:space="0" w:color="auto"/>
            </w:tcBorders>
          </w:tcPr>
          <w:p w14:paraId="7E77C3CE" w14:textId="77777777" w:rsidR="007542CD" w:rsidRPr="00FC049F" w:rsidRDefault="007542CD" w:rsidP="0032463C">
            <w:pPr>
              <w:ind w:right="144"/>
              <w:rPr>
                <w:rFonts w:ascii="Calibri" w:hAnsi="Calibri" w:cs="Arial"/>
              </w:rPr>
            </w:pPr>
            <w:r w:rsidRPr="00FC049F">
              <w:rPr>
                <w:rFonts w:ascii="Calibri" w:hAnsi="Calibri" w:cs="Arial"/>
              </w:rPr>
              <w:t>Default Y</w:t>
            </w:r>
          </w:p>
        </w:tc>
      </w:tr>
    </w:tbl>
    <w:p w14:paraId="1A19B84A" w14:textId="77777777" w:rsidR="007542CD" w:rsidRPr="00F07D10" w:rsidRDefault="007542CD" w:rsidP="007542CD">
      <w:pPr>
        <w:shd w:val="clear" w:color="auto" w:fill="FFFFFF"/>
        <w:spacing w:before="0" w:after="0"/>
        <w:rPr>
          <w:rFonts w:ascii="Arial" w:hAnsi="Arial" w:cs="Arial"/>
          <w:b/>
          <w:i/>
          <w:u w:val="single"/>
        </w:rPr>
      </w:pPr>
    </w:p>
    <w:p w14:paraId="38A308A8" w14:textId="77777777" w:rsidR="00987143" w:rsidRPr="00733CDD" w:rsidRDefault="00987143" w:rsidP="00987143">
      <w:pPr>
        <w:pStyle w:val="ListParagraph"/>
        <w:numPr>
          <w:ilvl w:val="0"/>
          <w:numId w:val="25"/>
        </w:numPr>
        <w:rPr>
          <w:rFonts w:ascii="Arial" w:hAnsi="Arial" w:cs="Arial"/>
          <w:b/>
          <w:i/>
          <w:u w:val="single"/>
        </w:rPr>
      </w:pPr>
      <w:commentRangeStart w:id="77"/>
      <w:r w:rsidRPr="00733CDD">
        <w:rPr>
          <w:rFonts w:ascii="Arial" w:hAnsi="Arial" w:cs="Arial"/>
          <w:b/>
          <w:i/>
          <w:u w:val="single"/>
        </w:rPr>
        <w:t>Output:</w:t>
      </w:r>
      <w:commentRangeEnd w:id="77"/>
      <w:r w:rsidR="00FF4266">
        <w:rPr>
          <w:rStyle w:val="CommentReference"/>
        </w:rPr>
        <w:commentReference w:id="77"/>
      </w:r>
    </w:p>
    <w:tbl>
      <w:tblPr>
        <w:tblW w:w="9647" w:type="dxa"/>
        <w:tblInd w:w="91" w:type="dxa"/>
        <w:tblLayout w:type="fixed"/>
        <w:tblLook w:val="0000" w:firstRow="0" w:lastRow="0" w:firstColumn="0" w:lastColumn="0" w:noHBand="0" w:noVBand="0"/>
      </w:tblPr>
      <w:tblGrid>
        <w:gridCol w:w="1727"/>
        <w:gridCol w:w="4050"/>
        <w:gridCol w:w="720"/>
        <w:gridCol w:w="990"/>
        <w:gridCol w:w="2160"/>
      </w:tblGrid>
      <w:tr w:rsidR="007542CD" w:rsidRPr="00FC049F" w14:paraId="21F8D86D" w14:textId="77777777" w:rsidTr="007542CD">
        <w:trPr>
          <w:trHeight w:val="270"/>
          <w:tblHeader/>
        </w:trPr>
        <w:tc>
          <w:tcPr>
            <w:tcW w:w="1727" w:type="dxa"/>
            <w:tcBorders>
              <w:top w:val="single" w:sz="4" w:space="0" w:color="auto"/>
              <w:left w:val="nil"/>
              <w:bottom w:val="single" w:sz="4" w:space="0" w:color="auto"/>
              <w:right w:val="single" w:sz="4" w:space="0" w:color="auto"/>
            </w:tcBorders>
            <w:shd w:val="clear" w:color="auto" w:fill="000080"/>
          </w:tcPr>
          <w:p w14:paraId="1FFD60D1" w14:textId="77777777" w:rsidR="007542CD" w:rsidRPr="00FC049F" w:rsidRDefault="007542CD" w:rsidP="0032463C">
            <w:pPr>
              <w:jc w:val="center"/>
              <w:rPr>
                <w:rFonts w:ascii="Calibri" w:hAnsi="Calibri" w:cs="Arial"/>
                <w:b/>
                <w:bCs/>
                <w:color w:val="FFFFFF"/>
              </w:rPr>
            </w:pPr>
            <w:r w:rsidRPr="00FC049F">
              <w:rPr>
                <w:rFonts w:ascii="Calibri" w:hAnsi="Calibri" w:cs="Arial"/>
                <w:b/>
                <w:bCs/>
                <w:color w:val="FFFFFF"/>
              </w:rPr>
              <w:t>Field Name</w:t>
            </w:r>
          </w:p>
        </w:tc>
        <w:tc>
          <w:tcPr>
            <w:tcW w:w="4050" w:type="dxa"/>
            <w:tcBorders>
              <w:top w:val="single" w:sz="4" w:space="0" w:color="auto"/>
              <w:left w:val="nil"/>
              <w:bottom w:val="single" w:sz="4" w:space="0" w:color="auto"/>
              <w:right w:val="single" w:sz="4" w:space="0" w:color="auto"/>
            </w:tcBorders>
            <w:shd w:val="clear" w:color="auto" w:fill="000080"/>
          </w:tcPr>
          <w:p w14:paraId="5677ED0B" w14:textId="77777777" w:rsidR="007542CD" w:rsidRPr="00FC049F" w:rsidRDefault="007542CD" w:rsidP="0032463C">
            <w:pPr>
              <w:jc w:val="center"/>
              <w:rPr>
                <w:rFonts w:ascii="Calibri" w:hAnsi="Calibri" w:cs="Arial"/>
                <w:b/>
                <w:bCs/>
                <w:color w:val="FFFFFF"/>
              </w:rPr>
            </w:pPr>
            <w:r w:rsidRPr="00FC049F">
              <w:rPr>
                <w:rFonts w:ascii="Calibri" w:hAnsi="Calibri" w:cs="Arial"/>
                <w:b/>
                <w:bCs/>
                <w:color w:val="FFFFFF"/>
              </w:rPr>
              <w:t>Description</w:t>
            </w:r>
          </w:p>
        </w:tc>
        <w:tc>
          <w:tcPr>
            <w:tcW w:w="720" w:type="dxa"/>
            <w:tcBorders>
              <w:top w:val="single" w:sz="4" w:space="0" w:color="auto"/>
              <w:left w:val="nil"/>
              <w:bottom w:val="single" w:sz="6" w:space="0" w:color="auto"/>
              <w:right w:val="single" w:sz="6" w:space="0" w:color="auto"/>
            </w:tcBorders>
            <w:shd w:val="clear" w:color="auto" w:fill="000080"/>
          </w:tcPr>
          <w:p w14:paraId="51CDA4E6" w14:textId="620E03D1" w:rsidR="007542CD" w:rsidRPr="00FC049F" w:rsidRDefault="007542CD" w:rsidP="007542CD">
            <w:pPr>
              <w:jc w:val="center"/>
              <w:rPr>
                <w:rFonts w:ascii="Calibri" w:hAnsi="Calibri" w:cs="Arial"/>
                <w:b/>
                <w:bCs/>
                <w:color w:val="FFFFFF"/>
              </w:rPr>
            </w:pPr>
            <w:r w:rsidRPr="00FC049F">
              <w:rPr>
                <w:rFonts w:ascii="Calibri" w:hAnsi="Calibri" w:cs="Arial"/>
                <w:b/>
                <w:bCs/>
                <w:color w:val="FFFFFF"/>
              </w:rPr>
              <w:t>MAN</w:t>
            </w:r>
          </w:p>
        </w:tc>
        <w:tc>
          <w:tcPr>
            <w:tcW w:w="990" w:type="dxa"/>
            <w:tcBorders>
              <w:top w:val="single" w:sz="4" w:space="0" w:color="auto"/>
              <w:left w:val="single" w:sz="6" w:space="0" w:color="auto"/>
              <w:bottom w:val="single" w:sz="6" w:space="0" w:color="auto"/>
              <w:right w:val="single" w:sz="4" w:space="0" w:color="auto"/>
            </w:tcBorders>
            <w:shd w:val="clear" w:color="auto" w:fill="000080"/>
          </w:tcPr>
          <w:p w14:paraId="593BE697" w14:textId="77777777" w:rsidR="007542CD" w:rsidRPr="00FC049F" w:rsidRDefault="007542CD" w:rsidP="0032463C">
            <w:pPr>
              <w:jc w:val="center"/>
              <w:rPr>
                <w:rFonts w:ascii="Calibri" w:hAnsi="Calibri" w:cs="Arial"/>
                <w:b/>
                <w:bCs/>
                <w:color w:val="FFFFFF"/>
              </w:rPr>
            </w:pPr>
            <w:r w:rsidRPr="00FC049F">
              <w:rPr>
                <w:rFonts w:ascii="Calibri" w:hAnsi="Calibri" w:cs="Arial"/>
                <w:b/>
                <w:bCs/>
                <w:color w:val="FFFFFF"/>
              </w:rPr>
              <w:t>Type</w:t>
            </w:r>
          </w:p>
        </w:tc>
        <w:tc>
          <w:tcPr>
            <w:tcW w:w="2160" w:type="dxa"/>
            <w:tcBorders>
              <w:top w:val="single" w:sz="4" w:space="0" w:color="auto"/>
              <w:left w:val="nil"/>
              <w:bottom w:val="single" w:sz="4" w:space="0" w:color="auto"/>
              <w:right w:val="single" w:sz="4" w:space="0" w:color="auto"/>
            </w:tcBorders>
            <w:shd w:val="clear" w:color="auto" w:fill="000080"/>
          </w:tcPr>
          <w:p w14:paraId="6A0A234B" w14:textId="77777777" w:rsidR="007542CD" w:rsidRPr="00FC049F" w:rsidRDefault="007542CD" w:rsidP="0032463C">
            <w:pPr>
              <w:jc w:val="center"/>
              <w:rPr>
                <w:rFonts w:ascii="Calibri" w:hAnsi="Calibri" w:cs="Arial"/>
                <w:b/>
                <w:bCs/>
                <w:color w:val="FFFFFF"/>
              </w:rPr>
            </w:pPr>
            <w:r w:rsidRPr="00FC049F">
              <w:rPr>
                <w:rFonts w:ascii="Calibri" w:hAnsi="Calibri" w:cs="Arial"/>
                <w:b/>
                <w:bCs/>
                <w:color w:val="FFFFFF"/>
              </w:rPr>
              <w:t>Remarks</w:t>
            </w:r>
          </w:p>
        </w:tc>
      </w:tr>
      <w:tr w:rsidR="007542CD" w:rsidRPr="00FC049F" w14:paraId="172E9DB6" w14:textId="77777777" w:rsidTr="007542CD">
        <w:trPr>
          <w:trHeight w:val="872"/>
        </w:trPr>
        <w:tc>
          <w:tcPr>
            <w:tcW w:w="1727" w:type="dxa"/>
            <w:tcBorders>
              <w:top w:val="single" w:sz="4" w:space="0" w:color="auto"/>
              <w:left w:val="single" w:sz="6" w:space="0" w:color="auto"/>
              <w:bottom w:val="single" w:sz="6" w:space="0" w:color="auto"/>
              <w:right w:val="single" w:sz="6" w:space="0" w:color="auto"/>
            </w:tcBorders>
          </w:tcPr>
          <w:p w14:paraId="6293A1D1" w14:textId="77777777" w:rsidR="007542CD" w:rsidRPr="00FC049F" w:rsidRDefault="007542CD" w:rsidP="0032463C">
            <w:pPr>
              <w:pStyle w:val="BodyText"/>
              <w:spacing w:after="0"/>
              <w:ind w:right="144"/>
              <w:rPr>
                <w:rFonts w:ascii="Calibri" w:hAnsi="Calibri" w:cs="Arial"/>
              </w:rPr>
            </w:pPr>
            <w:r w:rsidRPr="00FC049F">
              <w:rPr>
                <w:rFonts w:ascii="Calibri" w:hAnsi="Calibri" w:cs="Arial"/>
              </w:rPr>
              <w:t>Rad_Ref_No</w:t>
            </w:r>
          </w:p>
        </w:tc>
        <w:tc>
          <w:tcPr>
            <w:tcW w:w="4050" w:type="dxa"/>
            <w:tcBorders>
              <w:top w:val="single" w:sz="4" w:space="0" w:color="auto"/>
              <w:left w:val="single" w:sz="6" w:space="0" w:color="auto"/>
              <w:bottom w:val="single" w:sz="6" w:space="0" w:color="auto"/>
              <w:right w:val="single" w:sz="6" w:space="0" w:color="auto"/>
            </w:tcBorders>
          </w:tcPr>
          <w:p w14:paraId="54B3AF0F" w14:textId="77777777" w:rsidR="007542CD" w:rsidRPr="00FC049F" w:rsidRDefault="007542CD" w:rsidP="0032463C">
            <w:pPr>
              <w:pStyle w:val="BodyText"/>
              <w:spacing w:after="0"/>
              <w:ind w:right="144"/>
              <w:rPr>
                <w:rFonts w:ascii="Calibri" w:hAnsi="Calibri" w:cs="Arial"/>
              </w:rPr>
            </w:pPr>
            <w:r w:rsidRPr="00FC049F">
              <w:rPr>
                <w:rFonts w:ascii="Calibri" w:hAnsi="Calibri" w:cs="Arial"/>
              </w:rPr>
              <w:t>Integrator internal reference number</w:t>
            </w:r>
          </w:p>
        </w:tc>
        <w:tc>
          <w:tcPr>
            <w:tcW w:w="720" w:type="dxa"/>
            <w:tcBorders>
              <w:top w:val="single" w:sz="4" w:space="0" w:color="auto"/>
              <w:left w:val="single" w:sz="6" w:space="0" w:color="auto"/>
              <w:bottom w:val="single" w:sz="6" w:space="0" w:color="auto"/>
              <w:right w:val="single" w:sz="6" w:space="0" w:color="auto"/>
            </w:tcBorders>
          </w:tcPr>
          <w:p w14:paraId="0C4FAE04" w14:textId="77777777" w:rsidR="007542CD" w:rsidRPr="00FC049F" w:rsidRDefault="007542CD" w:rsidP="0032463C">
            <w:pPr>
              <w:pStyle w:val="BodyText"/>
              <w:spacing w:after="0"/>
              <w:ind w:right="144"/>
              <w:jc w:val="center"/>
              <w:rPr>
                <w:rFonts w:ascii="Calibri" w:hAnsi="Calibri" w:cs="Arial"/>
              </w:rPr>
            </w:pPr>
            <w:r w:rsidRPr="00FC049F">
              <w:rPr>
                <w:rFonts w:ascii="Calibri" w:hAnsi="Calibri" w:cs="Arial"/>
              </w:rPr>
              <w:t>M</w:t>
            </w:r>
          </w:p>
        </w:tc>
        <w:tc>
          <w:tcPr>
            <w:tcW w:w="990" w:type="dxa"/>
            <w:tcBorders>
              <w:top w:val="single" w:sz="4" w:space="0" w:color="auto"/>
              <w:left w:val="single" w:sz="6" w:space="0" w:color="auto"/>
              <w:bottom w:val="single" w:sz="6" w:space="0" w:color="auto"/>
              <w:right w:val="single" w:sz="6" w:space="0" w:color="auto"/>
            </w:tcBorders>
          </w:tcPr>
          <w:p w14:paraId="67D38194" w14:textId="77777777" w:rsidR="007542CD" w:rsidRPr="00FC049F" w:rsidRDefault="007542CD" w:rsidP="0032463C">
            <w:pPr>
              <w:pStyle w:val="BodyText"/>
              <w:spacing w:after="0"/>
              <w:ind w:right="144"/>
              <w:rPr>
                <w:rFonts w:ascii="Calibri" w:hAnsi="Calibri" w:cs="Arial"/>
              </w:rPr>
            </w:pPr>
            <w:r w:rsidRPr="00FC049F">
              <w:rPr>
                <w:rFonts w:ascii="Calibri" w:hAnsi="Calibri" w:cs="Arial"/>
              </w:rPr>
              <w:t>N(5)</w:t>
            </w:r>
          </w:p>
        </w:tc>
        <w:tc>
          <w:tcPr>
            <w:tcW w:w="2160" w:type="dxa"/>
            <w:tcBorders>
              <w:top w:val="single" w:sz="4" w:space="0" w:color="auto"/>
              <w:left w:val="single" w:sz="6" w:space="0" w:color="auto"/>
              <w:bottom w:val="single" w:sz="6" w:space="0" w:color="auto"/>
              <w:right w:val="single" w:sz="4" w:space="0" w:color="auto"/>
            </w:tcBorders>
          </w:tcPr>
          <w:p w14:paraId="381EF876" w14:textId="77777777" w:rsidR="007542CD" w:rsidRPr="00FC049F" w:rsidRDefault="007542CD" w:rsidP="0032463C">
            <w:pPr>
              <w:pStyle w:val="BodyText"/>
              <w:spacing w:after="0"/>
              <w:ind w:right="144"/>
              <w:rPr>
                <w:rFonts w:ascii="Calibri" w:hAnsi="Calibri" w:cs="Arial"/>
              </w:rPr>
            </w:pPr>
          </w:p>
        </w:tc>
      </w:tr>
      <w:tr w:rsidR="007542CD" w:rsidRPr="00FC049F" w14:paraId="480909B3" w14:textId="77777777" w:rsidTr="007542CD">
        <w:trPr>
          <w:trHeight w:val="606"/>
        </w:trPr>
        <w:tc>
          <w:tcPr>
            <w:tcW w:w="1727" w:type="dxa"/>
            <w:tcBorders>
              <w:top w:val="single" w:sz="6" w:space="0" w:color="auto"/>
              <w:left w:val="single" w:sz="6" w:space="0" w:color="auto"/>
              <w:bottom w:val="single" w:sz="6" w:space="0" w:color="auto"/>
              <w:right w:val="single" w:sz="6" w:space="0" w:color="auto"/>
            </w:tcBorders>
          </w:tcPr>
          <w:p w14:paraId="72651699" w14:textId="77777777" w:rsidR="007542CD" w:rsidRPr="00FC049F" w:rsidRDefault="007542CD" w:rsidP="0032463C">
            <w:pPr>
              <w:pStyle w:val="BodyText"/>
              <w:spacing w:after="0"/>
              <w:ind w:right="144"/>
              <w:rPr>
                <w:rFonts w:ascii="Calibri" w:hAnsi="Calibri"/>
              </w:rPr>
            </w:pPr>
            <w:r w:rsidRPr="00FC049F">
              <w:rPr>
                <w:rFonts w:ascii="Calibri" w:hAnsi="Calibri"/>
              </w:rPr>
              <w:lastRenderedPageBreak/>
              <w:t>Status</w:t>
            </w:r>
          </w:p>
        </w:tc>
        <w:tc>
          <w:tcPr>
            <w:tcW w:w="4050" w:type="dxa"/>
            <w:tcBorders>
              <w:top w:val="single" w:sz="6" w:space="0" w:color="auto"/>
              <w:left w:val="single" w:sz="6" w:space="0" w:color="auto"/>
              <w:bottom w:val="single" w:sz="6" w:space="0" w:color="auto"/>
              <w:right w:val="single" w:sz="6" w:space="0" w:color="auto"/>
            </w:tcBorders>
          </w:tcPr>
          <w:p w14:paraId="2B20D05D" w14:textId="77777777" w:rsidR="007542CD" w:rsidRPr="00FC049F" w:rsidRDefault="007542CD" w:rsidP="0032463C">
            <w:pPr>
              <w:pStyle w:val="BodyText"/>
              <w:spacing w:after="0"/>
              <w:ind w:right="144"/>
              <w:rPr>
                <w:rFonts w:ascii="Calibri" w:hAnsi="Calibri"/>
              </w:rPr>
            </w:pPr>
            <w:r w:rsidRPr="00FC049F">
              <w:rPr>
                <w:rFonts w:ascii="Calibri" w:hAnsi="Calibri"/>
              </w:rPr>
              <w:t>This field indicates the status of the transaction.  If it is 00000 then the transaction is success, otherwise the corresponding error code will be mapped in the field.  If it is starts with RTE, RME or RCE it means error occurred while processing the transaction in Integrator.</w:t>
            </w:r>
          </w:p>
        </w:tc>
        <w:tc>
          <w:tcPr>
            <w:tcW w:w="720" w:type="dxa"/>
            <w:tcBorders>
              <w:top w:val="single" w:sz="6" w:space="0" w:color="auto"/>
              <w:left w:val="single" w:sz="6" w:space="0" w:color="auto"/>
              <w:bottom w:val="single" w:sz="6" w:space="0" w:color="auto"/>
              <w:right w:val="single" w:sz="6" w:space="0" w:color="auto"/>
            </w:tcBorders>
          </w:tcPr>
          <w:p w14:paraId="24E63F1A" w14:textId="77777777" w:rsidR="007542CD" w:rsidRPr="00FC049F" w:rsidRDefault="007542CD" w:rsidP="0032463C">
            <w:pPr>
              <w:pStyle w:val="BodyText"/>
              <w:spacing w:after="0"/>
              <w:ind w:right="144"/>
              <w:jc w:val="center"/>
              <w:rPr>
                <w:rFonts w:ascii="Calibri" w:hAnsi="Calibri"/>
              </w:rPr>
            </w:pPr>
            <w:r w:rsidRPr="00FC049F">
              <w:rPr>
                <w:rFonts w:ascii="Calibri" w:hAnsi="Calibri"/>
              </w:rPr>
              <w:t>M</w:t>
            </w:r>
          </w:p>
        </w:tc>
        <w:tc>
          <w:tcPr>
            <w:tcW w:w="990" w:type="dxa"/>
            <w:tcBorders>
              <w:top w:val="single" w:sz="6" w:space="0" w:color="auto"/>
              <w:left w:val="single" w:sz="6" w:space="0" w:color="auto"/>
              <w:bottom w:val="single" w:sz="6" w:space="0" w:color="auto"/>
              <w:right w:val="single" w:sz="6" w:space="0" w:color="auto"/>
            </w:tcBorders>
          </w:tcPr>
          <w:p w14:paraId="300F8E94" w14:textId="77777777" w:rsidR="007542CD" w:rsidRPr="00FC049F" w:rsidRDefault="007542CD" w:rsidP="0032463C">
            <w:pPr>
              <w:pStyle w:val="BodyText"/>
              <w:spacing w:after="0"/>
              <w:ind w:right="144"/>
              <w:rPr>
                <w:rFonts w:ascii="Calibri" w:hAnsi="Calibri"/>
              </w:rPr>
            </w:pPr>
            <w:r w:rsidRPr="00FC049F">
              <w:rPr>
                <w:rFonts w:ascii="Calibri" w:hAnsi="Calibri"/>
              </w:rPr>
              <w:t>V(5)</w:t>
            </w:r>
          </w:p>
        </w:tc>
        <w:tc>
          <w:tcPr>
            <w:tcW w:w="2160" w:type="dxa"/>
            <w:tcBorders>
              <w:top w:val="single" w:sz="6" w:space="0" w:color="auto"/>
              <w:left w:val="single" w:sz="6" w:space="0" w:color="auto"/>
              <w:bottom w:val="single" w:sz="6" w:space="0" w:color="auto"/>
              <w:right w:val="single" w:sz="4" w:space="0" w:color="auto"/>
            </w:tcBorders>
          </w:tcPr>
          <w:p w14:paraId="5FDD9E34" w14:textId="77777777" w:rsidR="007542CD" w:rsidRPr="00FC049F" w:rsidRDefault="007542CD" w:rsidP="0032463C">
            <w:pPr>
              <w:pStyle w:val="BodyText"/>
              <w:spacing w:after="0"/>
              <w:ind w:right="144"/>
              <w:rPr>
                <w:rFonts w:ascii="Calibri" w:hAnsi="Calibri"/>
              </w:rPr>
            </w:pPr>
            <w:r w:rsidRPr="00FC049F">
              <w:rPr>
                <w:rFonts w:ascii="Calibri" w:hAnsi="Calibri"/>
              </w:rPr>
              <w:t xml:space="preserve">Five zeros (00000) </w:t>
            </w:r>
            <w:proofErr w:type="gramStart"/>
            <w:r w:rsidRPr="00FC049F">
              <w:rPr>
                <w:rFonts w:ascii="Calibri" w:hAnsi="Calibri"/>
              </w:rPr>
              <w:t>for  success</w:t>
            </w:r>
            <w:proofErr w:type="gramEnd"/>
            <w:r w:rsidRPr="00FC049F">
              <w:rPr>
                <w:rFonts w:ascii="Calibri" w:hAnsi="Calibri"/>
              </w:rPr>
              <w:t xml:space="preserve"> response.</w:t>
            </w:r>
          </w:p>
          <w:p w14:paraId="540B13F2" w14:textId="77777777" w:rsidR="007542CD" w:rsidRPr="00FC049F" w:rsidRDefault="007542CD" w:rsidP="0032463C">
            <w:pPr>
              <w:pStyle w:val="BodyText"/>
              <w:spacing w:after="0"/>
              <w:ind w:right="144"/>
              <w:rPr>
                <w:rFonts w:ascii="Calibri" w:hAnsi="Calibri"/>
              </w:rPr>
            </w:pPr>
            <w:r w:rsidRPr="00FC049F">
              <w:rPr>
                <w:rFonts w:ascii="Calibri" w:hAnsi="Calibri"/>
              </w:rPr>
              <w:t>For failure the corresponding error code will be mapped.</w:t>
            </w:r>
          </w:p>
        </w:tc>
      </w:tr>
      <w:tr w:rsidR="007542CD" w:rsidRPr="00FC049F" w14:paraId="082FD94B" w14:textId="77777777" w:rsidTr="007542CD">
        <w:trPr>
          <w:trHeight w:val="705"/>
        </w:trPr>
        <w:tc>
          <w:tcPr>
            <w:tcW w:w="1727" w:type="dxa"/>
            <w:tcBorders>
              <w:top w:val="single" w:sz="6" w:space="0" w:color="auto"/>
              <w:left w:val="single" w:sz="6" w:space="0" w:color="auto"/>
              <w:bottom w:val="single" w:sz="6" w:space="0" w:color="auto"/>
              <w:right w:val="single" w:sz="6" w:space="0" w:color="auto"/>
            </w:tcBorders>
          </w:tcPr>
          <w:p w14:paraId="1DC5E941" w14:textId="77777777" w:rsidR="007542CD" w:rsidRPr="00FC049F" w:rsidRDefault="007542CD" w:rsidP="0032463C">
            <w:pPr>
              <w:pStyle w:val="BodyText"/>
              <w:spacing w:after="0"/>
              <w:ind w:right="144"/>
              <w:rPr>
                <w:rFonts w:ascii="Calibri" w:hAnsi="Calibri"/>
              </w:rPr>
            </w:pPr>
            <w:r w:rsidRPr="00FC049F">
              <w:rPr>
                <w:rFonts w:ascii="Calibri" w:hAnsi="Calibri"/>
              </w:rPr>
              <w:t>Result_Code</w:t>
            </w:r>
          </w:p>
        </w:tc>
        <w:tc>
          <w:tcPr>
            <w:tcW w:w="4050" w:type="dxa"/>
            <w:tcBorders>
              <w:top w:val="single" w:sz="6" w:space="0" w:color="auto"/>
              <w:left w:val="single" w:sz="6" w:space="0" w:color="auto"/>
              <w:bottom w:val="single" w:sz="6" w:space="0" w:color="auto"/>
              <w:right w:val="single" w:sz="6" w:space="0" w:color="auto"/>
            </w:tcBorders>
          </w:tcPr>
          <w:p w14:paraId="4C921231" w14:textId="77777777" w:rsidR="007542CD" w:rsidRPr="00FC049F" w:rsidRDefault="007542CD" w:rsidP="0032463C">
            <w:pPr>
              <w:pStyle w:val="BodyText"/>
              <w:spacing w:after="0"/>
              <w:ind w:right="144"/>
              <w:rPr>
                <w:rFonts w:ascii="Calibri" w:hAnsi="Calibri"/>
              </w:rPr>
            </w:pPr>
            <w:r w:rsidRPr="00FC049F">
              <w:rPr>
                <w:rFonts w:ascii="Calibri" w:hAnsi="Calibri"/>
              </w:rPr>
              <w:t>Result Code</w:t>
            </w:r>
          </w:p>
        </w:tc>
        <w:tc>
          <w:tcPr>
            <w:tcW w:w="720" w:type="dxa"/>
            <w:tcBorders>
              <w:top w:val="single" w:sz="6" w:space="0" w:color="auto"/>
              <w:left w:val="single" w:sz="6" w:space="0" w:color="auto"/>
              <w:bottom w:val="single" w:sz="6" w:space="0" w:color="auto"/>
              <w:right w:val="single" w:sz="6" w:space="0" w:color="auto"/>
            </w:tcBorders>
          </w:tcPr>
          <w:p w14:paraId="1AD0C8C1" w14:textId="77777777" w:rsidR="007542CD" w:rsidRPr="00FC049F" w:rsidRDefault="007542CD" w:rsidP="0032463C">
            <w:pPr>
              <w:pStyle w:val="BodyText"/>
              <w:spacing w:after="0"/>
              <w:ind w:right="144"/>
              <w:jc w:val="center"/>
              <w:rPr>
                <w:rFonts w:ascii="Calibri" w:hAnsi="Calibri"/>
              </w:rPr>
            </w:pPr>
            <w:r w:rsidRPr="00FC049F">
              <w:rPr>
                <w:rFonts w:ascii="Calibri" w:hAnsi="Calibri"/>
              </w:rPr>
              <w:t>M</w:t>
            </w:r>
          </w:p>
        </w:tc>
        <w:tc>
          <w:tcPr>
            <w:tcW w:w="990" w:type="dxa"/>
            <w:tcBorders>
              <w:top w:val="single" w:sz="6" w:space="0" w:color="auto"/>
              <w:left w:val="single" w:sz="6" w:space="0" w:color="auto"/>
              <w:bottom w:val="single" w:sz="6" w:space="0" w:color="auto"/>
              <w:right w:val="single" w:sz="6" w:space="0" w:color="auto"/>
            </w:tcBorders>
          </w:tcPr>
          <w:p w14:paraId="56B25D9E" w14:textId="77777777" w:rsidR="007542CD" w:rsidRPr="00FC049F" w:rsidRDefault="007542CD" w:rsidP="0032463C">
            <w:pPr>
              <w:pStyle w:val="BodyText"/>
              <w:spacing w:after="0"/>
              <w:ind w:right="144"/>
              <w:rPr>
                <w:rFonts w:ascii="Calibri" w:hAnsi="Calibri"/>
              </w:rPr>
            </w:pPr>
            <w:r w:rsidRPr="00FC049F">
              <w:rPr>
                <w:rFonts w:ascii="Calibri" w:hAnsi="Calibri"/>
              </w:rPr>
              <w:t>V(5)</w:t>
            </w:r>
          </w:p>
        </w:tc>
        <w:tc>
          <w:tcPr>
            <w:tcW w:w="2160" w:type="dxa"/>
            <w:tcBorders>
              <w:top w:val="single" w:sz="6" w:space="0" w:color="auto"/>
              <w:left w:val="single" w:sz="6" w:space="0" w:color="auto"/>
              <w:bottom w:val="single" w:sz="6" w:space="0" w:color="auto"/>
              <w:right w:val="single" w:sz="4" w:space="0" w:color="auto"/>
            </w:tcBorders>
          </w:tcPr>
          <w:p w14:paraId="13BE5782" w14:textId="77777777" w:rsidR="007542CD" w:rsidRPr="00FC049F" w:rsidRDefault="007542CD" w:rsidP="0032463C">
            <w:pPr>
              <w:pStyle w:val="BodyText"/>
              <w:spacing w:after="0"/>
              <w:ind w:right="144"/>
              <w:rPr>
                <w:rFonts w:ascii="Calibri" w:hAnsi="Calibri"/>
              </w:rPr>
            </w:pPr>
            <w:r w:rsidRPr="00FC049F">
              <w:rPr>
                <w:rFonts w:ascii="Calibri" w:hAnsi="Calibri"/>
              </w:rPr>
              <w:t xml:space="preserve">Max Length of this field is 5 (00000) in case of success.  </w:t>
            </w:r>
          </w:p>
        </w:tc>
      </w:tr>
      <w:tr w:rsidR="007542CD" w:rsidRPr="00FC049F" w14:paraId="6FD6C52D" w14:textId="77777777" w:rsidTr="007542CD">
        <w:trPr>
          <w:trHeight w:val="471"/>
        </w:trPr>
        <w:tc>
          <w:tcPr>
            <w:tcW w:w="1727" w:type="dxa"/>
            <w:tcBorders>
              <w:top w:val="single" w:sz="6" w:space="0" w:color="auto"/>
              <w:left w:val="single" w:sz="6" w:space="0" w:color="auto"/>
              <w:bottom w:val="single" w:sz="6" w:space="0" w:color="auto"/>
              <w:right w:val="single" w:sz="6" w:space="0" w:color="auto"/>
            </w:tcBorders>
          </w:tcPr>
          <w:p w14:paraId="2EAFB52A" w14:textId="77777777" w:rsidR="007542CD" w:rsidRPr="00FC049F" w:rsidRDefault="007542CD" w:rsidP="0032463C">
            <w:pPr>
              <w:pStyle w:val="BodyText"/>
              <w:spacing w:after="0"/>
              <w:ind w:right="144"/>
              <w:rPr>
                <w:rFonts w:ascii="Calibri" w:hAnsi="Calibri"/>
              </w:rPr>
            </w:pPr>
            <w:r w:rsidRPr="00FC049F">
              <w:rPr>
                <w:rFonts w:ascii="Calibri" w:hAnsi="Calibri"/>
              </w:rPr>
              <w:t>Echo_Field</w:t>
            </w:r>
          </w:p>
        </w:tc>
        <w:tc>
          <w:tcPr>
            <w:tcW w:w="4050" w:type="dxa"/>
            <w:tcBorders>
              <w:top w:val="single" w:sz="6" w:space="0" w:color="auto"/>
              <w:left w:val="single" w:sz="6" w:space="0" w:color="auto"/>
              <w:bottom w:val="single" w:sz="6" w:space="0" w:color="auto"/>
              <w:right w:val="single" w:sz="6" w:space="0" w:color="auto"/>
            </w:tcBorders>
          </w:tcPr>
          <w:p w14:paraId="25C5D876" w14:textId="77777777" w:rsidR="007542CD" w:rsidRPr="00FC049F" w:rsidRDefault="007542CD" w:rsidP="0032463C">
            <w:pPr>
              <w:pStyle w:val="BodyText"/>
              <w:spacing w:after="0"/>
              <w:ind w:right="144"/>
              <w:rPr>
                <w:rFonts w:ascii="Calibri" w:hAnsi="Calibri"/>
              </w:rPr>
            </w:pPr>
            <w:r w:rsidRPr="00FC049F">
              <w:rPr>
                <w:rFonts w:ascii="Calibri" w:hAnsi="Calibri"/>
              </w:rPr>
              <w:t>Transaction Co relation field</w:t>
            </w:r>
          </w:p>
        </w:tc>
        <w:tc>
          <w:tcPr>
            <w:tcW w:w="720" w:type="dxa"/>
            <w:tcBorders>
              <w:top w:val="single" w:sz="6" w:space="0" w:color="auto"/>
              <w:left w:val="single" w:sz="6" w:space="0" w:color="auto"/>
              <w:bottom w:val="single" w:sz="6" w:space="0" w:color="auto"/>
              <w:right w:val="single" w:sz="6" w:space="0" w:color="auto"/>
            </w:tcBorders>
          </w:tcPr>
          <w:p w14:paraId="320DF64B" w14:textId="77777777" w:rsidR="007542CD" w:rsidRPr="00FC049F" w:rsidRDefault="007542CD" w:rsidP="0032463C">
            <w:pPr>
              <w:pStyle w:val="BodyText"/>
              <w:spacing w:after="0"/>
              <w:ind w:right="144"/>
              <w:jc w:val="center"/>
              <w:rPr>
                <w:rFonts w:ascii="Calibri" w:hAnsi="Calibri"/>
              </w:rPr>
            </w:pPr>
            <w:r w:rsidRPr="00FC049F">
              <w:rPr>
                <w:rFonts w:ascii="Calibri" w:hAnsi="Calibri"/>
              </w:rPr>
              <w:t>M</w:t>
            </w:r>
          </w:p>
        </w:tc>
        <w:tc>
          <w:tcPr>
            <w:tcW w:w="990" w:type="dxa"/>
            <w:tcBorders>
              <w:top w:val="single" w:sz="6" w:space="0" w:color="auto"/>
              <w:left w:val="single" w:sz="6" w:space="0" w:color="auto"/>
              <w:bottom w:val="single" w:sz="6" w:space="0" w:color="auto"/>
              <w:right w:val="single" w:sz="6" w:space="0" w:color="auto"/>
            </w:tcBorders>
          </w:tcPr>
          <w:p w14:paraId="5CAE6367" w14:textId="77777777" w:rsidR="007542CD" w:rsidRPr="00FC049F" w:rsidRDefault="007542CD" w:rsidP="0032463C">
            <w:pPr>
              <w:pStyle w:val="aTableText2"/>
              <w:spacing w:before="120" w:after="0"/>
              <w:ind w:right="144"/>
              <w:rPr>
                <w:rFonts w:ascii="Calibri" w:hAnsi="Calibri"/>
                <w:lang w:val="en-US"/>
              </w:rPr>
            </w:pPr>
            <w:r w:rsidRPr="00FC049F">
              <w:rPr>
                <w:rFonts w:ascii="Calibri" w:hAnsi="Calibri"/>
                <w:lang w:val="en-US"/>
              </w:rPr>
              <w:t>V24</w:t>
            </w:r>
          </w:p>
          <w:p w14:paraId="29283D30" w14:textId="77777777" w:rsidR="007542CD" w:rsidRPr="00FC049F" w:rsidRDefault="007542CD" w:rsidP="0032463C">
            <w:pPr>
              <w:pStyle w:val="aTableText2"/>
              <w:spacing w:before="120" w:after="0"/>
              <w:ind w:right="144"/>
              <w:rPr>
                <w:rFonts w:ascii="Calibri" w:hAnsi="Calibri"/>
                <w:lang w:val="en-US"/>
              </w:rPr>
            </w:pPr>
          </w:p>
        </w:tc>
        <w:tc>
          <w:tcPr>
            <w:tcW w:w="2160" w:type="dxa"/>
            <w:tcBorders>
              <w:top w:val="single" w:sz="6" w:space="0" w:color="auto"/>
              <w:left w:val="single" w:sz="6" w:space="0" w:color="auto"/>
              <w:bottom w:val="single" w:sz="6" w:space="0" w:color="auto"/>
              <w:right w:val="single" w:sz="4" w:space="0" w:color="auto"/>
            </w:tcBorders>
          </w:tcPr>
          <w:p w14:paraId="07C01AF4" w14:textId="77777777" w:rsidR="007542CD" w:rsidRPr="00FC049F" w:rsidRDefault="007542CD" w:rsidP="0032463C">
            <w:pPr>
              <w:pStyle w:val="BodyText"/>
              <w:spacing w:after="0"/>
              <w:ind w:right="144"/>
              <w:rPr>
                <w:rFonts w:ascii="Calibri" w:hAnsi="Calibri"/>
              </w:rPr>
            </w:pPr>
          </w:p>
        </w:tc>
      </w:tr>
      <w:tr w:rsidR="007542CD" w:rsidRPr="00FC049F" w14:paraId="3B44E797" w14:textId="77777777" w:rsidTr="007542CD">
        <w:trPr>
          <w:trHeight w:val="705"/>
        </w:trPr>
        <w:tc>
          <w:tcPr>
            <w:tcW w:w="1727" w:type="dxa"/>
            <w:tcBorders>
              <w:top w:val="single" w:sz="6" w:space="0" w:color="auto"/>
              <w:left w:val="single" w:sz="6" w:space="0" w:color="auto"/>
              <w:bottom w:val="single" w:sz="6" w:space="0" w:color="auto"/>
              <w:right w:val="single" w:sz="6" w:space="0" w:color="auto"/>
            </w:tcBorders>
          </w:tcPr>
          <w:p w14:paraId="1D573494" w14:textId="77777777" w:rsidR="007542CD" w:rsidRPr="00FC049F" w:rsidRDefault="007542CD" w:rsidP="0032463C">
            <w:pPr>
              <w:pStyle w:val="BodyText"/>
              <w:spacing w:after="0"/>
              <w:ind w:right="144"/>
              <w:rPr>
                <w:rFonts w:ascii="Calibri" w:hAnsi="Calibri"/>
              </w:rPr>
            </w:pPr>
            <w:r w:rsidRPr="00FC049F">
              <w:rPr>
                <w:rFonts w:ascii="Calibri" w:hAnsi="Calibri"/>
              </w:rPr>
              <w:t>Ref_No</w:t>
            </w:r>
          </w:p>
        </w:tc>
        <w:tc>
          <w:tcPr>
            <w:tcW w:w="4050" w:type="dxa"/>
            <w:tcBorders>
              <w:top w:val="single" w:sz="6" w:space="0" w:color="auto"/>
              <w:left w:val="single" w:sz="6" w:space="0" w:color="auto"/>
              <w:bottom w:val="single" w:sz="6" w:space="0" w:color="auto"/>
              <w:right w:val="single" w:sz="6" w:space="0" w:color="auto"/>
            </w:tcBorders>
          </w:tcPr>
          <w:p w14:paraId="3588D487" w14:textId="77777777" w:rsidR="007542CD" w:rsidRPr="00FC049F" w:rsidRDefault="007542CD" w:rsidP="0032463C">
            <w:pPr>
              <w:pStyle w:val="BodyText"/>
              <w:spacing w:after="0"/>
              <w:ind w:right="144"/>
              <w:rPr>
                <w:rFonts w:ascii="Calibri" w:hAnsi="Calibri"/>
              </w:rPr>
            </w:pPr>
            <w:r w:rsidRPr="00FC049F">
              <w:rPr>
                <w:rFonts w:ascii="Calibri" w:hAnsi="Calibri"/>
              </w:rPr>
              <w:t>All transaction should have reference number as input</w:t>
            </w:r>
          </w:p>
        </w:tc>
        <w:tc>
          <w:tcPr>
            <w:tcW w:w="720" w:type="dxa"/>
            <w:tcBorders>
              <w:top w:val="single" w:sz="6" w:space="0" w:color="auto"/>
              <w:left w:val="single" w:sz="6" w:space="0" w:color="auto"/>
              <w:bottom w:val="single" w:sz="6" w:space="0" w:color="auto"/>
              <w:right w:val="single" w:sz="6" w:space="0" w:color="auto"/>
            </w:tcBorders>
          </w:tcPr>
          <w:p w14:paraId="5D4E12D0" w14:textId="77777777" w:rsidR="007542CD" w:rsidRPr="00FC049F" w:rsidRDefault="007542CD" w:rsidP="0032463C">
            <w:pPr>
              <w:pStyle w:val="BodyText"/>
              <w:spacing w:after="0"/>
              <w:ind w:right="144"/>
              <w:jc w:val="center"/>
              <w:rPr>
                <w:rFonts w:ascii="Calibri" w:hAnsi="Calibri"/>
              </w:rPr>
            </w:pPr>
            <w:r w:rsidRPr="00FC049F">
              <w:rPr>
                <w:rFonts w:ascii="Calibri" w:hAnsi="Calibri"/>
              </w:rPr>
              <w:t>M</w:t>
            </w:r>
          </w:p>
        </w:tc>
        <w:tc>
          <w:tcPr>
            <w:tcW w:w="990" w:type="dxa"/>
            <w:tcBorders>
              <w:top w:val="single" w:sz="6" w:space="0" w:color="auto"/>
              <w:left w:val="single" w:sz="6" w:space="0" w:color="auto"/>
              <w:bottom w:val="single" w:sz="6" w:space="0" w:color="auto"/>
              <w:right w:val="single" w:sz="6" w:space="0" w:color="auto"/>
            </w:tcBorders>
          </w:tcPr>
          <w:p w14:paraId="17349240" w14:textId="77777777" w:rsidR="007542CD" w:rsidRPr="00FC049F" w:rsidRDefault="007542CD" w:rsidP="0032463C">
            <w:pPr>
              <w:pStyle w:val="BodyText"/>
              <w:spacing w:after="0"/>
              <w:ind w:right="144"/>
              <w:rPr>
                <w:rFonts w:ascii="Calibri" w:hAnsi="Calibri"/>
              </w:rPr>
            </w:pPr>
            <w:r w:rsidRPr="00FC049F">
              <w:rPr>
                <w:rFonts w:ascii="Calibri" w:hAnsi="Calibri"/>
              </w:rPr>
              <w:t>V16</w:t>
            </w:r>
          </w:p>
        </w:tc>
        <w:tc>
          <w:tcPr>
            <w:tcW w:w="2160" w:type="dxa"/>
            <w:tcBorders>
              <w:top w:val="single" w:sz="6" w:space="0" w:color="auto"/>
              <w:left w:val="single" w:sz="6" w:space="0" w:color="auto"/>
              <w:bottom w:val="single" w:sz="6" w:space="0" w:color="auto"/>
              <w:right w:val="single" w:sz="4" w:space="0" w:color="auto"/>
            </w:tcBorders>
          </w:tcPr>
          <w:p w14:paraId="56DB6F2D" w14:textId="77777777" w:rsidR="007542CD" w:rsidRPr="00FC049F" w:rsidRDefault="007542CD" w:rsidP="0032463C">
            <w:pPr>
              <w:pStyle w:val="BodyText"/>
              <w:spacing w:after="0"/>
              <w:ind w:right="144"/>
              <w:rPr>
                <w:rFonts w:ascii="Calibri" w:hAnsi="Calibri"/>
              </w:rPr>
            </w:pPr>
          </w:p>
        </w:tc>
      </w:tr>
      <w:tr w:rsidR="007542CD" w:rsidRPr="00FC049F" w14:paraId="50B0F8AB" w14:textId="77777777" w:rsidTr="007542CD">
        <w:trPr>
          <w:trHeight w:val="327"/>
        </w:trPr>
        <w:tc>
          <w:tcPr>
            <w:tcW w:w="1727" w:type="dxa"/>
            <w:tcBorders>
              <w:top w:val="single" w:sz="6" w:space="0" w:color="auto"/>
              <w:left w:val="single" w:sz="6" w:space="0" w:color="auto"/>
              <w:bottom w:val="single" w:sz="6" w:space="0" w:color="auto"/>
              <w:right w:val="single" w:sz="6" w:space="0" w:color="auto"/>
            </w:tcBorders>
          </w:tcPr>
          <w:p w14:paraId="5D756851" w14:textId="77777777" w:rsidR="007542CD" w:rsidRPr="00FC049F" w:rsidRDefault="007542CD" w:rsidP="0032463C">
            <w:pPr>
              <w:ind w:right="144"/>
              <w:rPr>
                <w:rFonts w:ascii="Calibri" w:hAnsi="Calibri" w:cs="Arial"/>
              </w:rPr>
            </w:pPr>
            <w:r w:rsidRPr="00FC049F">
              <w:rPr>
                <w:rFonts w:ascii="Calibri" w:hAnsi="Calibri" w:cs="Arial"/>
              </w:rPr>
              <w:t>Avail_Bal</w:t>
            </w:r>
          </w:p>
        </w:tc>
        <w:tc>
          <w:tcPr>
            <w:tcW w:w="4050" w:type="dxa"/>
            <w:tcBorders>
              <w:top w:val="single" w:sz="6" w:space="0" w:color="auto"/>
              <w:left w:val="single" w:sz="6" w:space="0" w:color="auto"/>
              <w:bottom w:val="single" w:sz="6" w:space="0" w:color="auto"/>
              <w:right w:val="single" w:sz="6" w:space="0" w:color="auto"/>
            </w:tcBorders>
          </w:tcPr>
          <w:p w14:paraId="7C2FCACE" w14:textId="77777777" w:rsidR="007542CD" w:rsidRPr="00FC049F" w:rsidRDefault="007542CD" w:rsidP="0032463C">
            <w:pPr>
              <w:ind w:right="144"/>
              <w:rPr>
                <w:rFonts w:ascii="Calibri" w:hAnsi="Calibri" w:cs="Arial"/>
              </w:rPr>
            </w:pPr>
            <w:r w:rsidRPr="00FC049F">
              <w:rPr>
                <w:rFonts w:ascii="Calibri" w:hAnsi="Calibri" w:cs="Arial"/>
              </w:rPr>
              <w:t xml:space="preserve">Account available balance after payment in account currency </w:t>
            </w:r>
          </w:p>
        </w:tc>
        <w:tc>
          <w:tcPr>
            <w:tcW w:w="720" w:type="dxa"/>
            <w:tcBorders>
              <w:top w:val="single" w:sz="6" w:space="0" w:color="auto"/>
              <w:left w:val="single" w:sz="6" w:space="0" w:color="auto"/>
              <w:bottom w:val="single" w:sz="6" w:space="0" w:color="auto"/>
              <w:right w:val="single" w:sz="6" w:space="0" w:color="auto"/>
            </w:tcBorders>
          </w:tcPr>
          <w:p w14:paraId="508449CE"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990" w:type="dxa"/>
            <w:tcBorders>
              <w:top w:val="single" w:sz="6" w:space="0" w:color="auto"/>
              <w:left w:val="single" w:sz="6" w:space="0" w:color="auto"/>
              <w:bottom w:val="single" w:sz="6" w:space="0" w:color="auto"/>
              <w:right w:val="single" w:sz="6" w:space="0" w:color="auto"/>
            </w:tcBorders>
          </w:tcPr>
          <w:p w14:paraId="7E103F2C" w14:textId="77777777" w:rsidR="007542CD" w:rsidRPr="00FC049F" w:rsidRDefault="007542CD" w:rsidP="0032463C">
            <w:pPr>
              <w:ind w:right="144"/>
              <w:jc w:val="center"/>
              <w:rPr>
                <w:rFonts w:ascii="Calibri" w:hAnsi="Calibri" w:cs="Arial"/>
              </w:rPr>
            </w:pPr>
            <w:r w:rsidRPr="00FC049F">
              <w:rPr>
                <w:rFonts w:ascii="Calibri" w:hAnsi="Calibri" w:cs="Arial"/>
              </w:rPr>
              <w:t>N 20,4</w:t>
            </w:r>
          </w:p>
        </w:tc>
        <w:tc>
          <w:tcPr>
            <w:tcW w:w="2160" w:type="dxa"/>
            <w:tcBorders>
              <w:top w:val="single" w:sz="6" w:space="0" w:color="auto"/>
              <w:left w:val="single" w:sz="6" w:space="0" w:color="auto"/>
              <w:bottom w:val="single" w:sz="6" w:space="0" w:color="auto"/>
              <w:right w:val="single" w:sz="4" w:space="0" w:color="auto"/>
            </w:tcBorders>
          </w:tcPr>
          <w:p w14:paraId="505464EF" w14:textId="77777777" w:rsidR="007542CD" w:rsidRPr="00FC049F" w:rsidRDefault="007542CD" w:rsidP="0032463C">
            <w:pPr>
              <w:ind w:right="144"/>
              <w:jc w:val="center"/>
              <w:rPr>
                <w:rFonts w:ascii="Calibri" w:hAnsi="Calibri" w:cs="Arial"/>
              </w:rPr>
            </w:pPr>
          </w:p>
        </w:tc>
      </w:tr>
      <w:tr w:rsidR="007542CD" w:rsidRPr="00FC049F" w14:paraId="2BDBFA7E" w14:textId="77777777" w:rsidTr="007542CD">
        <w:trPr>
          <w:trHeight w:val="705"/>
        </w:trPr>
        <w:tc>
          <w:tcPr>
            <w:tcW w:w="1727" w:type="dxa"/>
            <w:tcBorders>
              <w:top w:val="single" w:sz="6" w:space="0" w:color="auto"/>
              <w:left w:val="single" w:sz="6" w:space="0" w:color="auto"/>
              <w:bottom w:val="single" w:sz="6" w:space="0" w:color="auto"/>
              <w:right w:val="single" w:sz="6" w:space="0" w:color="auto"/>
            </w:tcBorders>
          </w:tcPr>
          <w:p w14:paraId="30409BC7" w14:textId="77777777" w:rsidR="007542CD" w:rsidRPr="00FC049F" w:rsidRDefault="007542CD" w:rsidP="0032463C">
            <w:pPr>
              <w:ind w:right="144"/>
              <w:rPr>
                <w:rFonts w:ascii="Calibri" w:hAnsi="Calibri" w:cs="Arial"/>
              </w:rPr>
            </w:pPr>
            <w:r w:rsidRPr="00FC049F">
              <w:rPr>
                <w:rFonts w:ascii="Calibri" w:hAnsi="Calibri" w:cs="Arial"/>
              </w:rPr>
              <w:t>Curr_Bal</w:t>
            </w:r>
          </w:p>
        </w:tc>
        <w:tc>
          <w:tcPr>
            <w:tcW w:w="4050" w:type="dxa"/>
            <w:tcBorders>
              <w:top w:val="single" w:sz="6" w:space="0" w:color="auto"/>
              <w:left w:val="single" w:sz="6" w:space="0" w:color="auto"/>
              <w:bottom w:val="single" w:sz="6" w:space="0" w:color="auto"/>
              <w:right w:val="single" w:sz="6" w:space="0" w:color="auto"/>
            </w:tcBorders>
          </w:tcPr>
          <w:p w14:paraId="39A4EB19" w14:textId="77777777" w:rsidR="007542CD" w:rsidRPr="00FC049F" w:rsidRDefault="007542CD" w:rsidP="0032463C">
            <w:pPr>
              <w:ind w:right="144"/>
              <w:rPr>
                <w:rFonts w:ascii="Calibri" w:hAnsi="Calibri" w:cs="Arial"/>
              </w:rPr>
            </w:pPr>
            <w:r w:rsidRPr="00FC049F">
              <w:rPr>
                <w:rFonts w:ascii="Calibri" w:hAnsi="Calibri" w:cs="Arial"/>
              </w:rPr>
              <w:t xml:space="preserve">Debit Account Current Balance </w:t>
            </w:r>
          </w:p>
        </w:tc>
        <w:tc>
          <w:tcPr>
            <w:tcW w:w="720" w:type="dxa"/>
            <w:tcBorders>
              <w:top w:val="single" w:sz="6" w:space="0" w:color="auto"/>
              <w:left w:val="single" w:sz="6" w:space="0" w:color="auto"/>
              <w:bottom w:val="single" w:sz="6" w:space="0" w:color="auto"/>
              <w:right w:val="single" w:sz="6" w:space="0" w:color="auto"/>
            </w:tcBorders>
          </w:tcPr>
          <w:p w14:paraId="06DBF4B4"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990" w:type="dxa"/>
            <w:tcBorders>
              <w:top w:val="single" w:sz="6" w:space="0" w:color="auto"/>
              <w:left w:val="single" w:sz="6" w:space="0" w:color="auto"/>
              <w:bottom w:val="single" w:sz="6" w:space="0" w:color="auto"/>
              <w:right w:val="single" w:sz="6" w:space="0" w:color="auto"/>
            </w:tcBorders>
          </w:tcPr>
          <w:p w14:paraId="3F474FF8" w14:textId="77777777" w:rsidR="007542CD" w:rsidRPr="00FC049F" w:rsidRDefault="007542CD" w:rsidP="0032463C">
            <w:pPr>
              <w:ind w:right="144"/>
              <w:jc w:val="center"/>
              <w:rPr>
                <w:rFonts w:ascii="Calibri" w:hAnsi="Calibri" w:cs="Arial"/>
              </w:rPr>
            </w:pPr>
            <w:r w:rsidRPr="00FC049F">
              <w:rPr>
                <w:rFonts w:ascii="Calibri" w:hAnsi="Calibri" w:cs="Arial"/>
              </w:rPr>
              <w:t>N 20,4</w:t>
            </w:r>
          </w:p>
        </w:tc>
        <w:tc>
          <w:tcPr>
            <w:tcW w:w="2160" w:type="dxa"/>
            <w:tcBorders>
              <w:top w:val="single" w:sz="6" w:space="0" w:color="auto"/>
              <w:left w:val="single" w:sz="6" w:space="0" w:color="auto"/>
              <w:bottom w:val="single" w:sz="6" w:space="0" w:color="auto"/>
              <w:right w:val="single" w:sz="4" w:space="0" w:color="auto"/>
            </w:tcBorders>
          </w:tcPr>
          <w:p w14:paraId="2DD3A7E0" w14:textId="77777777" w:rsidR="007542CD" w:rsidRPr="00FC049F" w:rsidRDefault="007542CD" w:rsidP="0032463C">
            <w:pPr>
              <w:ind w:right="144"/>
              <w:jc w:val="center"/>
              <w:rPr>
                <w:rFonts w:ascii="Calibri" w:hAnsi="Calibri" w:cs="Arial"/>
              </w:rPr>
            </w:pPr>
          </w:p>
        </w:tc>
      </w:tr>
      <w:tr w:rsidR="007542CD" w:rsidRPr="00FC049F" w14:paraId="40F32A78" w14:textId="77777777" w:rsidTr="007542CD">
        <w:trPr>
          <w:trHeight w:val="705"/>
        </w:trPr>
        <w:tc>
          <w:tcPr>
            <w:tcW w:w="1727" w:type="dxa"/>
            <w:tcBorders>
              <w:top w:val="single" w:sz="6" w:space="0" w:color="auto"/>
              <w:left w:val="single" w:sz="6" w:space="0" w:color="auto"/>
              <w:bottom w:val="single" w:sz="4" w:space="0" w:color="auto"/>
              <w:right w:val="single" w:sz="6" w:space="0" w:color="auto"/>
            </w:tcBorders>
          </w:tcPr>
          <w:p w14:paraId="31257D81" w14:textId="77777777" w:rsidR="007542CD" w:rsidRPr="00FC049F" w:rsidRDefault="007542CD" w:rsidP="0032463C">
            <w:pPr>
              <w:ind w:right="144"/>
              <w:rPr>
                <w:rFonts w:ascii="Calibri" w:hAnsi="Calibri" w:cs="Arial"/>
              </w:rPr>
            </w:pPr>
            <w:r w:rsidRPr="00FC049F">
              <w:rPr>
                <w:rFonts w:ascii="Calibri" w:hAnsi="Calibri" w:cs="Arial"/>
              </w:rPr>
              <w:t>Acc_CCY_Cd</w:t>
            </w:r>
          </w:p>
        </w:tc>
        <w:tc>
          <w:tcPr>
            <w:tcW w:w="4050" w:type="dxa"/>
            <w:tcBorders>
              <w:top w:val="single" w:sz="6" w:space="0" w:color="auto"/>
              <w:left w:val="single" w:sz="6" w:space="0" w:color="auto"/>
              <w:bottom w:val="single" w:sz="4" w:space="0" w:color="auto"/>
              <w:right w:val="single" w:sz="6" w:space="0" w:color="auto"/>
            </w:tcBorders>
          </w:tcPr>
          <w:p w14:paraId="064C8D84" w14:textId="77777777" w:rsidR="007542CD" w:rsidRPr="00FC049F" w:rsidRDefault="007542CD" w:rsidP="0032463C">
            <w:pPr>
              <w:ind w:right="144"/>
              <w:rPr>
                <w:rFonts w:ascii="Calibri" w:hAnsi="Calibri" w:cs="Arial"/>
              </w:rPr>
            </w:pPr>
            <w:r w:rsidRPr="00FC049F">
              <w:rPr>
                <w:rFonts w:ascii="Calibri" w:hAnsi="Calibri" w:cs="Arial"/>
              </w:rPr>
              <w:t>Account Currency Swift Code</w:t>
            </w:r>
          </w:p>
        </w:tc>
        <w:tc>
          <w:tcPr>
            <w:tcW w:w="720" w:type="dxa"/>
            <w:tcBorders>
              <w:top w:val="single" w:sz="6" w:space="0" w:color="auto"/>
              <w:left w:val="single" w:sz="6" w:space="0" w:color="auto"/>
              <w:bottom w:val="single" w:sz="4" w:space="0" w:color="auto"/>
              <w:right w:val="single" w:sz="6" w:space="0" w:color="auto"/>
            </w:tcBorders>
          </w:tcPr>
          <w:p w14:paraId="41DDB7A7" w14:textId="77777777" w:rsidR="007542CD" w:rsidRPr="00FC049F" w:rsidRDefault="007542CD" w:rsidP="0032463C">
            <w:pPr>
              <w:ind w:right="144"/>
              <w:jc w:val="center"/>
              <w:rPr>
                <w:rFonts w:ascii="Calibri" w:hAnsi="Calibri" w:cs="Arial"/>
              </w:rPr>
            </w:pPr>
            <w:r w:rsidRPr="00FC049F">
              <w:rPr>
                <w:rFonts w:ascii="Calibri" w:hAnsi="Calibri" w:cs="Arial"/>
              </w:rPr>
              <w:t>M</w:t>
            </w:r>
          </w:p>
        </w:tc>
        <w:tc>
          <w:tcPr>
            <w:tcW w:w="990" w:type="dxa"/>
            <w:tcBorders>
              <w:top w:val="single" w:sz="6" w:space="0" w:color="auto"/>
              <w:left w:val="single" w:sz="6" w:space="0" w:color="auto"/>
              <w:bottom w:val="single" w:sz="4" w:space="0" w:color="auto"/>
              <w:right w:val="single" w:sz="6" w:space="0" w:color="auto"/>
            </w:tcBorders>
          </w:tcPr>
          <w:p w14:paraId="71DB4C12" w14:textId="77777777" w:rsidR="007542CD" w:rsidRPr="00FC049F" w:rsidRDefault="007542CD" w:rsidP="0032463C">
            <w:pPr>
              <w:ind w:right="144"/>
              <w:jc w:val="center"/>
              <w:rPr>
                <w:rFonts w:ascii="Calibri" w:hAnsi="Calibri" w:cs="Arial"/>
              </w:rPr>
            </w:pPr>
            <w:r w:rsidRPr="00FC049F">
              <w:rPr>
                <w:rFonts w:ascii="Calibri" w:hAnsi="Calibri" w:cs="Arial"/>
              </w:rPr>
              <w:t>V 3</w:t>
            </w:r>
          </w:p>
        </w:tc>
        <w:tc>
          <w:tcPr>
            <w:tcW w:w="2160" w:type="dxa"/>
            <w:tcBorders>
              <w:top w:val="single" w:sz="6" w:space="0" w:color="auto"/>
              <w:left w:val="single" w:sz="6" w:space="0" w:color="auto"/>
              <w:bottom w:val="single" w:sz="4" w:space="0" w:color="auto"/>
              <w:right w:val="single" w:sz="4" w:space="0" w:color="auto"/>
            </w:tcBorders>
          </w:tcPr>
          <w:p w14:paraId="0502368B" w14:textId="77777777" w:rsidR="007542CD" w:rsidRPr="00FC049F" w:rsidRDefault="007542CD" w:rsidP="0032463C">
            <w:pPr>
              <w:ind w:right="144"/>
              <w:jc w:val="center"/>
              <w:rPr>
                <w:rFonts w:ascii="Calibri" w:hAnsi="Calibri" w:cs="Arial"/>
              </w:rPr>
            </w:pPr>
          </w:p>
        </w:tc>
      </w:tr>
    </w:tbl>
    <w:p w14:paraId="49D6F495" w14:textId="77777777" w:rsidR="007542CD" w:rsidRPr="007542CD" w:rsidRDefault="007542CD" w:rsidP="007542CD">
      <w:pPr>
        <w:ind w:left="360"/>
        <w:rPr>
          <w:rFonts w:ascii="Arial" w:hAnsi="Arial" w:cs="Arial"/>
          <w:b/>
          <w:bCs/>
          <w:szCs w:val="24"/>
        </w:rPr>
      </w:pPr>
    </w:p>
    <w:p w14:paraId="5D08B882" w14:textId="77777777" w:rsidR="00987143" w:rsidRPr="00733CDD" w:rsidRDefault="00987143" w:rsidP="00987143">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5418"/>
        <w:gridCol w:w="4320"/>
      </w:tblGrid>
      <w:tr w:rsidR="00987143" w:rsidRPr="002A403B" w14:paraId="4DD23FB8" w14:textId="77777777" w:rsidTr="000D29AE">
        <w:trPr>
          <w:trHeight w:hRule="exact" w:val="288"/>
        </w:trPr>
        <w:tc>
          <w:tcPr>
            <w:tcW w:w="541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329B2AAB" w14:textId="77777777" w:rsidR="00987143" w:rsidRPr="002A403B" w:rsidRDefault="00987143" w:rsidP="000D29AE">
            <w:pPr>
              <w:pStyle w:val="tablehead"/>
              <w:rPr>
                <w:rFonts w:ascii="Arial" w:eastAsia="Batang" w:hAnsi="Arial" w:cs="Arial"/>
                <w:sz w:val="20"/>
                <w:szCs w:val="20"/>
              </w:rPr>
            </w:pPr>
            <w:r>
              <w:rPr>
                <w:rFonts w:ascii="Arial" w:eastAsia="Batang" w:hAnsi="Arial" w:cs="Arial"/>
                <w:sz w:val="20"/>
                <w:szCs w:val="20"/>
              </w:rPr>
              <w:t>Request</w:t>
            </w:r>
          </w:p>
        </w:tc>
        <w:tc>
          <w:tcPr>
            <w:tcW w:w="432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05C0BAFD" w14:textId="77777777" w:rsidR="00987143" w:rsidRPr="00C71031" w:rsidRDefault="00987143" w:rsidP="000D29AE">
            <w:pPr>
              <w:pStyle w:val="tablehead"/>
              <w:rPr>
                <w:rFonts w:ascii="Arial" w:eastAsia="Batang" w:hAnsi="Arial" w:cs="Arial"/>
                <w:sz w:val="20"/>
                <w:szCs w:val="20"/>
              </w:rPr>
            </w:pPr>
            <w:r w:rsidRPr="00C71031">
              <w:rPr>
                <w:rFonts w:ascii="Arial" w:eastAsia="Batang" w:hAnsi="Arial" w:cs="Arial"/>
                <w:sz w:val="20"/>
                <w:szCs w:val="20"/>
              </w:rPr>
              <w:t>Response</w:t>
            </w:r>
          </w:p>
        </w:tc>
      </w:tr>
      <w:tr w:rsidR="00987143" w:rsidRPr="002A403B" w14:paraId="2F9A8F2D" w14:textId="77777777" w:rsidTr="000D29AE">
        <w:trPr>
          <w:trHeight w:hRule="exact" w:val="15050"/>
        </w:trPr>
        <w:tc>
          <w:tcPr>
            <w:tcW w:w="54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932F00" w14:textId="77777777" w:rsidR="00987143" w:rsidRPr="00987143" w:rsidRDefault="00987143" w:rsidP="00987143">
            <w:pPr>
              <w:spacing w:before="0" w:after="0"/>
              <w:jc w:val="left"/>
              <w:rPr>
                <w:rFonts w:ascii="Arial" w:hAnsi="Arial" w:cs="Arial"/>
                <w:sz w:val="12"/>
                <w:szCs w:val="12"/>
              </w:rPr>
            </w:pPr>
            <w:r w:rsidRPr="00987143">
              <w:rPr>
                <w:rFonts w:ascii="Arial" w:hAnsi="Arial" w:cs="Arial"/>
                <w:sz w:val="12"/>
                <w:szCs w:val="12"/>
              </w:rPr>
              <w:lastRenderedPageBreak/>
              <w:t>&lt;soap:Envelope xmlns:soap="http://www.w3.org/2003/05/soap-envelope" xmlns:fin="sharedresource/schema/global/financials/financialearmark" xmlns:ns="shb/common/envelope/commonheader/1.0"&gt;</w:t>
            </w:r>
          </w:p>
          <w:p w14:paraId="6E7EBA8F"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&lt;soap:Header/&gt;</w:t>
            </w:r>
          </w:p>
          <w:p w14:paraId="0EC7FC8F"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&lt;soap:Body&gt;</w:t>
            </w:r>
          </w:p>
          <w:p w14:paraId="2930B020"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&lt;fin:UnfreezeReq&gt;</w:t>
            </w:r>
          </w:p>
          <w:p w14:paraId="4BE17B9D"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&lt;ns:AppHdr&gt;</w:t>
            </w:r>
          </w:p>
          <w:p w14:paraId="24501486"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2F300E08"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&lt;ns:CharSet&gt;?&lt;/ns:CharSet&gt;</w:t>
            </w:r>
          </w:p>
          <w:p w14:paraId="619708F8"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&lt;ns:SvcVer&gt;1.0&lt;/ns:SvcVer&gt;</w:t>
            </w:r>
          </w:p>
          <w:p w14:paraId="7A3FF78B"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&lt;ns:From&gt;</w:t>
            </w:r>
          </w:p>
          <w:p w14:paraId="03088D7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&lt;ns:Id&gt;?&lt;/ns:Id&gt;</w:t>
            </w:r>
          </w:p>
          <w:p w14:paraId="7A275BA7"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&lt;ns:Name&gt;?&lt;/ns:Name&gt;</w:t>
            </w:r>
          </w:p>
          <w:p w14:paraId="52F3FE9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&lt;/ns:From&gt;</w:t>
            </w:r>
          </w:p>
          <w:p w14:paraId="7579FCFB"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&lt;!--Zero or more repetitions:--&gt;</w:t>
            </w:r>
          </w:p>
          <w:p w14:paraId="63EB102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&lt;ns:To&gt;</w:t>
            </w:r>
          </w:p>
          <w:p w14:paraId="4BD6D85E"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&lt;ns:Id&gt;?&lt;/ns:Id&gt;</w:t>
            </w:r>
          </w:p>
          <w:p w14:paraId="0C377D3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&lt;ns:Name&gt;?&lt;/ns:Name&gt;</w:t>
            </w:r>
          </w:p>
          <w:p w14:paraId="47CAA1FC"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&lt;/ns:To&gt;</w:t>
            </w:r>
          </w:p>
          <w:p w14:paraId="43B50A93"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&lt;ns:MsgId&gt;?&lt;/ns:MsgId&gt;</w:t>
            </w:r>
          </w:p>
          <w:p w14:paraId="136394ED"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6E5514AC"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&lt;ns:MsgPreId&gt;?&lt;/ns:MsgPreId&gt;</w:t>
            </w:r>
          </w:p>
          <w:p w14:paraId="5106FCC0"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&lt;ns:BizSvc&gt;</w:t>
            </w:r>
          </w:p>
          <w:p w14:paraId="141B2BBE"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&lt;ns:Id&gt;?&lt;/ns:Id&gt;</w:t>
            </w:r>
          </w:p>
          <w:p w14:paraId="7169D14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&lt;ns:Name&gt;?&lt;/ns:Name&gt;</w:t>
            </w:r>
          </w:p>
          <w:p w14:paraId="038E1538"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&lt;/ns:BizSvc&gt;</w:t>
            </w:r>
          </w:p>
          <w:p w14:paraId="7CD0AE07"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6CB13495"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&lt;ns:Service&gt;</w:t>
            </w:r>
          </w:p>
          <w:p w14:paraId="653B23A6"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28D38A5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&lt;ns:ServiceID&gt;?&lt;/ns:ServiceID&gt;</w:t>
            </w:r>
          </w:p>
          <w:p w14:paraId="566E3EA9"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5E66AF30"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&lt;ns:ServiceName&gt;?&lt;/ns:ServiceName&gt;</w:t>
            </w:r>
          </w:p>
          <w:p w14:paraId="245B9D7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69B43CE3"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&lt;ns:Operatrion&gt;?&lt;/ns:Operatrion&gt;</w:t>
            </w:r>
          </w:p>
          <w:p w14:paraId="4290B0D3"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&lt;/ns:Service&gt;</w:t>
            </w:r>
          </w:p>
          <w:p w14:paraId="43DC58C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&lt;ns:TransDt&gt;2021-06-30T14:45:41.656+07:00&lt;/ns:TransDt&gt;</w:t>
            </w:r>
          </w:p>
          <w:p w14:paraId="7745D69A"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4D46C0C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&lt;ns:Signature&gt;?&lt;/ns:Signature&gt;</w:t>
            </w:r>
          </w:p>
          <w:p w14:paraId="2E5DEB8E"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&lt;/ns:AppHdr&gt;</w:t>
            </w:r>
          </w:p>
          <w:p w14:paraId="642283F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1B2CC13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&lt;fin:Chnl_Id&gt;?&lt;/fin:Chnl_Id&gt;</w:t>
            </w:r>
          </w:p>
          <w:p w14:paraId="1EFC4C5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50089F4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&lt;fin:Card_Type&gt;?&lt;/fin:Card_Type&gt;</w:t>
            </w:r>
          </w:p>
          <w:p w14:paraId="75D28D07"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29792E85"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&lt;fin:Txn_Src_No&gt;?&lt;/fin:Txn_Src_No&gt;</w:t>
            </w:r>
          </w:p>
          <w:p w14:paraId="28FA6A3A"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29C9F89B"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&lt;fin:Seq_No&gt;?&lt;/fin:Seq_No&gt;</w:t>
            </w:r>
          </w:p>
          <w:p w14:paraId="44531B5D"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434D9C72"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&lt;fin:Location&gt;?&lt;/fin:Location&gt;</w:t>
            </w:r>
          </w:p>
          <w:p w14:paraId="13779D3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6ED69AEC"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&lt;fin:Receipt_No&gt;?&lt;/fin:Receipt_No&gt;</w:t>
            </w:r>
          </w:p>
          <w:p w14:paraId="3A023111"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01213138"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&lt;fin:Txn_Dt&gt;?&lt;/fin:Txn_Dt&gt;</w:t>
            </w:r>
          </w:p>
          <w:p w14:paraId="7169F53A"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08F1A1A5"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&lt;fin:Interface_Id&gt;?&lt;/fin:Interface_Id&gt;</w:t>
            </w:r>
          </w:p>
          <w:p w14:paraId="38D2E16D"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0D1EEC11"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&lt;fin:Auth_Code&gt;?&lt;/fin:Auth_Code&gt;</w:t>
            </w:r>
          </w:p>
          <w:p w14:paraId="7652F701"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67DACF5B"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&lt;fin:Ref_No&gt;?&lt;/fin:Ref_No&gt;</w:t>
            </w:r>
          </w:p>
          <w:p w14:paraId="5051C8C6"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6C90314A"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&lt;fin:Echo_Field&gt;?&lt;/fin:Echo_Field&gt;</w:t>
            </w:r>
          </w:p>
          <w:p w14:paraId="72BFCA28"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42BB5E7C"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&lt;fin:Card_No&gt;?&lt;/fin:Card_No&gt;</w:t>
            </w:r>
          </w:p>
          <w:p w14:paraId="2924A1ED"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7D64C3A1"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&lt;fin:Acc_No&gt;?&lt;/fin:Acc_No&gt;</w:t>
            </w:r>
          </w:p>
          <w:p w14:paraId="1DB20315"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512CFF6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&lt;fin:Period&gt;?&lt;/fin:Period&gt;</w:t>
            </w:r>
          </w:p>
          <w:p w14:paraId="464E7319"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4AA262C5"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&lt;fin:Freeze_Desc&gt;?&lt;/fin:Freeze_Desc&gt;</w:t>
            </w:r>
          </w:p>
          <w:p w14:paraId="52B3ED7E"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5BAAD10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&lt;fin:Freeze_Amt&gt;?&lt;/fin:Freeze_Amt&gt;</w:t>
            </w:r>
          </w:p>
          <w:p w14:paraId="432162EA"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72DC8A6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&lt;fin:Freeze_CCY&gt;?&lt;/fin:Freeze_CCY&gt;</w:t>
            </w:r>
          </w:p>
          <w:p w14:paraId="11B600F0"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0E4EAC2A"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&lt;fin:Debit_Flg&gt;?&lt;/fin:Debit_Flg&gt;</w:t>
            </w:r>
          </w:p>
          <w:p w14:paraId="7B2F8AD7"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69EE5429"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&lt;fin:Txn_Ref_No&gt;?&lt;/fin:Txn_Ref_No&gt;</w:t>
            </w:r>
          </w:p>
          <w:p w14:paraId="771FA50C"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140BBCBE"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&lt;fin:Condition_Flg&gt;?&lt;/fin:Condition_Flg&gt;</w:t>
            </w:r>
          </w:p>
          <w:p w14:paraId="21547069"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&lt;!--Optional:--&gt;</w:t>
            </w:r>
          </w:p>
          <w:p w14:paraId="3F692624"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&lt;fin:Part_Rel_Flg&gt;?&lt;/fin:Part_Rel_Flg&gt;</w:t>
            </w:r>
          </w:p>
          <w:p w14:paraId="3FE8FD2F"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&lt;/fin:UnfreezeReq&gt;</w:t>
            </w:r>
          </w:p>
          <w:p w14:paraId="6845C033" w14:textId="77777777" w:rsidR="00987143" w:rsidRPr="00987143" w:rsidRDefault="00987143" w:rsidP="00987143">
            <w:pPr>
              <w:spacing w:before="0" w:after="0"/>
              <w:rPr>
                <w:rFonts w:ascii="Arial" w:hAnsi="Arial" w:cs="Arial"/>
                <w:sz w:val="12"/>
                <w:szCs w:val="12"/>
              </w:rPr>
            </w:pPr>
            <w:r w:rsidRPr="00987143">
              <w:rPr>
                <w:rFonts w:ascii="Arial" w:hAnsi="Arial" w:cs="Arial"/>
                <w:sz w:val="12"/>
                <w:szCs w:val="12"/>
              </w:rPr>
              <w:t xml:space="preserve">   &lt;/soap:Body&gt;</w:t>
            </w:r>
          </w:p>
          <w:p w14:paraId="64915934" w14:textId="56EB5358" w:rsidR="00987143" w:rsidRPr="00987143" w:rsidRDefault="00987143" w:rsidP="00987143">
            <w:pPr>
              <w:spacing w:before="0" w:after="0"/>
              <w:rPr>
                <w:rFonts w:ascii="Arial" w:hAnsi="Arial" w:cs="Arial"/>
                <w:sz w:val="10"/>
                <w:szCs w:val="10"/>
              </w:rPr>
            </w:pPr>
            <w:r w:rsidRPr="00987143">
              <w:rPr>
                <w:rFonts w:ascii="Arial" w:hAnsi="Arial" w:cs="Arial"/>
                <w:sz w:val="12"/>
                <w:szCs w:val="12"/>
              </w:rPr>
              <w:t>&lt;/soap:Envelope&gt;</w:t>
            </w:r>
          </w:p>
        </w:tc>
        <w:tc>
          <w:tcPr>
            <w:tcW w:w="43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3B8633"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&lt;SOAP-ENV:Envelope xmlns:SOAP-ENV="http://www.w3.org/2003/05/soap-envelope"&gt;</w:t>
            </w:r>
          </w:p>
          <w:p w14:paraId="5D983A74"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&lt;SOAP-ENV:Body&gt;</w:t>
            </w:r>
          </w:p>
          <w:p w14:paraId="34074B82"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&lt;ns0:UnfreezeRes xmlns:ns0="sharedresource/schema/global/financials/financialearmark"&gt;</w:t>
            </w:r>
          </w:p>
          <w:p w14:paraId="16E88C20"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&lt;ns1:AppHdr xmlns:ns1="shb/common/envelope/commonheader/1.0"&gt;</w:t>
            </w:r>
          </w:p>
          <w:p w14:paraId="72546F8E"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&lt;ns1:CharSet&gt;?&lt;/ns1:CharSet&gt;</w:t>
            </w:r>
          </w:p>
          <w:p w14:paraId="2C4882D0"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&lt;ns1:SvcVer&gt;1.0&lt;/ns1:SvcVer&gt;</w:t>
            </w:r>
          </w:p>
          <w:p w14:paraId="74CF3283"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&lt;ns1:From&gt;</w:t>
            </w:r>
          </w:p>
          <w:p w14:paraId="4BD1BA55"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&lt;ns1:Id&gt;?&lt;/ns1:Id&gt;</w:t>
            </w:r>
          </w:p>
          <w:p w14:paraId="47E63AB3"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&lt;ns1:Name&gt;?&lt;/ns1:Name&gt;</w:t>
            </w:r>
          </w:p>
          <w:p w14:paraId="6666CD7A"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&lt;/ns1:From&gt;</w:t>
            </w:r>
          </w:p>
          <w:p w14:paraId="10E5A31B"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&lt;ns1:To&gt;</w:t>
            </w:r>
          </w:p>
          <w:p w14:paraId="54AEF7DB"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&lt;ns1:Id&gt;?&lt;/ns1:Id&gt;</w:t>
            </w:r>
          </w:p>
          <w:p w14:paraId="57677D79"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&lt;ns1:Name&gt;?&lt;/ns1:Name&gt;</w:t>
            </w:r>
          </w:p>
          <w:p w14:paraId="384580E5"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&lt;/ns1:To&gt;</w:t>
            </w:r>
          </w:p>
          <w:p w14:paraId="5D6EA748"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&lt;ns1:MsgId&gt;?&lt;/ns1:MsgId&gt;</w:t>
            </w:r>
          </w:p>
          <w:p w14:paraId="79146A0B"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&lt;ns1:MsgPreId&gt;?&lt;/ns1:MsgPreId&gt;</w:t>
            </w:r>
          </w:p>
          <w:p w14:paraId="1F350FA0"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&lt;ns1:BizSvc&gt;</w:t>
            </w:r>
          </w:p>
          <w:p w14:paraId="51A528B1"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&lt;ns1:Id&gt;?&lt;/ns1:Id&gt;</w:t>
            </w:r>
          </w:p>
          <w:p w14:paraId="4816F7A6"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&lt;ns1:Name&gt;?&lt;/ns1:Name&gt;</w:t>
            </w:r>
          </w:p>
          <w:p w14:paraId="342783FB"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&lt;/ns1:BizSvc&gt;</w:t>
            </w:r>
          </w:p>
          <w:p w14:paraId="6AFF0481"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&lt;ns1:Service&gt;</w:t>
            </w:r>
          </w:p>
          <w:p w14:paraId="545CBE46"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&lt;ns1:ServiceID&gt;Global/Financials/FinancialEarmark&lt;/ns1:ServiceID&gt;</w:t>
            </w:r>
          </w:p>
          <w:p w14:paraId="04FC758D"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&lt;ns1:ServiceName&gt;Global/Financials/FinancialEarmark&lt;/ns1:ServiceName&gt;</w:t>
            </w:r>
          </w:p>
          <w:p w14:paraId="643647D6"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&lt;ns1:Operatrion&gt;Unfreeze&lt;/ns1:Operatrion&gt;</w:t>
            </w:r>
          </w:p>
          <w:p w14:paraId="116EBDA1"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&lt;/ns1:Service&gt;</w:t>
            </w:r>
          </w:p>
          <w:p w14:paraId="606D77A4"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&lt;ns1:TransDt&gt;2021-06-30T14:45:41.656+07:00&lt;/ns1:TransDt&gt;</w:t>
            </w:r>
          </w:p>
          <w:p w14:paraId="6293CA95"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&lt;ns1:Signature&gt;?&lt;/ns1:Signature&gt;</w:t>
            </w:r>
          </w:p>
          <w:p w14:paraId="5ACFA792"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&lt;/ns1:AppHdr&gt;</w:t>
            </w:r>
          </w:p>
          <w:p w14:paraId="6B5C6607"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&lt;ns1:RespSts xmlns:ns1="shb/common/envelope/commonheader/1.0"&gt;</w:t>
            </w:r>
          </w:p>
          <w:p w14:paraId="52C2FA27"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&lt;ns1:Sts&gt;1&lt;/ns1:Sts&gt;</w:t>
            </w:r>
          </w:p>
          <w:p w14:paraId="1D037B51"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&lt;ns1:ErrCd&gt;400&lt;/ns1:ErrCd&gt;</w:t>
            </w:r>
          </w:p>
          <w:p w14:paraId="299EA167"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&lt;ns1:ErrMsg&gt;Err from backend&lt;/ns1:ErrMsg&gt;</w:t>
            </w:r>
          </w:p>
          <w:p w14:paraId="45A2B121"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&lt;ns1:ErrInfo&gt;</w:t>
            </w:r>
          </w:p>
          <w:p w14:paraId="0D72081F"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&lt;ns1:Id&gt;COREBANKING&lt;/ns1:Id&gt;</w:t>
            </w:r>
          </w:p>
          <w:p w14:paraId="6AAE4B86"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&lt;ns1:ErrCd&gt;522&lt;/ns1:ErrCd&gt;</w:t>
            </w:r>
          </w:p>
          <w:p w14:paraId="3B9451B6"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&lt;ns1:ErrMsg&gt;Invalid Channel ID.&lt;/ns1:ErrMsg&gt;</w:t>
            </w:r>
          </w:p>
          <w:p w14:paraId="440F7A86"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&lt;/ns1:ErrInfo&gt;</w:t>
            </w:r>
          </w:p>
          <w:p w14:paraId="20DC447E"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&lt;/ns1:RespSts&gt;</w:t>
            </w:r>
          </w:p>
          <w:p w14:paraId="3D3C5922"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&lt;ns0:Rad_Ref_No&gt;846&lt;/ns0:Rad_Ref_No&gt;</w:t>
            </w:r>
          </w:p>
          <w:p w14:paraId="4F345281"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&lt;ns0:Status&gt;522&lt;/ns0:Status&gt;</w:t>
            </w:r>
          </w:p>
          <w:p w14:paraId="254E00F2"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&lt;ns0:Result_Code&gt;522&lt;/ns0:Result_Code&gt;</w:t>
            </w:r>
          </w:p>
          <w:p w14:paraId="3C8714D6"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&lt;ns0:Echo_Field&gt;?&lt;/ns0:Echo_Field&gt;</w:t>
            </w:r>
          </w:p>
          <w:p w14:paraId="2537362D"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&lt;ns0:Ref_No&gt;?&lt;/ns0:Ref_No&gt;</w:t>
            </w:r>
          </w:p>
          <w:p w14:paraId="52262D6B"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&lt;ns0:Avail_Bal/&gt;</w:t>
            </w:r>
          </w:p>
          <w:p w14:paraId="1DA9503E"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&lt;ns0:Curr_Bal/&gt;</w:t>
            </w:r>
          </w:p>
          <w:p w14:paraId="0378235C"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&lt;ns0:Acc_CCY_Cd/&gt;</w:t>
            </w:r>
          </w:p>
          <w:p w14:paraId="32F122D1"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&lt;/ns0:UnfreezeRes&gt;</w:t>
            </w:r>
          </w:p>
          <w:p w14:paraId="67D16DB6" w14:textId="77777777" w:rsidR="00C71031" w:rsidRPr="00C71031" w:rsidRDefault="00C71031" w:rsidP="00C71031">
            <w:pPr>
              <w:spacing w:before="0" w:after="0"/>
              <w:rPr>
                <w:rFonts w:ascii="Arial" w:hAnsi="Arial" w:cs="Arial"/>
                <w:b/>
                <w:sz w:val="16"/>
                <w:szCs w:val="16"/>
              </w:rPr>
            </w:pPr>
            <w:r w:rsidRPr="00C71031">
              <w:rPr>
                <w:rFonts w:ascii="Arial" w:hAnsi="Arial" w:cs="Arial"/>
                <w:b/>
                <w:sz w:val="16"/>
                <w:szCs w:val="16"/>
              </w:rPr>
              <w:t xml:space="preserve">   &lt;/SOAP-ENV:Body&gt;</w:t>
            </w:r>
          </w:p>
          <w:p w14:paraId="37180592" w14:textId="686ACB63" w:rsidR="00987143" w:rsidRPr="00C00BC5" w:rsidRDefault="00C71031" w:rsidP="00C71031">
            <w:pPr>
              <w:spacing w:before="0" w:after="0"/>
              <w:rPr>
                <w:rFonts w:ascii="Arial" w:hAnsi="Arial" w:cs="Arial"/>
                <w:b/>
                <w:sz w:val="16"/>
                <w:szCs w:val="16"/>
              </w:rPr>
            </w:pPr>
            <w:r w:rsidRPr="00C71031">
              <w:rPr>
                <w:rFonts w:ascii="Arial" w:hAnsi="Arial" w:cs="Arial"/>
                <w:b/>
                <w:sz w:val="16"/>
                <w:szCs w:val="16"/>
              </w:rPr>
              <w:t>&lt;/SOAP-ENV:Envelope&gt;</w:t>
            </w:r>
          </w:p>
        </w:tc>
      </w:tr>
    </w:tbl>
    <w:p w14:paraId="5D06B1AE" w14:textId="47259AC2" w:rsidR="0088151F" w:rsidRDefault="00F653EB" w:rsidP="00F653EB">
      <w:pPr>
        <w:pStyle w:val="Heading2"/>
        <w:rPr>
          <w:rFonts w:ascii="Arial" w:hAnsi="Arial" w:cs="Arial"/>
          <w:lang w:val="en-GB"/>
        </w:rPr>
      </w:pPr>
      <w:bookmarkStart w:id="78" w:name="_Toc88143069"/>
      <w:r w:rsidRPr="00733CDD">
        <w:rPr>
          <w:rFonts w:ascii="Arial" w:hAnsi="Arial" w:cs="Arial"/>
          <w:lang w:val="en-GB"/>
        </w:rPr>
        <w:lastRenderedPageBreak/>
        <w:t>Thanh toán tiền SHB bán trái phiếu</w:t>
      </w:r>
      <w:bookmarkEnd w:id="78"/>
    </w:p>
    <w:commentRangeStart w:id="79"/>
    <w:commentRangeStart w:id="80"/>
    <w:commentRangeStart w:id="81"/>
    <w:p w14:paraId="08AEE7D6" w14:textId="579C7ECC" w:rsidR="00987143" w:rsidRPr="00987143" w:rsidRDefault="006734D9" w:rsidP="00987143">
      <w:pPr>
        <w:rPr>
          <w:lang w:val="en-GB"/>
        </w:rPr>
      </w:pPr>
      <w:r>
        <w:fldChar w:fldCharType="begin"/>
      </w:r>
      <w:r>
        <w:instrText xml:space="preserve"> HYPERLINK \l "_Hạch_toán_gl" </w:instrText>
      </w:r>
      <w:r>
        <w:fldChar w:fldCharType="separate"/>
      </w:r>
      <w:r w:rsidR="00987143" w:rsidRPr="00987143">
        <w:rPr>
          <w:rStyle w:val="Hyperlink"/>
          <w:lang w:val="en-GB"/>
        </w:rPr>
        <w:t xml:space="preserve">Dùng </w:t>
      </w:r>
      <w:proofErr w:type="gramStart"/>
      <w:r w:rsidR="00987143" w:rsidRPr="00987143">
        <w:rPr>
          <w:rStyle w:val="Hyperlink"/>
          <w:lang w:val="en-GB"/>
        </w:rPr>
        <w:t>chung  với</w:t>
      </w:r>
      <w:proofErr w:type="gramEnd"/>
      <w:r w:rsidR="00987143" w:rsidRPr="00987143">
        <w:rPr>
          <w:rStyle w:val="Hyperlink"/>
          <w:lang w:val="en-GB"/>
        </w:rPr>
        <w:t xml:space="preserve"> hàm hạch toan GL</w:t>
      </w:r>
      <w:r>
        <w:rPr>
          <w:rStyle w:val="Hyperlink"/>
          <w:lang w:val="en-GB"/>
        </w:rPr>
        <w:fldChar w:fldCharType="end"/>
      </w:r>
      <w:commentRangeEnd w:id="79"/>
      <w:r w:rsidR="00FF4266">
        <w:rPr>
          <w:rStyle w:val="CommentReference"/>
        </w:rPr>
        <w:commentReference w:id="79"/>
      </w:r>
      <w:commentRangeEnd w:id="80"/>
      <w:r w:rsidR="0094462D">
        <w:rPr>
          <w:rStyle w:val="CommentReference"/>
        </w:rPr>
        <w:commentReference w:id="80"/>
      </w:r>
      <w:commentRangeEnd w:id="81"/>
      <w:r w:rsidR="0094462D">
        <w:rPr>
          <w:rStyle w:val="CommentReference"/>
        </w:rPr>
        <w:commentReference w:id="81"/>
      </w:r>
    </w:p>
    <w:p w14:paraId="174C0BFD" w14:textId="133984CE" w:rsidR="001C1F26" w:rsidRDefault="001C1F26" w:rsidP="001C1F26">
      <w:pPr>
        <w:pStyle w:val="Heading2"/>
        <w:rPr>
          <w:rFonts w:ascii="Arial" w:hAnsi="Arial" w:cs="Arial"/>
          <w:lang w:val="en-GB"/>
        </w:rPr>
      </w:pPr>
      <w:bookmarkStart w:id="82" w:name="_Toc88143070"/>
      <w:r w:rsidRPr="00733CDD">
        <w:rPr>
          <w:rFonts w:ascii="Arial" w:hAnsi="Arial" w:cs="Arial"/>
          <w:lang w:val="en-GB"/>
        </w:rPr>
        <w:t>Thanh toán tiền SHB mua trái phiếu</w:t>
      </w:r>
      <w:bookmarkEnd w:id="82"/>
    </w:p>
    <w:commentRangeStart w:id="83"/>
    <w:p w14:paraId="39EFE706" w14:textId="6EB5A200" w:rsidR="00987143" w:rsidRPr="00987143" w:rsidRDefault="006734D9" w:rsidP="00987143">
      <w:pPr>
        <w:rPr>
          <w:lang w:val="en-GB"/>
        </w:rPr>
      </w:pPr>
      <w:r>
        <w:fldChar w:fldCharType="begin"/>
      </w:r>
      <w:r>
        <w:instrText xml:space="preserve"> HYPERLINK \l "_Hạch_toán_gl" </w:instrText>
      </w:r>
      <w:r>
        <w:fldChar w:fldCharType="separate"/>
      </w:r>
      <w:r w:rsidR="00987143" w:rsidRPr="00987143">
        <w:rPr>
          <w:rStyle w:val="Hyperlink"/>
          <w:lang w:val="en-GB"/>
        </w:rPr>
        <w:t xml:space="preserve">Dùng </w:t>
      </w:r>
      <w:proofErr w:type="gramStart"/>
      <w:r w:rsidR="00987143" w:rsidRPr="00987143">
        <w:rPr>
          <w:rStyle w:val="Hyperlink"/>
          <w:lang w:val="en-GB"/>
        </w:rPr>
        <w:t>chung  với</w:t>
      </w:r>
      <w:proofErr w:type="gramEnd"/>
      <w:r w:rsidR="00987143" w:rsidRPr="00987143">
        <w:rPr>
          <w:rStyle w:val="Hyperlink"/>
          <w:lang w:val="en-GB"/>
        </w:rPr>
        <w:t xml:space="preserve"> hàm hạch toan GL</w:t>
      </w:r>
      <w:r>
        <w:rPr>
          <w:rStyle w:val="Hyperlink"/>
          <w:lang w:val="en-GB"/>
        </w:rPr>
        <w:fldChar w:fldCharType="end"/>
      </w:r>
      <w:commentRangeEnd w:id="83"/>
      <w:r w:rsidR="00FF4266">
        <w:rPr>
          <w:rStyle w:val="CommentReference"/>
        </w:rPr>
        <w:commentReference w:id="83"/>
      </w:r>
    </w:p>
    <w:p w14:paraId="1B2CA5B0" w14:textId="50FF1FD2" w:rsidR="001C1F26" w:rsidRPr="0094462D" w:rsidRDefault="001C1F26" w:rsidP="001C1F26">
      <w:pPr>
        <w:pStyle w:val="Heading2"/>
        <w:rPr>
          <w:rFonts w:ascii="Arial" w:hAnsi="Arial" w:cs="Arial"/>
          <w:highlight w:val="yellow"/>
          <w:lang w:val="en-GB"/>
        </w:rPr>
      </w:pPr>
      <w:bookmarkStart w:id="84" w:name="_Toc88143071"/>
      <w:commentRangeStart w:id="85"/>
      <w:r w:rsidRPr="0094462D">
        <w:rPr>
          <w:rFonts w:ascii="Arial" w:hAnsi="Arial" w:cs="Arial"/>
          <w:highlight w:val="yellow"/>
          <w:lang w:val="en-GB"/>
        </w:rPr>
        <w:t>Cấp phát ấn chỉ cho hợp đồng bán TP cho KH</w:t>
      </w:r>
      <w:bookmarkEnd w:id="84"/>
      <w:commentRangeEnd w:id="85"/>
      <w:r w:rsidR="00FF4266" w:rsidRPr="0094462D">
        <w:rPr>
          <w:rStyle w:val="CommentReference"/>
          <w:caps w:val="0"/>
          <w:color w:val="auto"/>
          <w:spacing w:val="0"/>
          <w:highlight w:val="yellow"/>
        </w:rPr>
        <w:commentReference w:id="85"/>
      </w:r>
    </w:p>
    <w:p w14:paraId="1447CCA8" w14:textId="77777777" w:rsidR="00B25F6C" w:rsidRPr="0094462D" w:rsidRDefault="00B25F6C" w:rsidP="00B25F6C">
      <w:pPr>
        <w:rPr>
          <w:rFonts w:ascii="Arial" w:hAnsi="Arial" w:cs="Arial"/>
          <w:highlight w:val="yellow"/>
          <w:lang w:val="en-GB"/>
        </w:rPr>
      </w:pPr>
      <w:r w:rsidRPr="0094462D">
        <w:rPr>
          <w:rFonts w:ascii="Arial" w:hAnsi="Arial" w:cs="Arial"/>
          <w:highlight w:val="yellow"/>
          <w:lang w:val="en-GB"/>
        </w:rPr>
        <w:t>1/12/2021</w:t>
      </w:r>
      <w:proofErr w:type="gramStart"/>
      <w:r w:rsidRPr="0094462D">
        <w:rPr>
          <w:rFonts w:ascii="Arial" w:hAnsi="Arial" w:cs="Arial"/>
          <w:highlight w:val="yellow"/>
          <w:lang w:val="en-GB"/>
        </w:rPr>
        <w:t>:BÀN</w:t>
      </w:r>
      <w:proofErr w:type="gramEnd"/>
      <w:r w:rsidRPr="0094462D">
        <w:rPr>
          <w:rFonts w:ascii="Arial" w:hAnsi="Arial" w:cs="Arial"/>
          <w:highlight w:val="yellow"/>
          <w:lang w:val="en-GB"/>
        </w:rPr>
        <w:t xml:space="preserve"> GIAO THỦ TỤC</w:t>
      </w:r>
    </w:p>
    <w:p w14:paraId="56C73C90" w14:textId="65DF14BE" w:rsidR="00B25F6C" w:rsidRDefault="00B25F6C" w:rsidP="00B25F6C">
      <w:pPr>
        <w:rPr>
          <w:rFonts w:ascii="Arial" w:hAnsi="Arial" w:cs="Arial"/>
          <w:lang w:val="en-GB"/>
        </w:rPr>
      </w:pPr>
      <w:r w:rsidRPr="0094462D">
        <w:rPr>
          <w:rFonts w:ascii="Arial" w:hAnsi="Arial" w:cs="Arial"/>
          <w:highlight w:val="yellow"/>
          <w:lang w:val="en-GB"/>
        </w:rPr>
        <w:t>15/12/2021-UAT: Bàn giao đối tác, hiệu chỉnhhai bên hiệu chỉnh fix lỗi đến UAT 15/1</w:t>
      </w:r>
    </w:p>
    <w:p w14:paraId="39523F67" w14:textId="77777777" w:rsidR="008B7B53" w:rsidRPr="00733CDD" w:rsidRDefault="008B7B53" w:rsidP="008B7B53">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23571209" w14:textId="77777777" w:rsidR="008B7B53" w:rsidRPr="00733CDD" w:rsidRDefault="008B7B53" w:rsidP="008B7B53">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5E5B9EE9" w14:textId="77777777" w:rsidR="008B7B53" w:rsidRPr="00733CDD" w:rsidRDefault="008B7B53" w:rsidP="008B7B53">
      <w:pPr>
        <w:pStyle w:val="NormalIndent"/>
        <w:spacing w:after="0"/>
        <w:rPr>
          <w:rFonts w:ascii="Arial" w:hAnsi="Arial" w:cs="Arial"/>
          <w:szCs w:val="24"/>
        </w:rPr>
      </w:pPr>
      <w:r w:rsidRPr="00733CDD">
        <w:rPr>
          <w:rFonts w:ascii="Arial" w:hAnsi="Arial" w:cs="Arial"/>
          <w:szCs w:val="24"/>
        </w:rPr>
        <w:t>HTTP method: POST</w:t>
      </w:r>
    </w:p>
    <w:p w14:paraId="7BEC40F5" w14:textId="0FDD1A5D" w:rsidR="008B7B53" w:rsidRPr="00733CDD" w:rsidRDefault="008B7B53" w:rsidP="008B7B53">
      <w:pPr>
        <w:pStyle w:val="NormalIndent"/>
        <w:spacing w:after="0"/>
        <w:rPr>
          <w:rFonts w:ascii="Arial" w:hAnsi="Arial" w:cs="Arial"/>
        </w:rPr>
      </w:pPr>
      <w:r w:rsidRPr="00733CDD">
        <w:rPr>
          <w:rFonts w:ascii="Arial" w:hAnsi="Arial" w:cs="Arial"/>
          <w:szCs w:val="24"/>
        </w:rPr>
        <w:t xml:space="preserve">URL: </w:t>
      </w:r>
      <w:hyperlink r:id="rId20" w:history="1"/>
      <w:r w:rsidR="00F87257">
        <w:rPr>
          <w:rStyle w:val="Hyperlink"/>
          <w:rFonts w:ascii="Arial" w:hAnsi="Arial" w:cs="Arial"/>
          <w:szCs w:val="28"/>
          <w:lang w:val="en-GB"/>
        </w:rPr>
        <w:t xml:space="preserve"> </w:t>
      </w:r>
    </w:p>
    <w:p w14:paraId="318501EC" w14:textId="77777777" w:rsidR="008B7B53" w:rsidRPr="00733CDD" w:rsidRDefault="008B7B53" w:rsidP="008B7B53">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56A78B95" w14:textId="77777777" w:rsidR="008B7B53" w:rsidRPr="00733CDD" w:rsidRDefault="008B7B53" w:rsidP="008B7B53">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74A2AC97" w14:textId="77777777" w:rsidR="008B7B53" w:rsidRPr="00733CDD" w:rsidRDefault="008B7B53" w:rsidP="008B7B53">
      <w:pPr>
        <w:pStyle w:val="NormalIndent"/>
        <w:spacing w:after="0"/>
        <w:rPr>
          <w:rFonts w:ascii="Arial" w:hAnsi="Arial" w:cs="Arial"/>
        </w:rPr>
      </w:pPr>
    </w:p>
    <w:p w14:paraId="1FC4186A" w14:textId="77777777" w:rsidR="008B7B53" w:rsidRPr="00733CDD" w:rsidRDefault="008B7B53" w:rsidP="008B7B53">
      <w:pPr>
        <w:pStyle w:val="ListParagraph"/>
        <w:numPr>
          <w:ilvl w:val="0"/>
          <w:numId w:val="25"/>
        </w:numPr>
        <w:rPr>
          <w:rFonts w:ascii="Arial" w:hAnsi="Arial" w:cs="Arial"/>
          <w:b/>
          <w:i/>
          <w:u w:val="single"/>
        </w:rPr>
      </w:pPr>
      <w:r w:rsidRPr="00733CDD">
        <w:rPr>
          <w:rFonts w:ascii="Arial" w:hAnsi="Arial" w:cs="Arial"/>
          <w:b/>
          <w:i/>
          <w:u w:val="single"/>
        </w:rPr>
        <w:t>Input:</w:t>
      </w:r>
    </w:p>
    <w:p w14:paraId="40E96237" w14:textId="77777777" w:rsidR="008B7B53" w:rsidRPr="00733CDD" w:rsidRDefault="008B7B53" w:rsidP="008B7B53">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8B7B53" w:rsidRPr="00733CDD" w14:paraId="1256C337" w14:textId="77777777" w:rsidTr="00C60FFC">
        <w:tc>
          <w:tcPr>
            <w:tcW w:w="1079" w:type="pct"/>
            <w:shd w:val="clear" w:color="auto" w:fill="F7CAAC"/>
            <w:tcMar>
              <w:top w:w="43" w:type="dxa"/>
              <w:left w:w="115" w:type="dxa"/>
              <w:bottom w:w="43" w:type="dxa"/>
              <w:right w:w="115" w:type="dxa"/>
            </w:tcMar>
            <w:vAlign w:val="center"/>
          </w:tcPr>
          <w:p w14:paraId="5469AB4D" w14:textId="77777777" w:rsidR="008B7B53" w:rsidRPr="00733CDD" w:rsidRDefault="008B7B53" w:rsidP="00C60FFC">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74DD8236" w14:textId="77777777" w:rsidR="008B7B53" w:rsidRPr="00733CDD" w:rsidRDefault="008B7B53" w:rsidP="00C60FFC">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70D93844" w14:textId="77777777" w:rsidR="008B7B53" w:rsidRPr="00733CDD" w:rsidRDefault="008B7B53" w:rsidP="00C60FFC">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58508336" w14:textId="77777777" w:rsidR="008B7B53" w:rsidRPr="00733CDD" w:rsidRDefault="008B7B53" w:rsidP="00C60FFC">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23C687DC" w14:textId="77777777" w:rsidR="008B7B53" w:rsidRPr="00733CDD" w:rsidRDefault="008B7B53" w:rsidP="00C60FFC">
            <w:pPr>
              <w:pStyle w:val="tablehead"/>
              <w:rPr>
                <w:rFonts w:ascii="Arial" w:hAnsi="Arial" w:cs="Arial"/>
                <w:sz w:val="20"/>
                <w:szCs w:val="20"/>
              </w:rPr>
            </w:pPr>
            <w:r w:rsidRPr="00733CDD">
              <w:rPr>
                <w:rFonts w:ascii="Arial" w:hAnsi="Arial" w:cs="Arial"/>
                <w:sz w:val="20"/>
                <w:szCs w:val="20"/>
              </w:rPr>
              <w:t>Length</w:t>
            </w:r>
          </w:p>
        </w:tc>
      </w:tr>
      <w:tr w:rsidR="008B7B53" w:rsidRPr="00733CDD" w14:paraId="1A9E7CA9" w14:textId="77777777" w:rsidTr="00C60FFC">
        <w:trPr>
          <w:trHeight w:val="419"/>
        </w:trPr>
        <w:tc>
          <w:tcPr>
            <w:tcW w:w="1079" w:type="pct"/>
            <w:shd w:val="clear" w:color="auto" w:fill="auto"/>
            <w:tcMar>
              <w:top w:w="43" w:type="dxa"/>
              <w:left w:w="115" w:type="dxa"/>
              <w:bottom w:w="43" w:type="dxa"/>
              <w:right w:w="115" w:type="dxa"/>
            </w:tcMar>
            <w:vAlign w:val="center"/>
          </w:tcPr>
          <w:p w14:paraId="258BC29D" w14:textId="77777777" w:rsidR="008B7B53" w:rsidRPr="00733CDD" w:rsidRDefault="008B7B53" w:rsidP="00C60FFC">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7DB5CC42" w14:textId="77777777" w:rsidR="008B7B53" w:rsidRPr="00733CDD" w:rsidRDefault="008B7B53" w:rsidP="00C60FFC">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426A0E44" w14:textId="77777777" w:rsidR="008B7B53" w:rsidRPr="00733CDD" w:rsidRDefault="008B7B53" w:rsidP="00C60FFC">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79B21E24" w14:textId="77777777" w:rsidR="008B7B53" w:rsidRPr="00733CDD" w:rsidRDefault="008B7B53" w:rsidP="00C60FF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13B4A4E" w14:textId="77777777" w:rsidR="008B7B53" w:rsidRPr="00733CDD" w:rsidRDefault="008B7B53" w:rsidP="00C60FFC">
            <w:pPr>
              <w:pStyle w:val="NormalIndent"/>
              <w:spacing w:after="0"/>
              <w:ind w:left="0"/>
              <w:rPr>
                <w:rFonts w:ascii="Arial" w:hAnsi="Arial" w:cs="Arial"/>
                <w:sz w:val="20"/>
              </w:rPr>
            </w:pPr>
          </w:p>
        </w:tc>
      </w:tr>
      <w:tr w:rsidR="008B7B53" w:rsidRPr="00733CDD" w14:paraId="52664A9F" w14:textId="77777777" w:rsidTr="00C60FFC">
        <w:trPr>
          <w:trHeight w:val="365"/>
        </w:trPr>
        <w:tc>
          <w:tcPr>
            <w:tcW w:w="1079" w:type="pct"/>
            <w:shd w:val="clear" w:color="auto" w:fill="auto"/>
            <w:tcMar>
              <w:top w:w="43" w:type="dxa"/>
              <w:left w:w="115" w:type="dxa"/>
              <w:bottom w:w="43" w:type="dxa"/>
              <w:right w:w="115" w:type="dxa"/>
            </w:tcMar>
            <w:vAlign w:val="center"/>
          </w:tcPr>
          <w:p w14:paraId="4D212F91" w14:textId="77777777" w:rsidR="008B7B53" w:rsidRPr="00733CDD" w:rsidRDefault="008B7B53" w:rsidP="00C60FFC">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0D2AB528" w14:textId="3CF4161E" w:rsidR="008B7B53" w:rsidRPr="00733CDD" w:rsidRDefault="008B7B53" w:rsidP="00C60FFC">
            <w:pPr>
              <w:pStyle w:val="NormalIndent"/>
              <w:spacing w:after="0"/>
              <w:ind w:left="0"/>
              <w:rPr>
                <w:rFonts w:ascii="Arial" w:hAnsi="Arial" w:cs="Arial"/>
                <w:sz w:val="20"/>
              </w:rPr>
            </w:pPr>
            <w:r w:rsidRPr="008B7B53">
              <w:rPr>
                <w:rFonts w:ascii="Arial" w:hAnsi="Arial" w:cs="Arial"/>
                <w:bCs/>
                <w:szCs w:val="24"/>
              </w:rPr>
              <w:t>INTELLECT.FCBOND_MAPSTOCK</w:t>
            </w:r>
          </w:p>
        </w:tc>
        <w:tc>
          <w:tcPr>
            <w:tcW w:w="591" w:type="pct"/>
            <w:shd w:val="clear" w:color="auto" w:fill="auto"/>
            <w:tcMar>
              <w:top w:w="43" w:type="dxa"/>
              <w:left w:w="115" w:type="dxa"/>
              <w:bottom w:w="43" w:type="dxa"/>
              <w:right w:w="115" w:type="dxa"/>
            </w:tcMar>
          </w:tcPr>
          <w:p w14:paraId="3A746D17" w14:textId="77777777" w:rsidR="008B7B53" w:rsidRPr="00733CDD" w:rsidRDefault="008B7B53" w:rsidP="00C60FFC">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1F89CF9E" w14:textId="77777777" w:rsidR="008B7B53" w:rsidRPr="00733CDD" w:rsidRDefault="008B7B53" w:rsidP="00C60FF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4EEA616" w14:textId="77777777" w:rsidR="008B7B53" w:rsidRPr="00733CDD" w:rsidRDefault="008B7B53" w:rsidP="00C60FFC">
            <w:pPr>
              <w:pStyle w:val="NormalIndent"/>
              <w:spacing w:after="0"/>
              <w:ind w:left="0"/>
              <w:rPr>
                <w:rFonts w:ascii="Arial" w:hAnsi="Arial" w:cs="Arial"/>
                <w:sz w:val="20"/>
              </w:rPr>
            </w:pPr>
          </w:p>
        </w:tc>
      </w:tr>
      <w:tr w:rsidR="008B7B53" w:rsidRPr="00733CDD" w14:paraId="6AACA0B9" w14:textId="77777777" w:rsidTr="00C60FFC">
        <w:trPr>
          <w:trHeight w:val="302"/>
        </w:trPr>
        <w:tc>
          <w:tcPr>
            <w:tcW w:w="1079" w:type="pct"/>
            <w:shd w:val="clear" w:color="auto" w:fill="auto"/>
            <w:tcMar>
              <w:top w:w="43" w:type="dxa"/>
              <w:left w:w="115" w:type="dxa"/>
              <w:bottom w:w="43" w:type="dxa"/>
              <w:right w:w="115" w:type="dxa"/>
            </w:tcMar>
            <w:vAlign w:val="center"/>
          </w:tcPr>
          <w:p w14:paraId="39498B2E" w14:textId="77777777" w:rsidR="008B7B53" w:rsidRPr="00733CDD" w:rsidRDefault="008B7B53" w:rsidP="00C60FFC">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556D403F" w14:textId="77777777" w:rsidR="008B7B53" w:rsidRPr="00733CDD" w:rsidRDefault="008B7B53" w:rsidP="00C60FFC">
            <w:pPr>
              <w:spacing w:after="0" w:line="270" w:lineRule="atLeast"/>
              <w:rPr>
                <w:rFonts w:ascii="Arial" w:hAnsi="Arial" w:cs="Arial"/>
              </w:rPr>
            </w:pPr>
            <w:r w:rsidRPr="00733CDD">
              <w:rPr>
                <w:rFonts w:ascii="Arial" w:hAnsi="Arial" w:cs="Arial"/>
              </w:rPr>
              <w:t>Trả về 1 dòng hoặc nhiều dòng giá trị</w:t>
            </w:r>
          </w:p>
          <w:p w14:paraId="5B46973D" w14:textId="77777777" w:rsidR="008B7B53" w:rsidRPr="00733CDD" w:rsidRDefault="008B7B53" w:rsidP="00C60FFC">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3E24DDA5" w14:textId="77777777" w:rsidR="008B7B53" w:rsidRPr="00733CDD" w:rsidRDefault="008B7B53" w:rsidP="00C60FFC">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2757DEA8" w14:textId="77777777" w:rsidR="008B7B53" w:rsidRPr="00733CDD" w:rsidRDefault="008B7B53" w:rsidP="00C60FFC">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71059318" w14:textId="77777777" w:rsidR="008B7B53" w:rsidRPr="00733CDD" w:rsidRDefault="008B7B53" w:rsidP="00C60FF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DE8E52B" w14:textId="5A95348D" w:rsidR="008B7B53" w:rsidRPr="00733CDD" w:rsidRDefault="00A57EF7" w:rsidP="00C60FFC">
            <w:pPr>
              <w:pStyle w:val="NormalIndent"/>
              <w:spacing w:after="0"/>
              <w:ind w:left="0"/>
              <w:rPr>
                <w:rFonts w:ascii="Arial" w:hAnsi="Arial" w:cs="Arial"/>
                <w:sz w:val="20"/>
              </w:rPr>
            </w:pPr>
            <w:r>
              <w:rPr>
                <w:rFonts w:ascii="Arial" w:hAnsi="Arial" w:cs="Arial"/>
                <w:sz w:val="20"/>
              </w:rPr>
              <w:t>false</w:t>
            </w:r>
          </w:p>
        </w:tc>
      </w:tr>
      <w:tr w:rsidR="008B7B53" w:rsidRPr="00733CDD" w14:paraId="6F58FD94" w14:textId="77777777" w:rsidTr="00C60FFC">
        <w:trPr>
          <w:trHeight w:val="302"/>
        </w:trPr>
        <w:tc>
          <w:tcPr>
            <w:tcW w:w="1079" w:type="pct"/>
            <w:shd w:val="clear" w:color="auto" w:fill="auto"/>
            <w:tcMar>
              <w:top w:w="43" w:type="dxa"/>
              <w:left w:w="115" w:type="dxa"/>
              <w:bottom w:w="43" w:type="dxa"/>
              <w:right w:w="115" w:type="dxa"/>
            </w:tcMar>
            <w:vAlign w:val="center"/>
          </w:tcPr>
          <w:p w14:paraId="7B9ECE04" w14:textId="77777777" w:rsidR="008B7B53" w:rsidRPr="00733CDD" w:rsidRDefault="008B7B53" w:rsidP="00C60FFC">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1652767A" w14:textId="77777777" w:rsidR="008B7B53" w:rsidRPr="00733CDD" w:rsidRDefault="008B7B53" w:rsidP="00C60FFC">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7497E615" w14:textId="77777777" w:rsidR="008B7B53" w:rsidRPr="00733CDD" w:rsidRDefault="008B7B53" w:rsidP="00C60FFC">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0262A393" w14:textId="77777777" w:rsidR="008B7B53" w:rsidRPr="00733CDD" w:rsidRDefault="008B7B53"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D2A0044" w14:textId="77777777" w:rsidR="008B7B53" w:rsidRPr="00733CDD" w:rsidRDefault="008B7B53" w:rsidP="00C60FFC">
            <w:pPr>
              <w:pStyle w:val="NormalIndent"/>
              <w:spacing w:after="0"/>
              <w:ind w:left="0"/>
              <w:rPr>
                <w:rFonts w:ascii="Arial" w:hAnsi="Arial" w:cs="Arial"/>
                <w:sz w:val="20"/>
              </w:rPr>
            </w:pPr>
          </w:p>
        </w:tc>
      </w:tr>
      <w:tr w:rsidR="008B7B53" w:rsidRPr="00733CDD" w14:paraId="6B0C1F57" w14:textId="77777777" w:rsidTr="002A1E34">
        <w:trPr>
          <w:trHeight w:val="1285"/>
        </w:trPr>
        <w:tc>
          <w:tcPr>
            <w:tcW w:w="1079" w:type="pct"/>
            <w:shd w:val="clear" w:color="auto" w:fill="auto"/>
            <w:tcMar>
              <w:top w:w="43" w:type="dxa"/>
              <w:left w:w="115" w:type="dxa"/>
              <w:bottom w:w="43" w:type="dxa"/>
              <w:right w:w="115" w:type="dxa"/>
            </w:tcMar>
            <w:vAlign w:val="center"/>
          </w:tcPr>
          <w:p w14:paraId="4405158B" w14:textId="77777777" w:rsidR="008B7B53" w:rsidRPr="00733CDD" w:rsidRDefault="008B7B53" w:rsidP="00C60FFC">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8B7B53" w:rsidRPr="00733CDD" w14:paraId="51C9DB28" w14:textId="77777777" w:rsidTr="00C60FFC">
              <w:tc>
                <w:tcPr>
                  <w:tcW w:w="1485" w:type="dxa"/>
                </w:tcPr>
                <w:p w14:paraId="12185C3A" w14:textId="77777777" w:rsidR="008B7B53" w:rsidRPr="00733CDD" w:rsidRDefault="008B7B53" w:rsidP="00C60FFC">
                  <w:pPr>
                    <w:spacing w:after="0" w:line="270" w:lineRule="atLeast"/>
                    <w:rPr>
                      <w:rFonts w:ascii="Arial" w:hAnsi="Arial" w:cs="Arial"/>
                    </w:rPr>
                  </w:pPr>
                  <w:commentRangeStart w:id="86"/>
                  <w:r w:rsidRPr="00733CDD">
                    <w:rPr>
                      <w:rFonts w:ascii="Arial" w:hAnsi="Arial" w:cs="Arial"/>
                    </w:rPr>
                    <w:t>Tên param</w:t>
                  </w:r>
                </w:p>
              </w:tc>
              <w:tc>
                <w:tcPr>
                  <w:tcW w:w="2185" w:type="dxa"/>
                </w:tcPr>
                <w:p w14:paraId="4B96D1AB" w14:textId="77777777" w:rsidR="008B7B53" w:rsidRPr="00733CDD" w:rsidRDefault="008B7B53" w:rsidP="00C60FFC">
                  <w:pPr>
                    <w:spacing w:after="0" w:line="270" w:lineRule="atLeast"/>
                    <w:rPr>
                      <w:rFonts w:ascii="Arial" w:hAnsi="Arial" w:cs="Arial"/>
                    </w:rPr>
                  </w:pPr>
                  <w:r w:rsidRPr="00733CDD">
                    <w:rPr>
                      <w:rFonts w:ascii="Arial" w:hAnsi="Arial" w:cs="Arial"/>
                    </w:rPr>
                    <w:t>Mô tả</w:t>
                  </w:r>
                </w:p>
              </w:tc>
              <w:tc>
                <w:tcPr>
                  <w:tcW w:w="787" w:type="dxa"/>
                </w:tcPr>
                <w:p w14:paraId="73F67A97" w14:textId="77777777" w:rsidR="008B7B53" w:rsidRPr="00733CDD" w:rsidRDefault="008B7B53" w:rsidP="00C60FFC">
                  <w:pPr>
                    <w:spacing w:after="0" w:line="270" w:lineRule="atLeast"/>
                    <w:rPr>
                      <w:rFonts w:ascii="Arial" w:hAnsi="Arial" w:cs="Arial"/>
                    </w:rPr>
                  </w:pPr>
                  <w:r w:rsidRPr="00733CDD">
                    <w:rPr>
                      <w:rFonts w:ascii="Arial" w:hAnsi="Arial" w:cs="Arial"/>
                    </w:rPr>
                    <w:t>Bắt buộc</w:t>
                  </w:r>
                  <w:commentRangeEnd w:id="86"/>
                  <w:r>
                    <w:rPr>
                      <w:rStyle w:val="CommentReference"/>
                    </w:rPr>
                    <w:commentReference w:id="86"/>
                  </w:r>
                </w:p>
              </w:tc>
            </w:tr>
            <w:tr w:rsidR="008B7B53" w:rsidRPr="00733CDD" w14:paraId="35F2683C" w14:textId="77777777" w:rsidTr="00C60FFC">
              <w:tc>
                <w:tcPr>
                  <w:tcW w:w="1485" w:type="dxa"/>
                </w:tcPr>
                <w:p w14:paraId="47E96160" w14:textId="3DC2E42B" w:rsidR="008B7B53" w:rsidRPr="00733CDD" w:rsidRDefault="00F87257" w:rsidP="00C60FFC">
                  <w:pPr>
                    <w:spacing w:after="0" w:line="270" w:lineRule="atLeast"/>
                    <w:rPr>
                      <w:rFonts w:ascii="Arial" w:hAnsi="Arial" w:cs="Arial"/>
                      <w:bCs/>
                      <w:szCs w:val="24"/>
                    </w:rPr>
                  </w:pPr>
                  <w:r>
                    <w:rPr>
                      <w:rFonts w:ascii="Arial" w:hAnsi="Arial" w:cs="Arial"/>
                      <w:bCs/>
                      <w:szCs w:val="24"/>
                    </w:rPr>
                    <w:t>POS_CD</w:t>
                  </w:r>
                </w:p>
              </w:tc>
              <w:tc>
                <w:tcPr>
                  <w:tcW w:w="2185" w:type="dxa"/>
                </w:tcPr>
                <w:p w14:paraId="5F498387" w14:textId="7B9B265A" w:rsidR="008B7B53" w:rsidRPr="00733CDD" w:rsidRDefault="00F87257" w:rsidP="00C60FFC">
                  <w:pPr>
                    <w:spacing w:after="0" w:line="270" w:lineRule="atLeast"/>
                    <w:rPr>
                      <w:rFonts w:ascii="Arial" w:hAnsi="Arial" w:cs="Arial"/>
                    </w:rPr>
                  </w:pPr>
                  <w:r>
                    <w:rPr>
                      <w:rFonts w:ascii="Arial" w:hAnsi="Arial" w:cs="Arial"/>
                    </w:rPr>
                    <w:t>Mã POS</w:t>
                  </w:r>
                </w:p>
              </w:tc>
              <w:tc>
                <w:tcPr>
                  <w:tcW w:w="787" w:type="dxa"/>
                </w:tcPr>
                <w:p w14:paraId="2247C236" w14:textId="0A1B3552" w:rsidR="008B7B53" w:rsidRPr="00733CDD" w:rsidRDefault="00F87257" w:rsidP="00C60FFC">
                  <w:pPr>
                    <w:spacing w:after="0" w:line="270" w:lineRule="atLeast"/>
                    <w:rPr>
                      <w:rFonts w:ascii="Arial" w:hAnsi="Arial" w:cs="Arial"/>
                    </w:rPr>
                  </w:pPr>
                  <w:r>
                    <w:rPr>
                      <w:rFonts w:ascii="Arial" w:hAnsi="Arial" w:cs="Arial"/>
                    </w:rPr>
                    <w:t>M</w:t>
                  </w:r>
                </w:p>
              </w:tc>
            </w:tr>
            <w:tr w:rsidR="00F87257" w:rsidRPr="00733CDD" w14:paraId="71D5460E" w14:textId="77777777" w:rsidTr="00C60FFC">
              <w:tc>
                <w:tcPr>
                  <w:tcW w:w="1485" w:type="dxa"/>
                </w:tcPr>
                <w:p w14:paraId="361B8131" w14:textId="17379197" w:rsidR="00F87257" w:rsidRPr="00733CDD" w:rsidRDefault="00F87257" w:rsidP="00C60FFC">
                  <w:pPr>
                    <w:spacing w:after="0" w:line="270" w:lineRule="atLeast"/>
                    <w:rPr>
                      <w:rFonts w:ascii="Arial" w:hAnsi="Arial" w:cs="Arial"/>
                      <w:color w:val="1F497D"/>
                      <w:sz w:val="18"/>
                      <w:szCs w:val="18"/>
                    </w:rPr>
                  </w:pPr>
                  <w:r w:rsidRPr="00F87257">
                    <w:rPr>
                      <w:rFonts w:ascii="Arial" w:hAnsi="Arial" w:cs="Arial"/>
                      <w:color w:val="1F497D"/>
                      <w:sz w:val="18"/>
                      <w:szCs w:val="18"/>
                    </w:rPr>
                    <w:t>instr_cd</w:t>
                  </w:r>
                </w:p>
              </w:tc>
              <w:tc>
                <w:tcPr>
                  <w:tcW w:w="2185" w:type="dxa"/>
                </w:tcPr>
                <w:p w14:paraId="583808DF" w14:textId="23F2D619" w:rsidR="00F87257" w:rsidRPr="00733CDD" w:rsidRDefault="00F87257" w:rsidP="00C60FFC">
                  <w:pPr>
                    <w:spacing w:after="0" w:line="270" w:lineRule="atLeast"/>
                    <w:rPr>
                      <w:rFonts w:ascii="Arial" w:hAnsi="Arial" w:cs="Arial"/>
                    </w:rPr>
                  </w:pPr>
                  <w:r>
                    <w:rPr>
                      <w:rFonts w:ascii="Arial" w:hAnsi="Arial" w:cs="Arial"/>
                    </w:rPr>
                    <w:t>Loại ấn chỉ</w:t>
                  </w:r>
                </w:p>
              </w:tc>
              <w:tc>
                <w:tcPr>
                  <w:tcW w:w="787" w:type="dxa"/>
                </w:tcPr>
                <w:p w14:paraId="78B92534" w14:textId="1A6697AE" w:rsidR="00F87257" w:rsidRPr="00733CDD" w:rsidRDefault="005D47EE" w:rsidP="00C60FFC">
                  <w:pPr>
                    <w:spacing w:after="0" w:line="270" w:lineRule="atLeast"/>
                    <w:rPr>
                      <w:rFonts w:ascii="Arial" w:hAnsi="Arial" w:cs="Arial"/>
                    </w:rPr>
                  </w:pPr>
                  <w:r>
                    <w:rPr>
                      <w:rFonts w:ascii="Arial" w:hAnsi="Arial" w:cs="Arial"/>
                    </w:rPr>
                    <w:t>M</w:t>
                  </w:r>
                </w:p>
              </w:tc>
            </w:tr>
            <w:tr w:rsidR="00F87257" w:rsidRPr="00733CDD" w14:paraId="29849D0E" w14:textId="77777777" w:rsidTr="00C60FFC">
              <w:tc>
                <w:tcPr>
                  <w:tcW w:w="1485" w:type="dxa"/>
                </w:tcPr>
                <w:p w14:paraId="096E5443" w14:textId="2EBC4CDE" w:rsidR="00F87257" w:rsidRPr="00733CDD" w:rsidRDefault="00F87257" w:rsidP="00C60FFC">
                  <w:pPr>
                    <w:spacing w:after="0" w:line="270" w:lineRule="atLeast"/>
                    <w:rPr>
                      <w:rFonts w:ascii="Arial" w:hAnsi="Arial" w:cs="Arial"/>
                      <w:color w:val="1F497D"/>
                      <w:sz w:val="18"/>
                      <w:szCs w:val="18"/>
                    </w:rPr>
                  </w:pPr>
                  <w:r w:rsidRPr="00F87257">
                    <w:rPr>
                      <w:rFonts w:ascii="Arial" w:hAnsi="Arial" w:cs="Arial"/>
                      <w:color w:val="1F497D"/>
                      <w:sz w:val="18"/>
                      <w:szCs w:val="18"/>
                    </w:rPr>
                    <w:t>issued_to</w:t>
                  </w:r>
                </w:p>
              </w:tc>
              <w:tc>
                <w:tcPr>
                  <w:tcW w:w="2185" w:type="dxa"/>
                </w:tcPr>
                <w:p w14:paraId="68A349FB" w14:textId="25AA0668" w:rsidR="00F87257" w:rsidRPr="00733CDD" w:rsidRDefault="00F87257" w:rsidP="00C60FFC">
                  <w:pPr>
                    <w:spacing w:after="0" w:line="270" w:lineRule="atLeast"/>
                    <w:rPr>
                      <w:rFonts w:ascii="Arial" w:hAnsi="Arial" w:cs="Arial"/>
                    </w:rPr>
                  </w:pPr>
                  <w:r>
                    <w:rPr>
                      <w:rFonts w:ascii="Arial" w:hAnsi="Arial" w:cs="Arial"/>
                    </w:rPr>
                    <w:t>Mã RM ( là mã user ID của RM tại Core)</w:t>
                  </w:r>
                </w:p>
              </w:tc>
              <w:tc>
                <w:tcPr>
                  <w:tcW w:w="787" w:type="dxa"/>
                </w:tcPr>
                <w:p w14:paraId="5B5A1280" w14:textId="6CD5A355" w:rsidR="00F87257" w:rsidRPr="00733CDD" w:rsidRDefault="005D47EE" w:rsidP="00C60FFC">
                  <w:pPr>
                    <w:spacing w:after="0" w:line="270" w:lineRule="atLeast"/>
                    <w:rPr>
                      <w:rFonts w:ascii="Arial" w:hAnsi="Arial" w:cs="Arial"/>
                    </w:rPr>
                  </w:pPr>
                  <w:r>
                    <w:rPr>
                      <w:rFonts w:ascii="Arial" w:hAnsi="Arial" w:cs="Arial"/>
                    </w:rPr>
                    <w:t>M</w:t>
                  </w:r>
                </w:p>
              </w:tc>
            </w:tr>
            <w:tr w:rsidR="00F87257" w:rsidRPr="00733CDD" w14:paraId="333A9F8C" w14:textId="77777777" w:rsidTr="00C60FFC">
              <w:tc>
                <w:tcPr>
                  <w:tcW w:w="1485" w:type="dxa"/>
                </w:tcPr>
                <w:p w14:paraId="60F7D09A" w14:textId="58ED1276" w:rsidR="005D47EE" w:rsidRPr="00733CDD" w:rsidRDefault="005D47EE" w:rsidP="005D47EE">
                  <w:pPr>
                    <w:spacing w:after="0" w:line="270" w:lineRule="atLeast"/>
                    <w:rPr>
                      <w:rFonts w:ascii="Arial" w:hAnsi="Arial" w:cs="Arial"/>
                      <w:color w:val="1F497D"/>
                      <w:sz w:val="18"/>
                      <w:szCs w:val="18"/>
                    </w:rPr>
                  </w:pPr>
                  <w:r w:rsidRPr="005D47EE">
                    <w:rPr>
                      <w:rFonts w:ascii="Arial" w:hAnsi="Arial" w:cs="Arial"/>
                      <w:color w:val="1F497D"/>
                      <w:sz w:val="18"/>
                      <w:szCs w:val="18"/>
                    </w:rPr>
                    <w:t xml:space="preserve">sl_no      </w:t>
                  </w:r>
                </w:p>
                <w:p w14:paraId="2EA9167E" w14:textId="1415335B" w:rsidR="00F87257" w:rsidRPr="00733CDD" w:rsidRDefault="00F87257" w:rsidP="005D47EE">
                  <w:pPr>
                    <w:spacing w:after="0" w:line="270" w:lineRule="atLeast"/>
                    <w:rPr>
                      <w:rFonts w:ascii="Arial" w:hAnsi="Arial" w:cs="Arial"/>
                      <w:color w:val="1F497D"/>
                      <w:sz w:val="18"/>
                      <w:szCs w:val="18"/>
                    </w:rPr>
                  </w:pPr>
                </w:p>
              </w:tc>
              <w:tc>
                <w:tcPr>
                  <w:tcW w:w="2185" w:type="dxa"/>
                </w:tcPr>
                <w:p w14:paraId="27D0B32C" w14:textId="600DDE3D" w:rsidR="00F87257" w:rsidRPr="00733CDD" w:rsidRDefault="005D47EE" w:rsidP="00C60FFC">
                  <w:pPr>
                    <w:spacing w:after="0" w:line="270" w:lineRule="atLeast"/>
                    <w:rPr>
                      <w:rFonts w:ascii="Arial" w:hAnsi="Arial" w:cs="Arial"/>
                    </w:rPr>
                  </w:pPr>
                  <w:r>
                    <w:rPr>
                      <w:rFonts w:ascii="Arial" w:hAnsi="Arial" w:cs="Arial"/>
                    </w:rPr>
                    <w:t>Seri ấn chỉ</w:t>
                  </w:r>
                </w:p>
              </w:tc>
              <w:tc>
                <w:tcPr>
                  <w:tcW w:w="787" w:type="dxa"/>
                </w:tcPr>
                <w:p w14:paraId="0C7658D5" w14:textId="5AE7EBC3" w:rsidR="00F87257" w:rsidRPr="00733CDD" w:rsidRDefault="005D47EE" w:rsidP="00C60FFC">
                  <w:pPr>
                    <w:spacing w:after="0" w:line="270" w:lineRule="atLeast"/>
                    <w:rPr>
                      <w:rFonts w:ascii="Arial" w:hAnsi="Arial" w:cs="Arial"/>
                    </w:rPr>
                  </w:pPr>
                  <w:r>
                    <w:rPr>
                      <w:rFonts w:ascii="Arial" w:hAnsi="Arial" w:cs="Arial"/>
                    </w:rPr>
                    <w:t>M</w:t>
                  </w:r>
                </w:p>
              </w:tc>
            </w:tr>
            <w:tr w:rsidR="005D47EE" w:rsidRPr="00733CDD" w14:paraId="22B8E242" w14:textId="77777777" w:rsidTr="00C60FFC">
              <w:tc>
                <w:tcPr>
                  <w:tcW w:w="1485" w:type="dxa"/>
                </w:tcPr>
                <w:p w14:paraId="3421203B" w14:textId="3E39117B" w:rsidR="005D47EE" w:rsidRPr="005D47EE" w:rsidRDefault="005D47EE" w:rsidP="005D47EE">
                  <w:pPr>
                    <w:spacing w:after="0" w:line="270" w:lineRule="atLeast"/>
                    <w:rPr>
                      <w:rFonts w:ascii="Arial" w:hAnsi="Arial" w:cs="Arial"/>
                      <w:color w:val="1F497D"/>
                      <w:sz w:val="18"/>
                      <w:szCs w:val="18"/>
                    </w:rPr>
                  </w:pPr>
                  <w:r>
                    <w:rPr>
                      <w:rFonts w:ascii="Arial" w:hAnsi="Arial" w:cs="Arial"/>
                      <w:color w:val="1F497D"/>
                      <w:sz w:val="18"/>
                      <w:szCs w:val="18"/>
                    </w:rPr>
                    <w:lastRenderedPageBreak/>
                    <w:t>Ref_no</w:t>
                  </w:r>
                </w:p>
              </w:tc>
              <w:tc>
                <w:tcPr>
                  <w:tcW w:w="2185" w:type="dxa"/>
                </w:tcPr>
                <w:p w14:paraId="75DE3A6B" w14:textId="6B6D4FFF" w:rsidR="005D47EE" w:rsidRDefault="005D47EE" w:rsidP="00C60FFC">
                  <w:pPr>
                    <w:spacing w:after="0" w:line="270" w:lineRule="atLeast"/>
                    <w:rPr>
                      <w:rFonts w:ascii="Arial" w:hAnsi="Arial" w:cs="Arial"/>
                    </w:rPr>
                  </w:pPr>
                  <w:r>
                    <w:rPr>
                      <w:rFonts w:ascii="Arial" w:hAnsi="Arial" w:cs="Arial"/>
                    </w:rPr>
                    <w:t>Số ref giao dịch</w:t>
                  </w:r>
                </w:p>
              </w:tc>
              <w:tc>
                <w:tcPr>
                  <w:tcW w:w="787" w:type="dxa"/>
                </w:tcPr>
                <w:p w14:paraId="6974038B" w14:textId="0E4C89A9" w:rsidR="005D47EE" w:rsidRPr="00733CDD" w:rsidRDefault="005D47EE" w:rsidP="00C60FFC">
                  <w:pPr>
                    <w:spacing w:after="0" w:line="270" w:lineRule="atLeast"/>
                    <w:rPr>
                      <w:rFonts w:ascii="Arial" w:hAnsi="Arial" w:cs="Arial"/>
                    </w:rPr>
                  </w:pPr>
                  <w:r>
                    <w:rPr>
                      <w:rFonts w:ascii="Arial" w:hAnsi="Arial" w:cs="Arial"/>
                    </w:rPr>
                    <w:t>M</w:t>
                  </w:r>
                </w:p>
              </w:tc>
            </w:tr>
            <w:tr w:rsidR="005D47EE" w:rsidRPr="00733CDD" w14:paraId="25E25A13" w14:textId="77777777" w:rsidTr="00C60FFC">
              <w:tc>
                <w:tcPr>
                  <w:tcW w:w="1485" w:type="dxa"/>
                </w:tcPr>
                <w:p w14:paraId="344755D5" w14:textId="6F0E9082" w:rsidR="005D47EE" w:rsidRDefault="005D47EE" w:rsidP="005D47EE">
                  <w:pPr>
                    <w:spacing w:after="0" w:line="270" w:lineRule="atLeast"/>
                    <w:rPr>
                      <w:rFonts w:ascii="Arial" w:hAnsi="Arial" w:cs="Arial"/>
                      <w:color w:val="1F497D"/>
                      <w:sz w:val="18"/>
                      <w:szCs w:val="18"/>
                    </w:rPr>
                  </w:pPr>
                  <w:r>
                    <w:rPr>
                      <w:rFonts w:ascii="Arial" w:hAnsi="Arial" w:cs="Arial"/>
                      <w:color w:val="1F497D"/>
                      <w:sz w:val="18"/>
                      <w:szCs w:val="18"/>
                    </w:rPr>
                    <w:t>Mkr_ID</w:t>
                  </w:r>
                </w:p>
              </w:tc>
              <w:tc>
                <w:tcPr>
                  <w:tcW w:w="2185" w:type="dxa"/>
                </w:tcPr>
                <w:p w14:paraId="2FB49D27" w14:textId="334D0C18" w:rsidR="005D47EE" w:rsidRDefault="005D47EE" w:rsidP="00C60FFC">
                  <w:pPr>
                    <w:spacing w:after="0" w:line="270" w:lineRule="atLeast"/>
                    <w:rPr>
                      <w:rFonts w:ascii="Arial" w:hAnsi="Arial" w:cs="Arial"/>
                    </w:rPr>
                  </w:pPr>
                  <w:r>
                    <w:rPr>
                      <w:rFonts w:ascii="Arial" w:hAnsi="Arial" w:cs="Arial"/>
                    </w:rPr>
                    <w:t>Mkr_Dt</w:t>
                  </w:r>
                </w:p>
              </w:tc>
              <w:tc>
                <w:tcPr>
                  <w:tcW w:w="787" w:type="dxa"/>
                </w:tcPr>
                <w:p w14:paraId="3EFDB3AA" w14:textId="2DD5C438" w:rsidR="005D47EE" w:rsidRDefault="005D47EE" w:rsidP="00C60FFC">
                  <w:pPr>
                    <w:spacing w:after="0" w:line="270" w:lineRule="atLeast"/>
                    <w:rPr>
                      <w:rFonts w:ascii="Arial" w:hAnsi="Arial" w:cs="Arial"/>
                    </w:rPr>
                  </w:pPr>
                  <w:r>
                    <w:rPr>
                      <w:rFonts w:ascii="Arial" w:hAnsi="Arial" w:cs="Arial"/>
                    </w:rPr>
                    <w:t>M</w:t>
                  </w:r>
                </w:p>
              </w:tc>
            </w:tr>
            <w:tr w:rsidR="005D47EE" w:rsidRPr="00733CDD" w14:paraId="3272BF70" w14:textId="77777777" w:rsidTr="00C60FFC">
              <w:tc>
                <w:tcPr>
                  <w:tcW w:w="1485" w:type="dxa"/>
                </w:tcPr>
                <w:p w14:paraId="00AC4166" w14:textId="77777777" w:rsidR="005D47EE" w:rsidRDefault="005D47EE" w:rsidP="005D47EE">
                  <w:pPr>
                    <w:spacing w:after="0" w:line="270" w:lineRule="atLeast"/>
                    <w:rPr>
                      <w:rFonts w:ascii="Arial" w:hAnsi="Arial" w:cs="Arial"/>
                      <w:color w:val="1F497D"/>
                      <w:sz w:val="18"/>
                      <w:szCs w:val="18"/>
                    </w:rPr>
                  </w:pPr>
                </w:p>
              </w:tc>
              <w:tc>
                <w:tcPr>
                  <w:tcW w:w="2185" w:type="dxa"/>
                </w:tcPr>
                <w:p w14:paraId="6B558C57" w14:textId="77777777" w:rsidR="005D47EE" w:rsidRDefault="005D47EE" w:rsidP="00C60FFC">
                  <w:pPr>
                    <w:spacing w:after="0" w:line="270" w:lineRule="atLeast"/>
                    <w:rPr>
                      <w:rFonts w:ascii="Arial" w:hAnsi="Arial" w:cs="Arial"/>
                    </w:rPr>
                  </w:pPr>
                </w:p>
              </w:tc>
              <w:tc>
                <w:tcPr>
                  <w:tcW w:w="787" w:type="dxa"/>
                </w:tcPr>
                <w:p w14:paraId="4BF5DED7" w14:textId="77777777" w:rsidR="005D47EE" w:rsidRDefault="005D47EE" w:rsidP="00C60FFC">
                  <w:pPr>
                    <w:spacing w:after="0" w:line="270" w:lineRule="atLeast"/>
                    <w:rPr>
                      <w:rFonts w:ascii="Arial" w:hAnsi="Arial" w:cs="Arial"/>
                    </w:rPr>
                  </w:pPr>
                </w:p>
              </w:tc>
            </w:tr>
          </w:tbl>
          <w:p w14:paraId="2F959EBD" w14:textId="77777777" w:rsidR="008B7B53" w:rsidRPr="00733CDD" w:rsidRDefault="008B7B53" w:rsidP="00C60FFC">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19F78371" w14:textId="77777777" w:rsidR="008B7B53" w:rsidRPr="00733CDD" w:rsidRDefault="008B7B53" w:rsidP="00C60FFC">
            <w:pPr>
              <w:rPr>
                <w:rFonts w:ascii="Arial" w:hAnsi="Arial" w:cs="Arial"/>
                <w:sz w:val="20"/>
                <w:szCs w:val="20"/>
              </w:rPr>
            </w:pPr>
            <w:r w:rsidRPr="00733CDD">
              <w:rPr>
                <w:rFonts w:ascii="Arial" w:hAnsi="Arial" w:cs="Arial"/>
                <w:sz w:val="20"/>
                <w:szCs w:val="20"/>
              </w:rPr>
              <w:lastRenderedPageBreak/>
              <w:t>String</w:t>
            </w:r>
          </w:p>
        </w:tc>
        <w:tc>
          <w:tcPr>
            <w:tcW w:w="387" w:type="pct"/>
            <w:shd w:val="clear" w:color="auto" w:fill="auto"/>
            <w:tcMar>
              <w:top w:w="43" w:type="dxa"/>
              <w:left w:w="115" w:type="dxa"/>
              <w:bottom w:w="43" w:type="dxa"/>
              <w:right w:w="115" w:type="dxa"/>
            </w:tcMar>
          </w:tcPr>
          <w:p w14:paraId="477A442B" w14:textId="77777777" w:rsidR="008B7B53" w:rsidRPr="00733CDD" w:rsidRDefault="008B7B53"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895EF5A" w14:textId="77777777" w:rsidR="008B7B53" w:rsidRPr="00733CDD" w:rsidRDefault="008B7B53" w:rsidP="00C60FFC">
            <w:pPr>
              <w:pStyle w:val="NormalIndent"/>
              <w:spacing w:after="0"/>
              <w:ind w:left="0"/>
              <w:rPr>
                <w:rFonts w:ascii="Arial" w:hAnsi="Arial" w:cs="Arial"/>
                <w:sz w:val="20"/>
              </w:rPr>
            </w:pPr>
          </w:p>
        </w:tc>
      </w:tr>
      <w:tr w:rsidR="008B7B53" w:rsidRPr="00733CDD" w14:paraId="48B7D423" w14:textId="77777777" w:rsidTr="00C60FFC">
        <w:trPr>
          <w:trHeight w:val="302"/>
        </w:trPr>
        <w:tc>
          <w:tcPr>
            <w:tcW w:w="1079" w:type="pct"/>
            <w:shd w:val="clear" w:color="auto" w:fill="auto"/>
            <w:tcMar>
              <w:top w:w="43" w:type="dxa"/>
              <w:left w:w="115" w:type="dxa"/>
              <w:bottom w:w="43" w:type="dxa"/>
              <w:right w:w="115" w:type="dxa"/>
            </w:tcMar>
            <w:vAlign w:val="center"/>
          </w:tcPr>
          <w:p w14:paraId="4B1B5008" w14:textId="77777777" w:rsidR="008B7B53" w:rsidRPr="00733CDD" w:rsidRDefault="008B7B53" w:rsidP="00C60FFC">
            <w:pPr>
              <w:spacing w:before="0"/>
              <w:rPr>
                <w:rFonts w:ascii="Arial" w:hAnsi="Arial" w:cs="Arial"/>
                <w:color w:val="1F497D"/>
              </w:rPr>
            </w:pPr>
            <w:r w:rsidRPr="00733CDD">
              <w:rPr>
                <w:rFonts w:ascii="Arial" w:hAnsi="Arial" w:cs="Arial"/>
                <w:color w:val="1F497D"/>
                <w:sz w:val="18"/>
                <w:szCs w:val="18"/>
              </w:rPr>
              <w:lastRenderedPageBreak/>
              <w:t>ParamInOut</w:t>
            </w:r>
          </w:p>
        </w:tc>
        <w:tc>
          <w:tcPr>
            <w:tcW w:w="2318" w:type="pct"/>
            <w:shd w:val="clear" w:color="auto" w:fill="auto"/>
            <w:tcMar>
              <w:top w:w="43" w:type="dxa"/>
              <w:left w:w="115" w:type="dxa"/>
              <w:bottom w:w="43" w:type="dxa"/>
              <w:right w:w="115" w:type="dxa"/>
            </w:tcMar>
            <w:vAlign w:val="center"/>
          </w:tcPr>
          <w:p w14:paraId="04E8A876" w14:textId="77777777" w:rsidR="008B7B53" w:rsidRDefault="008B7B53" w:rsidP="00C60FFC">
            <w:pPr>
              <w:spacing w:after="0" w:line="270" w:lineRule="atLeast"/>
              <w:rPr>
                <w:rFonts w:ascii="Arial" w:hAnsi="Arial" w:cs="Arial"/>
              </w:rPr>
            </w:pPr>
            <w:commentRangeStart w:id="87"/>
            <w:r w:rsidRPr="00733CDD">
              <w:rPr>
                <w:rFonts w:ascii="Arial" w:hAnsi="Arial" w:cs="Arial"/>
              </w:rPr>
              <w:t>Tên tham số truyền vào, giữ nguyên theo request phía dưới</w:t>
            </w:r>
            <w:commentRangeEnd w:id="87"/>
            <w:r>
              <w:rPr>
                <w:rStyle w:val="CommentReference"/>
              </w:rPr>
              <w:commentReference w:id="87"/>
            </w:r>
          </w:p>
          <w:tbl>
            <w:tblPr>
              <w:tblStyle w:val="TableGrid"/>
              <w:tblW w:w="4457" w:type="dxa"/>
              <w:tblLayout w:type="fixed"/>
              <w:tblLook w:val="04A0" w:firstRow="1" w:lastRow="0" w:firstColumn="1" w:lastColumn="0" w:noHBand="0" w:noVBand="1"/>
            </w:tblPr>
            <w:tblGrid>
              <w:gridCol w:w="1485"/>
              <w:gridCol w:w="2185"/>
              <w:gridCol w:w="787"/>
            </w:tblGrid>
            <w:tr w:rsidR="005D47EE" w:rsidRPr="00733CDD" w14:paraId="57FE4277" w14:textId="77777777" w:rsidTr="00C60FFC">
              <w:tc>
                <w:tcPr>
                  <w:tcW w:w="1485" w:type="dxa"/>
                </w:tcPr>
                <w:p w14:paraId="6C935F49" w14:textId="77777777" w:rsidR="005D47EE" w:rsidRPr="00733CDD" w:rsidRDefault="005D47EE" w:rsidP="005D47EE">
                  <w:pPr>
                    <w:spacing w:after="0" w:line="270" w:lineRule="atLeast"/>
                    <w:rPr>
                      <w:rFonts w:ascii="Arial" w:hAnsi="Arial" w:cs="Arial"/>
                    </w:rPr>
                  </w:pPr>
                  <w:commentRangeStart w:id="88"/>
                  <w:r w:rsidRPr="00733CDD">
                    <w:rPr>
                      <w:rFonts w:ascii="Arial" w:hAnsi="Arial" w:cs="Arial"/>
                    </w:rPr>
                    <w:t>Tên param</w:t>
                  </w:r>
                </w:p>
              </w:tc>
              <w:tc>
                <w:tcPr>
                  <w:tcW w:w="2185" w:type="dxa"/>
                </w:tcPr>
                <w:p w14:paraId="6CBB58B9" w14:textId="77777777" w:rsidR="005D47EE" w:rsidRPr="00733CDD" w:rsidRDefault="005D47EE" w:rsidP="005D47EE">
                  <w:pPr>
                    <w:spacing w:after="0" w:line="270" w:lineRule="atLeast"/>
                    <w:rPr>
                      <w:rFonts w:ascii="Arial" w:hAnsi="Arial" w:cs="Arial"/>
                    </w:rPr>
                  </w:pPr>
                  <w:r w:rsidRPr="00733CDD">
                    <w:rPr>
                      <w:rFonts w:ascii="Arial" w:hAnsi="Arial" w:cs="Arial"/>
                    </w:rPr>
                    <w:t>Mô tả</w:t>
                  </w:r>
                </w:p>
              </w:tc>
              <w:tc>
                <w:tcPr>
                  <w:tcW w:w="787" w:type="dxa"/>
                </w:tcPr>
                <w:p w14:paraId="6A479A7B" w14:textId="77777777" w:rsidR="005D47EE" w:rsidRPr="00733CDD" w:rsidRDefault="005D47EE" w:rsidP="005D47EE">
                  <w:pPr>
                    <w:spacing w:after="0" w:line="270" w:lineRule="atLeast"/>
                    <w:rPr>
                      <w:rFonts w:ascii="Arial" w:hAnsi="Arial" w:cs="Arial"/>
                    </w:rPr>
                  </w:pPr>
                  <w:r w:rsidRPr="00733CDD">
                    <w:rPr>
                      <w:rFonts w:ascii="Arial" w:hAnsi="Arial" w:cs="Arial"/>
                    </w:rPr>
                    <w:t>Bắt buộc</w:t>
                  </w:r>
                  <w:commentRangeEnd w:id="88"/>
                  <w:r>
                    <w:rPr>
                      <w:rStyle w:val="CommentReference"/>
                    </w:rPr>
                    <w:commentReference w:id="88"/>
                  </w:r>
                </w:p>
              </w:tc>
            </w:tr>
            <w:tr w:rsidR="005D47EE" w:rsidRPr="00733CDD" w14:paraId="22C72D36" w14:textId="77777777" w:rsidTr="00C60FFC">
              <w:tc>
                <w:tcPr>
                  <w:tcW w:w="1485" w:type="dxa"/>
                </w:tcPr>
                <w:p w14:paraId="5048AAA4" w14:textId="71897E67" w:rsidR="005D47EE" w:rsidRPr="00733CDD" w:rsidRDefault="005D47EE" w:rsidP="005D47EE">
                  <w:pPr>
                    <w:spacing w:after="0" w:line="270" w:lineRule="atLeast"/>
                    <w:rPr>
                      <w:rFonts w:ascii="Arial" w:hAnsi="Arial" w:cs="Arial"/>
                      <w:bCs/>
                      <w:szCs w:val="24"/>
                    </w:rPr>
                  </w:pPr>
                  <w:r>
                    <w:rPr>
                      <w:rFonts w:ascii="Arial" w:hAnsi="Arial" w:cs="Arial"/>
                      <w:color w:val="1F497D"/>
                      <w:sz w:val="18"/>
                      <w:szCs w:val="18"/>
                    </w:rPr>
                    <w:t>Txn_ref_no</w:t>
                  </w:r>
                </w:p>
              </w:tc>
              <w:tc>
                <w:tcPr>
                  <w:tcW w:w="2185" w:type="dxa"/>
                </w:tcPr>
                <w:p w14:paraId="0EC74680" w14:textId="56D89BE7" w:rsidR="005D47EE" w:rsidRPr="00733CDD" w:rsidRDefault="005D47EE" w:rsidP="005D47EE">
                  <w:pPr>
                    <w:spacing w:after="0" w:line="270" w:lineRule="atLeast"/>
                    <w:rPr>
                      <w:rFonts w:ascii="Arial" w:hAnsi="Arial" w:cs="Arial"/>
                    </w:rPr>
                  </w:pPr>
                  <w:r>
                    <w:rPr>
                      <w:rFonts w:ascii="Arial" w:hAnsi="Arial" w:cs="Arial"/>
                    </w:rPr>
                    <w:t>Giao dịch mapping</w:t>
                  </w:r>
                </w:p>
              </w:tc>
              <w:tc>
                <w:tcPr>
                  <w:tcW w:w="787" w:type="dxa"/>
                </w:tcPr>
                <w:p w14:paraId="0DE845B7" w14:textId="48A69A39" w:rsidR="005D47EE" w:rsidRPr="00733CDD" w:rsidRDefault="005D47EE" w:rsidP="005D47EE">
                  <w:pPr>
                    <w:spacing w:after="0" w:line="270" w:lineRule="atLeast"/>
                    <w:rPr>
                      <w:rFonts w:ascii="Arial" w:hAnsi="Arial" w:cs="Arial"/>
                    </w:rPr>
                  </w:pPr>
                  <w:r>
                    <w:rPr>
                      <w:rFonts w:ascii="Arial" w:hAnsi="Arial" w:cs="Arial"/>
                    </w:rPr>
                    <w:t>M</w:t>
                  </w:r>
                </w:p>
              </w:tc>
            </w:tr>
            <w:tr w:rsidR="005D47EE" w:rsidRPr="00733CDD" w14:paraId="6F5BC96A" w14:textId="77777777" w:rsidTr="00C60FFC">
              <w:tc>
                <w:tcPr>
                  <w:tcW w:w="1485" w:type="dxa"/>
                </w:tcPr>
                <w:p w14:paraId="4E1E3F24" w14:textId="0FE9A2E7" w:rsidR="005D47EE" w:rsidRPr="00733CDD" w:rsidRDefault="005D47EE" w:rsidP="005D47EE">
                  <w:pPr>
                    <w:spacing w:after="0" w:line="270" w:lineRule="atLeast"/>
                    <w:rPr>
                      <w:rFonts w:ascii="Arial" w:hAnsi="Arial" w:cs="Arial"/>
                      <w:color w:val="1F497D"/>
                      <w:sz w:val="18"/>
                      <w:szCs w:val="18"/>
                    </w:rPr>
                  </w:pPr>
                  <w:r w:rsidRPr="005D47EE">
                    <w:rPr>
                      <w:rFonts w:ascii="Arial" w:hAnsi="Arial" w:cs="Arial"/>
                      <w:color w:val="1F497D"/>
                      <w:sz w:val="18"/>
                      <w:szCs w:val="18"/>
                    </w:rPr>
                    <w:t>err_cd</w:t>
                  </w:r>
                </w:p>
              </w:tc>
              <w:tc>
                <w:tcPr>
                  <w:tcW w:w="2185" w:type="dxa"/>
                </w:tcPr>
                <w:p w14:paraId="79692FB3" w14:textId="5E19C84C" w:rsidR="005D47EE" w:rsidRPr="00733CDD" w:rsidRDefault="005D47EE" w:rsidP="005D47EE">
                  <w:pPr>
                    <w:spacing w:after="0" w:line="270" w:lineRule="atLeast"/>
                    <w:rPr>
                      <w:rFonts w:ascii="Arial" w:hAnsi="Arial" w:cs="Arial"/>
                    </w:rPr>
                  </w:pPr>
                  <w:r>
                    <w:rPr>
                      <w:rFonts w:ascii="Arial" w:hAnsi="Arial" w:cs="Arial"/>
                    </w:rPr>
                    <w:t>Mã lỗi</w:t>
                  </w:r>
                </w:p>
              </w:tc>
              <w:tc>
                <w:tcPr>
                  <w:tcW w:w="787" w:type="dxa"/>
                </w:tcPr>
                <w:p w14:paraId="5357EE3F" w14:textId="301F5018" w:rsidR="005D47EE" w:rsidRPr="00733CDD" w:rsidRDefault="005D47EE" w:rsidP="005D47EE">
                  <w:pPr>
                    <w:spacing w:after="0" w:line="270" w:lineRule="atLeast"/>
                    <w:rPr>
                      <w:rFonts w:ascii="Arial" w:hAnsi="Arial" w:cs="Arial"/>
                    </w:rPr>
                  </w:pPr>
                  <w:r>
                    <w:rPr>
                      <w:rFonts w:ascii="Arial" w:hAnsi="Arial" w:cs="Arial"/>
                    </w:rPr>
                    <w:t>M</w:t>
                  </w:r>
                </w:p>
              </w:tc>
            </w:tr>
            <w:tr w:rsidR="005D47EE" w:rsidRPr="00733CDD" w14:paraId="3675E723" w14:textId="77777777" w:rsidTr="00C60FFC">
              <w:tc>
                <w:tcPr>
                  <w:tcW w:w="1485" w:type="dxa"/>
                </w:tcPr>
                <w:p w14:paraId="2F4AE23E" w14:textId="780C555A" w:rsidR="005D47EE" w:rsidRPr="00733CDD" w:rsidRDefault="005D47EE" w:rsidP="005D47EE">
                  <w:pPr>
                    <w:spacing w:after="0" w:line="270" w:lineRule="atLeast"/>
                    <w:rPr>
                      <w:rFonts w:ascii="Arial" w:hAnsi="Arial" w:cs="Arial"/>
                      <w:color w:val="1F497D"/>
                      <w:sz w:val="18"/>
                      <w:szCs w:val="18"/>
                    </w:rPr>
                  </w:pPr>
                  <w:r w:rsidRPr="005D47EE">
                    <w:rPr>
                      <w:rFonts w:ascii="Arial" w:hAnsi="Arial" w:cs="Arial"/>
                      <w:color w:val="1F497D"/>
                      <w:sz w:val="18"/>
                      <w:szCs w:val="18"/>
                    </w:rPr>
                    <w:t>err_txt</w:t>
                  </w:r>
                </w:p>
              </w:tc>
              <w:tc>
                <w:tcPr>
                  <w:tcW w:w="2185" w:type="dxa"/>
                </w:tcPr>
                <w:p w14:paraId="66D62C61" w14:textId="2672D73C" w:rsidR="005D47EE" w:rsidRPr="00733CDD" w:rsidRDefault="005D47EE" w:rsidP="005D47EE">
                  <w:pPr>
                    <w:spacing w:after="0" w:line="270" w:lineRule="atLeast"/>
                    <w:rPr>
                      <w:rFonts w:ascii="Arial" w:hAnsi="Arial" w:cs="Arial"/>
                    </w:rPr>
                  </w:pPr>
                  <w:r>
                    <w:rPr>
                      <w:rFonts w:ascii="Arial" w:hAnsi="Arial" w:cs="Arial"/>
                    </w:rPr>
                    <w:t>Chi tiết lỗi</w:t>
                  </w:r>
                </w:p>
              </w:tc>
              <w:tc>
                <w:tcPr>
                  <w:tcW w:w="787" w:type="dxa"/>
                </w:tcPr>
                <w:p w14:paraId="4171667F" w14:textId="11B34B17" w:rsidR="005D47EE" w:rsidRPr="00733CDD" w:rsidRDefault="005D47EE" w:rsidP="005D47EE">
                  <w:pPr>
                    <w:spacing w:after="0" w:line="270" w:lineRule="atLeast"/>
                    <w:rPr>
                      <w:rFonts w:ascii="Arial" w:hAnsi="Arial" w:cs="Arial"/>
                    </w:rPr>
                  </w:pPr>
                  <w:r>
                    <w:rPr>
                      <w:rFonts w:ascii="Arial" w:hAnsi="Arial" w:cs="Arial"/>
                    </w:rPr>
                    <w:t>M</w:t>
                  </w:r>
                </w:p>
              </w:tc>
            </w:tr>
            <w:tr w:rsidR="005D47EE" w:rsidRPr="00733CDD" w14:paraId="1B8FE07E" w14:textId="77777777" w:rsidTr="00C60FFC">
              <w:tc>
                <w:tcPr>
                  <w:tcW w:w="1485" w:type="dxa"/>
                </w:tcPr>
                <w:p w14:paraId="43AABB11" w14:textId="26545DB7" w:rsidR="005D47EE" w:rsidRPr="00733CDD" w:rsidRDefault="005D47EE" w:rsidP="005D47EE">
                  <w:pPr>
                    <w:spacing w:after="0" w:line="270" w:lineRule="atLeast"/>
                    <w:rPr>
                      <w:rFonts w:ascii="Arial" w:hAnsi="Arial" w:cs="Arial"/>
                      <w:color w:val="1F497D"/>
                      <w:sz w:val="18"/>
                      <w:szCs w:val="18"/>
                    </w:rPr>
                  </w:pPr>
                </w:p>
              </w:tc>
              <w:tc>
                <w:tcPr>
                  <w:tcW w:w="2185" w:type="dxa"/>
                </w:tcPr>
                <w:p w14:paraId="07D7438F" w14:textId="0D9BFD57" w:rsidR="005D47EE" w:rsidRPr="00733CDD" w:rsidRDefault="005D47EE" w:rsidP="005D47EE">
                  <w:pPr>
                    <w:spacing w:after="0" w:line="270" w:lineRule="atLeast"/>
                    <w:rPr>
                      <w:rFonts w:ascii="Arial" w:hAnsi="Arial" w:cs="Arial"/>
                    </w:rPr>
                  </w:pPr>
                </w:p>
              </w:tc>
              <w:tc>
                <w:tcPr>
                  <w:tcW w:w="787" w:type="dxa"/>
                </w:tcPr>
                <w:p w14:paraId="68478A41" w14:textId="62D6D87F" w:rsidR="005D47EE" w:rsidRPr="00733CDD" w:rsidRDefault="005D47EE" w:rsidP="005D47EE">
                  <w:pPr>
                    <w:spacing w:after="0" w:line="270" w:lineRule="atLeast"/>
                    <w:rPr>
                      <w:rFonts w:ascii="Arial" w:hAnsi="Arial" w:cs="Arial"/>
                    </w:rPr>
                  </w:pPr>
                  <w:r>
                    <w:rPr>
                      <w:rFonts w:ascii="Arial" w:hAnsi="Arial" w:cs="Arial"/>
                    </w:rPr>
                    <w:t>M</w:t>
                  </w:r>
                </w:p>
              </w:tc>
            </w:tr>
            <w:tr w:rsidR="005D47EE" w:rsidRPr="00733CDD" w14:paraId="3A247164" w14:textId="77777777" w:rsidTr="00C60FFC">
              <w:tc>
                <w:tcPr>
                  <w:tcW w:w="1485" w:type="dxa"/>
                </w:tcPr>
                <w:p w14:paraId="79A4056E" w14:textId="2FD81274" w:rsidR="005D47EE" w:rsidRPr="005D47EE" w:rsidRDefault="005D47EE" w:rsidP="005D47EE">
                  <w:pPr>
                    <w:spacing w:after="0" w:line="270" w:lineRule="atLeast"/>
                    <w:rPr>
                      <w:rFonts w:ascii="Arial" w:hAnsi="Arial" w:cs="Arial"/>
                      <w:color w:val="1F497D"/>
                      <w:sz w:val="18"/>
                      <w:szCs w:val="18"/>
                    </w:rPr>
                  </w:pPr>
                </w:p>
              </w:tc>
              <w:tc>
                <w:tcPr>
                  <w:tcW w:w="2185" w:type="dxa"/>
                </w:tcPr>
                <w:p w14:paraId="24714DFD" w14:textId="0807D737" w:rsidR="005D47EE" w:rsidRDefault="005D47EE" w:rsidP="005D47EE">
                  <w:pPr>
                    <w:spacing w:after="0" w:line="270" w:lineRule="atLeast"/>
                    <w:rPr>
                      <w:rFonts w:ascii="Arial" w:hAnsi="Arial" w:cs="Arial"/>
                    </w:rPr>
                  </w:pPr>
                </w:p>
              </w:tc>
              <w:tc>
                <w:tcPr>
                  <w:tcW w:w="787" w:type="dxa"/>
                </w:tcPr>
                <w:p w14:paraId="29C9B4A9" w14:textId="0A1CE474" w:rsidR="005D47EE" w:rsidRPr="00733CDD" w:rsidRDefault="005D47EE" w:rsidP="005D47EE">
                  <w:pPr>
                    <w:spacing w:after="0" w:line="270" w:lineRule="atLeast"/>
                    <w:rPr>
                      <w:rFonts w:ascii="Arial" w:hAnsi="Arial" w:cs="Arial"/>
                    </w:rPr>
                  </w:pPr>
                </w:p>
              </w:tc>
            </w:tr>
          </w:tbl>
          <w:p w14:paraId="71DA0D75" w14:textId="04246FFB" w:rsidR="005D47EE" w:rsidRPr="00733CDD" w:rsidRDefault="005D47EE" w:rsidP="00C60FFC">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55433771" w14:textId="77777777" w:rsidR="008B7B53" w:rsidRPr="00733CDD" w:rsidRDefault="008B7B53"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0EB2C04C" w14:textId="77777777" w:rsidR="008B7B53" w:rsidRPr="00733CDD" w:rsidRDefault="008B7B53"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A87D9B4" w14:textId="77777777" w:rsidR="008B7B53" w:rsidRPr="00733CDD" w:rsidRDefault="008B7B53" w:rsidP="00C60FFC">
            <w:pPr>
              <w:pStyle w:val="NormalIndent"/>
              <w:spacing w:after="0"/>
              <w:ind w:left="0"/>
              <w:rPr>
                <w:rFonts w:ascii="Arial" w:hAnsi="Arial" w:cs="Arial"/>
                <w:sz w:val="20"/>
              </w:rPr>
            </w:pPr>
          </w:p>
        </w:tc>
      </w:tr>
      <w:tr w:rsidR="008B7B53" w:rsidRPr="00733CDD" w14:paraId="6EFF836C" w14:textId="77777777" w:rsidTr="00C60FFC">
        <w:trPr>
          <w:trHeight w:val="302"/>
        </w:trPr>
        <w:tc>
          <w:tcPr>
            <w:tcW w:w="1079" w:type="pct"/>
            <w:shd w:val="clear" w:color="auto" w:fill="auto"/>
            <w:tcMar>
              <w:top w:w="43" w:type="dxa"/>
              <w:left w:w="115" w:type="dxa"/>
              <w:bottom w:w="43" w:type="dxa"/>
              <w:right w:w="115" w:type="dxa"/>
            </w:tcMar>
            <w:vAlign w:val="center"/>
          </w:tcPr>
          <w:p w14:paraId="4F522565" w14:textId="77777777" w:rsidR="008B7B53" w:rsidRPr="00733CDD" w:rsidRDefault="008B7B53" w:rsidP="00C60FFC">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1D717600" w14:textId="77777777" w:rsidR="008B7B53" w:rsidRPr="00733CDD" w:rsidRDefault="008B7B53" w:rsidP="00C60FFC">
            <w:pPr>
              <w:spacing w:after="0" w:line="270" w:lineRule="atLeast"/>
              <w:rPr>
                <w:rFonts w:ascii="Arial" w:hAnsi="Arial" w:cs="Arial"/>
              </w:rPr>
            </w:pPr>
            <w:commentRangeStart w:id="89"/>
            <w:r w:rsidRPr="00733CDD">
              <w:rPr>
                <w:rFonts w:ascii="Arial" w:hAnsi="Arial" w:cs="Arial"/>
              </w:rPr>
              <w:t>Tên tham số truyền vào, giữ nguyên theo request phía dưới</w:t>
            </w:r>
            <w:commentRangeEnd w:id="89"/>
            <w:r>
              <w:rPr>
                <w:rStyle w:val="CommentReference"/>
              </w:rPr>
              <w:commentReference w:id="89"/>
            </w:r>
          </w:p>
        </w:tc>
        <w:tc>
          <w:tcPr>
            <w:tcW w:w="591" w:type="pct"/>
            <w:shd w:val="clear" w:color="auto" w:fill="auto"/>
            <w:tcMar>
              <w:top w:w="43" w:type="dxa"/>
              <w:left w:w="115" w:type="dxa"/>
              <w:bottom w:w="43" w:type="dxa"/>
              <w:right w:w="115" w:type="dxa"/>
            </w:tcMar>
          </w:tcPr>
          <w:p w14:paraId="24C89D77" w14:textId="77777777" w:rsidR="008B7B53" w:rsidRPr="00733CDD" w:rsidRDefault="008B7B53"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3F4DB24D" w14:textId="77777777" w:rsidR="008B7B53" w:rsidRPr="00733CDD" w:rsidRDefault="008B7B53"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2BE062C" w14:textId="77777777" w:rsidR="008B7B53" w:rsidRPr="00733CDD" w:rsidRDefault="008B7B53" w:rsidP="00C60FFC">
            <w:pPr>
              <w:pStyle w:val="NormalIndent"/>
              <w:spacing w:after="0"/>
              <w:ind w:left="0"/>
              <w:rPr>
                <w:rFonts w:ascii="Arial" w:hAnsi="Arial" w:cs="Arial"/>
                <w:sz w:val="20"/>
              </w:rPr>
            </w:pPr>
          </w:p>
        </w:tc>
      </w:tr>
      <w:tr w:rsidR="008B7B53" w:rsidRPr="00733CDD" w14:paraId="302F508E" w14:textId="77777777" w:rsidTr="00C60FFC">
        <w:trPr>
          <w:trHeight w:val="302"/>
        </w:trPr>
        <w:tc>
          <w:tcPr>
            <w:tcW w:w="1079" w:type="pct"/>
            <w:shd w:val="clear" w:color="auto" w:fill="auto"/>
            <w:tcMar>
              <w:top w:w="43" w:type="dxa"/>
              <w:left w:w="115" w:type="dxa"/>
              <w:bottom w:w="43" w:type="dxa"/>
              <w:right w:w="115" w:type="dxa"/>
            </w:tcMar>
            <w:vAlign w:val="center"/>
          </w:tcPr>
          <w:p w14:paraId="5B61C456" w14:textId="77777777" w:rsidR="008B7B53" w:rsidRPr="00733CDD" w:rsidRDefault="008B7B53" w:rsidP="00C60FFC">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50B60C0E" w14:textId="77777777" w:rsidR="008B7B53" w:rsidRPr="00733CDD" w:rsidRDefault="008B7B53" w:rsidP="00C60FFC">
            <w:pPr>
              <w:spacing w:after="0" w:line="270" w:lineRule="atLeast"/>
              <w:rPr>
                <w:rFonts w:ascii="Arial" w:hAnsi="Arial" w:cs="Arial"/>
              </w:rPr>
            </w:pPr>
            <w:commentRangeStart w:id="90"/>
            <w:commentRangeStart w:id="91"/>
            <w:r w:rsidRPr="00733CDD">
              <w:rPr>
                <w:rFonts w:ascii="Arial" w:hAnsi="Arial" w:cs="Arial"/>
                <w:szCs w:val="24"/>
                <w:lang w:bidi="ar-SA"/>
              </w:rPr>
              <w:t>Giá trị muốn truyền vào</w:t>
            </w:r>
            <w:commentRangeEnd w:id="90"/>
            <w:r>
              <w:rPr>
                <w:rStyle w:val="CommentReference"/>
              </w:rPr>
              <w:commentReference w:id="90"/>
            </w:r>
            <w:commentRangeEnd w:id="91"/>
            <w:r>
              <w:rPr>
                <w:rStyle w:val="CommentReference"/>
              </w:rPr>
              <w:commentReference w:id="91"/>
            </w:r>
          </w:p>
        </w:tc>
        <w:tc>
          <w:tcPr>
            <w:tcW w:w="591" w:type="pct"/>
            <w:shd w:val="clear" w:color="auto" w:fill="auto"/>
            <w:tcMar>
              <w:top w:w="43" w:type="dxa"/>
              <w:left w:w="115" w:type="dxa"/>
              <w:bottom w:w="43" w:type="dxa"/>
              <w:right w:w="115" w:type="dxa"/>
            </w:tcMar>
          </w:tcPr>
          <w:p w14:paraId="72F955BE" w14:textId="77777777" w:rsidR="008B7B53" w:rsidRPr="00733CDD" w:rsidRDefault="008B7B53"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625B4000" w14:textId="77777777" w:rsidR="008B7B53" w:rsidRPr="00733CDD" w:rsidRDefault="008B7B53"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1B32214" w14:textId="77777777" w:rsidR="008B7B53" w:rsidRPr="00733CDD" w:rsidRDefault="008B7B53" w:rsidP="00C60FFC">
            <w:pPr>
              <w:pStyle w:val="NormalIndent"/>
              <w:spacing w:after="0"/>
              <w:ind w:left="0"/>
              <w:rPr>
                <w:rFonts w:ascii="Arial" w:hAnsi="Arial" w:cs="Arial"/>
                <w:sz w:val="20"/>
              </w:rPr>
            </w:pPr>
          </w:p>
        </w:tc>
      </w:tr>
    </w:tbl>
    <w:p w14:paraId="223211A8" w14:textId="77777777" w:rsidR="008B7B53" w:rsidRPr="00733CDD" w:rsidRDefault="008B7B53" w:rsidP="008B7B53">
      <w:pPr>
        <w:pStyle w:val="NormalIndent"/>
        <w:spacing w:after="0"/>
        <w:rPr>
          <w:rFonts w:ascii="Arial" w:hAnsi="Arial" w:cs="Arial"/>
        </w:rPr>
      </w:pPr>
    </w:p>
    <w:p w14:paraId="75DC2B1A" w14:textId="77777777" w:rsidR="008B7B53" w:rsidRPr="00733CDD" w:rsidRDefault="008B7B53" w:rsidP="008B7B53">
      <w:pPr>
        <w:pStyle w:val="ListParagraph"/>
        <w:numPr>
          <w:ilvl w:val="0"/>
          <w:numId w:val="25"/>
        </w:numPr>
        <w:rPr>
          <w:rFonts w:ascii="Arial" w:hAnsi="Arial" w:cs="Arial"/>
          <w:b/>
          <w:i/>
          <w:u w:val="single"/>
        </w:rPr>
      </w:pPr>
      <w:commentRangeStart w:id="92"/>
      <w:r w:rsidRPr="00733CDD">
        <w:rPr>
          <w:rFonts w:ascii="Arial" w:hAnsi="Arial" w:cs="Arial"/>
          <w:b/>
          <w:i/>
          <w:u w:val="single"/>
        </w:rPr>
        <w:t>Output:</w:t>
      </w:r>
      <w:commentRangeEnd w:id="92"/>
      <w:r>
        <w:rPr>
          <w:rStyle w:val="CommentReference"/>
        </w:rPr>
        <w:commentReference w:id="92"/>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309"/>
        <w:gridCol w:w="3781"/>
        <w:gridCol w:w="2649"/>
      </w:tblGrid>
      <w:tr w:rsidR="008B7B53" w:rsidRPr="00733CDD" w14:paraId="2C1D5C7A" w14:textId="77777777" w:rsidTr="00CC3E14">
        <w:tc>
          <w:tcPr>
            <w:tcW w:w="1699" w:type="pct"/>
            <w:shd w:val="clear" w:color="auto" w:fill="F7CAAC"/>
          </w:tcPr>
          <w:p w14:paraId="1A6E72D1" w14:textId="77777777" w:rsidR="008B7B53" w:rsidRPr="00733CDD" w:rsidRDefault="008B7B53" w:rsidP="00C60FFC">
            <w:pPr>
              <w:pStyle w:val="tablehead"/>
              <w:rPr>
                <w:rFonts w:ascii="Arial" w:hAnsi="Arial" w:cs="Arial"/>
                <w:sz w:val="20"/>
                <w:szCs w:val="20"/>
              </w:rPr>
            </w:pPr>
            <w:r w:rsidRPr="00733CDD">
              <w:rPr>
                <w:rFonts w:ascii="Arial" w:eastAsia="Batang" w:hAnsi="Arial" w:cs="Arial"/>
                <w:sz w:val="20"/>
                <w:szCs w:val="20"/>
              </w:rPr>
              <w:t>Field name</w:t>
            </w:r>
          </w:p>
        </w:tc>
        <w:tc>
          <w:tcPr>
            <w:tcW w:w="1941" w:type="pct"/>
            <w:shd w:val="clear" w:color="auto" w:fill="F7CAAC"/>
          </w:tcPr>
          <w:p w14:paraId="1A3784D5" w14:textId="77777777" w:rsidR="008B7B53" w:rsidRPr="00733CDD" w:rsidRDefault="008B7B53" w:rsidP="00C60FFC">
            <w:pPr>
              <w:pStyle w:val="tablehead"/>
              <w:rPr>
                <w:rFonts w:ascii="Arial" w:eastAsia="Batang" w:hAnsi="Arial" w:cs="Arial"/>
                <w:sz w:val="20"/>
                <w:szCs w:val="20"/>
              </w:rPr>
            </w:pPr>
            <w:r w:rsidRPr="00733CDD">
              <w:rPr>
                <w:rFonts w:ascii="Arial" w:eastAsia="Batang" w:hAnsi="Arial" w:cs="Arial"/>
                <w:sz w:val="20"/>
                <w:szCs w:val="20"/>
              </w:rPr>
              <w:t>Description</w:t>
            </w:r>
          </w:p>
        </w:tc>
        <w:tc>
          <w:tcPr>
            <w:tcW w:w="1360" w:type="pct"/>
            <w:shd w:val="clear" w:color="auto" w:fill="F7CAAC"/>
          </w:tcPr>
          <w:p w14:paraId="5EEFAF1A" w14:textId="77777777" w:rsidR="008B7B53" w:rsidRPr="00733CDD" w:rsidRDefault="008B7B53" w:rsidP="00C60FFC">
            <w:pPr>
              <w:pStyle w:val="tablehead"/>
              <w:rPr>
                <w:rFonts w:ascii="Arial" w:eastAsia="Batang" w:hAnsi="Arial" w:cs="Arial"/>
                <w:sz w:val="20"/>
                <w:szCs w:val="20"/>
              </w:rPr>
            </w:pPr>
            <w:r w:rsidRPr="00733CDD">
              <w:rPr>
                <w:rFonts w:ascii="Arial" w:eastAsia="Batang" w:hAnsi="Arial" w:cs="Arial"/>
                <w:sz w:val="20"/>
                <w:szCs w:val="20"/>
              </w:rPr>
              <w:t>Type</w:t>
            </w:r>
          </w:p>
        </w:tc>
      </w:tr>
      <w:tr w:rsidR="005D47EE" w:rsidRPr="00733CDD" w14:paraId="3B75255A" w14:textId="77777777" w:rsidTr="00CC3E14">
        <w:tc>
          <w:tcPr>
            <w:tcW w:w="1699" w:type="pct"/>
            <w:shd w:val="clear" w:color="auto" w:fill="auto"/>
          </w:tcPr>
          <w:p w14:paraId="7D717A9A" w14:textId="7DB4FE7E" w:rsidR="005D47EE" w:rsidRPr="00733CDD" w:rsidRDefault="005D47EE" w:rsidP="005D47EE">
            <w:pPr>
              <w:rPr>
                <w:rFonts w:ascii="Arial" w:hAnsi="Arial" w:cs="Arial"/>
                <w:sz w:val="20"/>
              </w:rPr>
            </w:pPr>
            <w:r>
              <w:rPr>
                <w:rFonts w:ascii="Arial" w:hAnsi="Arial" w:cs="Arial"/>
                <w:color w:val="1F497D"/>
                <w:sz w:val="18"/>
                <w:szCs w:val="18"/>
              </w:rPr>
              <w:t>Txn_ref_no</w:t>
            </w:r>
          </w:p>
        </w:tc>
        <w:tc>
          <w:tcPr>
            <w:tcW w:w="1941" w:type="pct"/>
            <w:shd w:val="clear" w:color="auto" w:fill="auto"/>
          </w:tcPr>
          <w:p w14:paraId="05794E53" w14:textId="26F4157F" w:rsidR="005D47EE" w:rsidRPr="00733CDD" w:rsidRDefault="005D47EE" w:rsidP="005D47EE">
            <w:pPr>
              <w:rPr>
                <w:rFonts w:ascii="Arial" w:hAnsi="Arial" w:cs="Arial"/>
                <w:sz w:val="20"/>
                <w:lang w:eastAsia="x-none"/>
              </w:rPr>
            </w:pPr>
            <w:r>
              <w:rPr>
                <w:rFonts w:ascii="Arial" w:hAnsi="Arial" w:cs="Arial"/>
              </w:rPr>
              <w:t>Giao dịch mapping</w:t>
            </w:r>
            <w:r w:rsidR="002A1E34">
              <w:rPr>
                <w:rFonts w:ascii="Arial" w:hAnsi="Arial" w:cs="Arial"/>
              </w:rPr>
              <w:t>, sinh tại Core</w:t>
            </w:r>
          </w:p>
        </w:tc>
        <w:tc>
          <w:tcPr>
            <w:tcW w:w="1360" w:type="pct"/>
            <w:shd w:val="clear" w:color="auto" w:fill="auto"/>
          </w:tcPr>
          <w:p w14:paraId="19BE7AAE" w14:textId="77777777" w:rsidR="005D47EE" w:rsidRPr="00733CDD" w:rsidRDefault="005D47EE" w:rsidP="005D47EE">
            <w:pPr>
              <w:pStyle w:val="NormalIndent"/>
              <w:spacing w:before="240" w:after="0"/>
              <w:ind w:left="0"/>
              <w:rPr>
                <w:rFonts w:ascii="Arial" w:hAnsi="Arial" w:cs="Arial"/>
                <w:sz w:val="20"/>
              </w:rPr>
            </w:pPr>
            <w:r w:rsidRPr="00A62E0B">
              <w:rPr>
                <w:rFonts w:ascii="Arial" w:hAnsi="Arial" w:cs="Arial"/>
                <w:sz w:val="20"/>
              </w:rPr>
              <w:t>VARCHAR2 (500 Byte)</w:t>
            </w:r>
          </w:p>
        </w:tc>
      </w:tr>
      <w:tr w:rsidR="005D47EE" w:rsidRPr="00733CDD" w14:paraId="160A73C0" w14:textId="77777777" w:rsidTr="00CC3E14">
        <w:tc>
          <w:tcPr>
            <w:tcW w:w="1699" w:type="pct"/>
            <w:shd w:val="clear" w:color="auto" w:fill="auto"/>
          </w:tcPr>
          <w:p w14:paraId="1826B3C2" w14:textId="03812E28" w:rsidR="005D47EE" w:rsidRPr="00733CDD" w:rsidRDefault="005D47EE" w:rsidP="005D47EE">
            <w:pPr>
              <w:rPr>
                <w:rFonts w:ascii="Arial" w:hAnsi="Arial" w:cs="Arial"/>
                <w:sz w:val="20"/>
              </w:rPr>
            </w:pPr>
            <w:r w:rsidRPr="005D47EE">
              <w:rPr>
                <w:rFonts w:ascii="Arial" w:hAnsi="Arial" w:cs="Arial"/>
                <w:color w:val="1F497D"/>
                <w:sz w:val="18"/>
                <w:szCs w:val="18"/>
              </w:rPr>
              <w:t>err_cd</w:t>
            </w:r>
          </w:p>
        </w:tc>
        <w:tc>
          <w:tcPr>
            <w:tcW w:w="1941" w:type="pct"/>
            <w:shd w:val="clear" w:color="auto" w:fill="auto"/>
          </w:tcPr>
          <w:p w14:paraId="1FCAC696" w14:textId="0DD47652" w:rsidR="005D47EE" w:rsidRPr="00733CDD" w:rsidRDefault="005D47EE" w:rsidP="005D47EE">
            <w:pPr>
              <w:rPr>
                <w:rFonts w:ascii="Arial" w:hAnsi="Arial" w:cs="Arial"/>
                <w:sz w:val="20"/>
                <w:lang w:eastAsia="x-none"/>
              </w:rPr>
            </w:pPr>
            <w:r>
              <w:rPr>
                <w:rFonts w:ascii="Arial" w:hAnsi="Arial" w:cs="Arial"/>
              </w:rPr>
              <w:t>Mã lỗi</w:t>
            </w:r>
          </w:p>
        </w:tc>
        <w:tc>
          <w:tcPr>
            <w:tcW w:w="1360" w:type="pct"/>
            <w:shd w:val="clear" w:color="auto" w:fill="auto"/>
          </w:tcPr>
          <w:p w14:paraId="4131294E" w14:textId="77777777" w:rsidR="005D47EE" w:rsidRPr="00733CDD" w:rsidRDefault="005D47EE" w:rsidP="005D47EE">
            <w:pPr>
              <w:pStyle w:val="NormalIndent"/>
              <w:spacing w:before="240" w:after="0"/>
              <w:ind w:left="0"/>
              <w:rPr>
                <w:rFonts w:ascii="Arial" w:hAnsi="Arial" w:cs="Arial"/>
                <w:sz w:val="20"/>
              </w:rPr>
            </w:pPr>
            <w:r w:rsidRPr="00635F44">
              <w:rPr>
                <w:rFonts w:ascii="Arial" w:hAnsi="Arial" w:cs="Arial"/>
                <w:sz w:val="20"/>
              </w:rPr>
              <w:t>VARCHAR2 (500 Byte)</w:t>
            </w:r>
          </w:p>
        </w:tc>
      </w:tr>
      <w:tr w:rsidR="005D47EE" w:rsidRPr="00733CDD" w14:paraId="1A077F06" w14:textId="77777777" w:rsidTr="00CC3E14">
        <w:tc>
          <w:tcPr>
            <w:tcW w:w="1699" w:type="pct"/>
            <w:shd w:val="clear" w:color="auto" w:fill="auto"/>
          </w:tcPr>
          <w:p w14:paraId="2A073B22" w14:textId="2ACBEDB3" w:rsidR="005D47EE" w:rsidRPr="00733CDD" w:rsidRDefault="005D47EE" w:rsidP="005D47EE">
            <w:pPr>
              <w:rPr>
                <w:rFonts w:ascii="Arial" w:hAnsi="Arial" w:cs="Arial"/>
                <w:sz w:val="20"/>
              </w:rPr>
            </w:pPr>
            <w:r w:rsidRPr="005D47EE">
              <w:rPr>
                <w:rFonts w:ascii="Arial" w:hAnsi="Arial" w:cs="Arial"/>
                <w:color w:val="1F497D"/>
                <w:sz w:val="18"/>
                <w:szCs w:val="18"/>
              </w:rPr>
              <w:t>err_txt</w:t>
            </w:r>
          </w:p>
        </w:tc>
        <w:tc>
          <w:tcPr>
            <w:tcW w:w="1941" w:type="pct"/>
            <w:shd w:val="clear" w:color="auto" w:fill="auto"/>
          </w:tcPr>
          <w:p w14:paraId="72744B89" w14:textId="6C6AB18F" w:rsidR="005D47EE" w:rsidRPr="00733CDD" w:rsidRDefault="005D47EE" w:rsidP="005D47EE">
            <w:pPr>
              <w:rPr>
                <w:rFonts w:ascii="Arial" w:hAnsi="Arial" w:cs="Arial"/>
                <w:sz w:val="20"/>
                <w:lang w:eastAsia="x-none"/>
              </w:rPr>
            </w:pPr>
            <w:r>
              <w:rPr>
                <w:rFonts w:ascii="Arial" w:hAnsi="Arial" w:cs="Arial"/>
              </w:rPr>
              <w:t>Chi tiết lỗi</w:t>
            </w:r>
          </w:p>
        </w:tc>
        <w:tc>
          <w:tcPr>
            <w:tcW w:w="1360" w:type="pct"/>
            <w:shd w:val="clear" w:color="auto" w:fill="auto"/>
          </w:tcPr>
          <w:p w14:paraId="7282ABD8" w14:textId="77777777" w:rsidR="005D47EE" w:rsidRPr="00733CDD" w:rsidRDefault="005D47EE" w:rsidP="005D47EE">
            <w:pPr>
              <w:pStyle w:val="NormalIndent"/>
              <w:spacing w:before="240" w:after="0"/>
              <w:ind w:left="0"/>
              <w:rPr>
                <w:rFonts w:ascii="Arial" w:hAnsi="Arial" w:cs="Arial"/>
                <w:sz w:val="20"/>
              </w:rPr>
            </w:pPr>
            <w:r w:rsidRPr="00635F44">
              <w:rPr>
                <w:rFonts w:ascii="Arial" w:hAnsi="Arial" w:cs="Arial"/>
                <w:sz w:val="20"/>
              </w:rPr>
              <w:t>VARCHAR2 (500 Byte)</w:t>
            </w:r>
          </w:p>
        </w:tc>
      </w:tr>
    </w:tbl>
    <w:p w14:paraId="3A2BB1D6" w14:textId="77777777" w:rsidR="008B7B53" w:rsidRPr="00733CDD" w:rsidRDefault="008B7B53" w:rsidP="00B25F6C">
      <w:pPr>
        <w:rPr>
          <w:rFonts w:ascii="Arial" w:hAnsi="Arial" w:cs="Arial"/>
          <w:lang w:val="en-GB"/>
        </w:rPr>
      </w:pPr>
    </w:p>
    <w:p w14:paraId="6FD00465" w14:textId="77777777" w:rsidR="0032463C" w:rsidRPr="008B7B53" w:rsidRDefault="0032463C" w:rsidP="0032463C">
      <w:pPr>
        <w:pStyle w:val="Heading2"/>
        <w:rPr>
          <w:rFonts w:ascii="Arial" w:hAnsi="Arial" w:cs="Arial"/>
          <w:highlight w:val="red"/>
          <w:lang w:val="en-GB"/>
        </w:rPr>
      </w:pPr>
      <w:bookmarkStart w:id="93" w:name="_Toc88143072"/>
      <w:bookmarkStart w:id="94" w:name="_Hlk89779396"/>
      <w:bookmarkStart w:id="95" w:name="_Toc88143073"/>
      <w:r w:rsidRPr="008B7B53">
        <w:rPr>
          <w:rFonts w:ascii="Arial" w:hAnsi="Arial" w:cs="Arial"/>
          <w:highlight w:val="red"/>
          <w:lang w:val="en-GB"/>
        </w:rPr>
        <w:t>Đồng bộ danh sách nhân viên</w:t>
      </w:r>
      <w:bookmarkEnd w:id="93"/>
    </w:p>
    <w:bookmarkEnd w:id="94"/>
    <w:p w14:paraId="1A458969" w14:textId="77777777" w:rsidR="0032463C" w:rsidRPr="00733CDD" w:rsidRDefault="0032463C" w:rsidP="0032463C">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78B53837" w14:textId="77777777" w:rsidR="0032463C" w:rsidRPr="00733CDD" w:rsidRDefault="0032463C" w:rsidP="0032463C">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5B3A8339" w14:textId="77777777" w:rsidR="0032463C" w:rsidRPr="00733CDD" w:rsidRDefault="0032463C" w:rsidP="0032463C">
      <w:pPr>
        <w:pStyle w:val="NormalIndent"/>
        <w:spacing w:after="0"/>
        <w:rPr>
          <w:rFonts w:ascii="Arial" w:hAnsi="Arial" w:cs="Arial"/>
          <w:szCs w:val="24"/>
        </w:rPr>
      </w:pPr>
      <w:r w:rsidRPr="00733CDD">
        <w:rPr>
          <w:rFonts w:ascii="Arial" w:hAnsi="Arial" w:cs="Arial"/>
          <w:szCs w:val="24"/>
        </w:rPr>
        <w:t>HTTP method: POST</w:t>
      </w:r>
    </w:p>
    <w:p w14:paraId="6EC91B9D" w14:textId="77777777" w:rsidR="0032463C" w:rsidRPr="00733CDD" w:rsidRDefault="0032463C" w:rsidP="0032463C">
      <w:pPr>
        <w:pStyle w:val="NormalIndent"/>
        <w:spacing w:after="0"/>
        <w:rPr>
          <w:rFonts w:ascii="Arial" w:hAnsi="Arial" w:cs="Arial"/>
        </w:rPr>
      </w:pPr>
      <w:r w:rsidRPr="00733CDD">
        <w:rPr>
          <w:rFonts w:ascii="Arial" w:hAnsi="Arial" w:cs="Arial"/>
          <w:szCs w:val="24"/>
        </w:rPr>
        <w:t xml:space="preserve">URL: </w:t>
      </w:r>
      <w:hyperlink r:id="rId21"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3435442E" w14:textId="77777777" w:rsidR="0032463C" w:rsidRPr="00733CDD" w:rsidRDefault="0032463C" w:rsidP="0032463C">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7A857325" w14:textId="77777777" w:rsidR="0032463C" w:rsidRPr="00733CDD" w:rsidRDefault="0032463C" w:rsidP="0032463C">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6C9F5BDC" w14:textId="77777777" w:rsidR="0032463C" w:rsidRPr="00733CDD" w:rsidRDefault="0032463C" w:rsidP="0032463C">
      <w:pPr>
        <w:pStyle w:val="NormalIndent"/>
        <w:spacing w:after="0"/>
        <w:rPr>
          <w:rFonts w:ascii="Arial" w:hAnsi="Arial" w:cs="Arial"/>
        </w:rPr>
      </w:pPr>
    </w:p>
    <w:p w14:paraId="3893E5DB" w14:textId="77777777" w:rsidR="0032463C" w:rsidRPr="00733CDD" w:rsidRDefault="0032463C" w:rsidP="0032463C">
      <w:pPr>
        <w:pStyle w:val="ListParagraph"/>
        <w:numPr>
          <w:ilvl w:val="0"/>
          <w:numId w:val="25"/>
        </w:numPr>
        <w:rPr>
          <w:rFonts w:ascii="Arial" w:hAnsi="Arial" w:cs="Arial"/>
          <w:b/>
          <w:i/>
          <w:u w:val="single"/>
        </w:rPr>
      </w:pPr>
      <w:r w:rsidRPr="00733CDD">
        <w:rPr>
          <w:rFonts w:ascii="Arial" w:hAnsi="Arial" w:cs="Arial"/>
          <w:b/>
          <w:i/>
          <w:u w:val="single"/>
        </w:rPr>
        <w:t>Input:</w:t>
      </w:r>
    </w:p>
    <w:p w14:paraId="1CE5E1CB" w14:textId="77777777" w:rsidR="0032463C" w:rsidRPr="00733CDD" w:rsidRDefault="0032463C" w:rsidP="0032463C">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32463C" w:rsidRPr="00733CDD" w14:paraId="282C7954" w14:textId="77777777" w:rsidTr="0032463C">
        <w:tc>
          <w:tcPr>
            <w:tcW w:w="1079" w:type="pct"/>
            <w:shd w:val="clear" w:color="auto" w:fill="F7CAAC"/>
            <w:tcMar>
              <w:top w:w="43" w:type="dxa"/>
              <w:left w:w="115" w:type="dxa"/>
              <w:bottom w:w="43" w:type="dxa"/>
              <w:right w:w="115" w:type="dxa"/>
            </w:tcMar>
            <w:vAlign w:val="center"/>
          </w:tcPr>
          <w:p w14:paraId="3A13FD6A" w14:textId="77777777" w:rsidR="0032463C" w:rsidRPr="00733CDD" w:rsidRDefault="0032463C" w:rsidP="0032463C">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2BEDAF17" w14:textId="77777777" w:rsidR="0032463C" w:rsidRPr="00733CDD" w:rsidRDefault="0032463C" w:rsidP="0032463C">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5862C831" w14:textId="77777777" w:rsidR="0032463C" w:rsidRPr="00733CDD" w:rsidRDefault="0032463C" w:rsidP="0032463C">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60A6DA8A" w14:textId="77777777" w:rsidR="0032463C" w:rsidRPr="00733CDD" w:rsidRDefault="0032463C" w:rsidP="0032463C">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7C1AB8B2" w14:textId="77777777" w:rsidR="0032463C" w:rsidRPr="00733CDD" w:rsidRDefault="0032463C" w:rsidP="0032463C">
            <w:pPr>
              <w:pStyle w:val="tablehead"/>
              <w:rPr>
                <w:rFonts w:ascii="Arial" w:hAnsi="Arial" w:cs="Arial"/>
                <w:sz w:val="20"/>
                <w:szCs w:val="20"/>
              </w:rPr>
            </w:pPr>
            <w:r w:rsidRPr="00733CDD">
              <w:rPr>
                <w:rFonts w:ascii="Arial" w:hAnsi="Arial" w:cs="Arial"/>
                <w:sz w:val="20"/>
                <w:szCs w:val="20"/>
              </w:rPr>
              <w:t>Length</w:t>
            </w:r>
          </w:p>
        </w:tc>
      </w:tr>
      <w:tr w:rsidR="0032463C" w:rsidRPr="00733CDD" w14:paraId="71610D0B" w14:textId="77777777" w:rsidTr="0032463C">
        <w:trPr>
          <w:trHeight w:val="419"/>
        </w:trPr>
        <w:tc>
          <w:tcPr>
            <w:tcW w:w="1079" w:type="pct"/>
            <w:shd w:val="clear" w:color="auto" w:fill="auto"/>
            <w:tcMar>
              <w:top w:w="43" w:type="dxa"/>
              <w:left w:w="115" w:type="dxa"/>
              <w:bottom w:w="43" w:type="dxa"/>
              <w:right w:w="115" w:type="dxa"/>
            </w:tcMar>
            <w:vAlign w:val="center"/>
          </w:tcPr>
          <w:p w14:paraId="4D375E50" w14:textId="77777777" w:rsidR="0032463C" w:rsidRPr="00733CDD" w:rsidRDefault="0032463C" w:rsidP="0032463C">
            <w:pPr>
              <w:spacing w:before="0"/>
              <w:rPr>
                <w:rFonts w:ascii="Arial" w:hAnsi="Arial" w:cs="Arial"/>
                <w:sz w:val="20"/>
                <w:szCs w:val="20"/>
              </w:rPr>
            </w:pPr>
            <w:r w:rsidRPr="00733CDD">
              <w:rPr>
                <w:rFonts w:ascii="Arial" w:hAnsi="Arial" w:cs="Arial"/>
                <w:sz w:val="20"/>
                <w:szCs w:val="20"/>
              </w:rPr>
              <w:lastRenderedPageBreak/>
              <w:t>SystemCode</w:t>
            </w:r>
          </w:p>
        </w:tc>
        <w:tc>
          <w:tcPr>
            <w:tcW w:w="2318" w:type="pct"/>
            <w:shd w:val="clear" w:color="auto" w:fill="auto"/>
            <w:tcMar>
              <w:top w:w="43" w:type="dxa"/>
              <w:left w:w="115" w:type="dxa"/>
              <w:bottom w:w="43" w:type="dxa"/>
              <w:right w:w="115" w:type="dxa"/>
            </w:tcMar>
            <w:vAlign w:val="center"/>
          </w:tcPr>
          <w:p w14:paraId="6029F1E3" w14:textId="77777777" w:rsidR="0032463C" w:rsidRPr="00733CDD" w:rsidRDefault="0032463C" w:rsidP="0032463C">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44316E9A" w14:textId="77777777" w:rsidR="0032463C" w:rsidRPr="00733CDD" w:rsidRDefault="0032463C" w:rsidP="0032463C">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376CDB51" w14:textId="77777777" w:rsidR="0032463C" w:rsidRPr="00733CDD" w:rsidRDefault="0032463C" w:rsidP="0032463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626964E" w14:textId="77777777" w:rsidR="0032463C" w:rsidRPr="00733CDD" w:rsidRDefault="0032463C" w:rsidP="0032463C">
            <w:pPr>
              <w:pStyle w:val="NormalIndent"/>
              <w:spacing w:after="0"/>
              <w:ind w:left="0"/>
              <w:rPr>
                <w:rFonts w:ascii="Arial" w:hAnsi="Arial" w:cs="Arial"/>
                <w:sz w:val="20"/>
              </w:rPr>
            </w:pPr>
          </w:p>
        </w:tc>
      </w:tr>
      <w:tr w:rsidR="0032463C" w:rsidRPr="00733CDD" w14:paraId="53C4D9D4" w14:textId="77777777" w:rsidTr="0032463C">
        <w:trPr>
          <w:trHeight w:val="365"/>
        </w:trPr>
        <w:tc>
          <w:tcPr>
            <w:tcW w:w="1079" w:type="pct"/>
            <w:shd w:val="clear" w:color="auto" w:fill="auto"/>
            <w:tcMar>
              <w:top w:w="43" w:type="dxa"/>
              <w:left w:w="115" w:type="dxa"/>
              <w:bottom w:w="43" w:type="dxa"/>
              <w:right w:w="115" w:type="dxa"/>
            </w:tcMar>
            <w:vAlign w:val="center"/>
          </w:tcPr>
          <w:p w14:paraId="333E4F9D" w14:textId="77777777" w:rsidR="0032463C" w:rsidRPr="00733CDD" w:rsidRDefault="0032463C" w:rsidP="0032463C">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7881142C" w14:textId="14A5C5F4" w:rsidR="001F633E" w:rsidRPr="00733CDD" w:rsidRDefault="001F633E" w:rsidP="0032463C">
            <w:pPr>
              <w:pStyle w:val="NormalIndent"/>
              <w:spacing w:after="0"/>
              <w:ind w:left="0"/>
              <w:rPr>
                <w:rFonts w:ascii="Arial" w:hAnsi="Arial" w:cs="Arial"/>
                <w:sz w:val="20"/>
              </w:rPr>
            </w:pPr>
            <w:r w:rsidRPr="00C32E3B">
              <w:rPr>
                <w:rFonts w:ascii="Arial" w:hAnsi="Arial" w:cs="Arial"/>
                <w:bCs/>
                <w:sz w:val="18"/>
                <w:szCs w:val="18"/>
              </w:rPr>
              <w:t>CORE_INVESTMENT_LIST_NHAN_VIEN</w:t>
            </w:r>
            <w:r w:rsidRPr="00733CDD" w:rsidDel="001F633E">
              <w:rPr>
                <w:rFonts w:ascii="Arial" w:hAnsi="Arial" w:cs="Arial"/>
                <w:bCs/>
                <w:szCs w:val="24"/>
              </w:rPr>
              <w:t xml:space="preserve"> </w:t>
            </w:r>
          </w:p>
        </w:tc>
        <w:tc>
          <w:tcPr>
            <w:tcW w:w="591" w:type="pct"/>
            <w:shd w:val="clear" w:color="auto" w:fill="auto"/>
            <w:tcMar>
              <w:top w:w="43" w:type="dxa"/>
              <w:left w:w="115" w:type="dxa"/>
              <w:bottom w:w="43" w:type="dxa"/>
              <w:right w:w="115" w:type="dxa"/>
            </w:tcMar>
          </w:tcPr>
          <w:p w14:paraId="0AEFC988" w14:textId="77777777" w:rsidR="0032463C" w:rsidRPr="00733CDD" w:rsidRDefault="0032463C" w:rsidP="0032463C">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2C132F76" w14:textId="77777777" w:rsidR="0032463C" w:rsidRPr="00733CDD" w:rsidRDefault="0032463C" w:rsidP="0032463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7109F86" w14:textId="77777777" w:rsidR="0032463C" w:rsidRPr="00733CDD" w:rsidRDefault="0032463C" w:rsidP="0032463C">
            <w:pPr>
              <w:pStyle w:val="NormalIndent"/>
              <w:spacing w:after="0"/>
              <w:ind w:left="0"/>
              <w:rPr>
                <w:rFonts w:ascii="Arial" w:hAnsi="Arial" w:cs="Arial"/>
                <w:sz w:val="20"/>
              </w:rPr>
            </w:pPr>
          </w:p>
        </w:tc>
      </w:tr>
      <w:tr w:rsidR="0032463C" w:rsidRPr="00733CDD" w14:paraId="630E3D39" w14:textId="77777777" w:rsidTr="0032463C">
        <w:trPr>
          <w:trHeight w:val="302"/>
        </w:trPr>
        <w:tc>
          <w:tcPr>
            <w:tcW w:w="1079" w:type="pct"/>
            <w:shd w:val="clear" w:color="auto" w:fill="auto"/>
            <w:tcMar>
              <w:top w:w="43" w:type="dxa"/>
              <w:left w:w="115" w:type="dxa"/>
              <w:bottom w:w="43" w:type="dxa"/>
              <w:right w:w="115" w:type="dxa"/>
            </w:tcMar>
            <w:vAlign w:val="center"/>
          </w:tcPr>
          <w:p w14:paraId="41E5877C" w14:textId="77777777" w:rsidR="0032463C" w:rsidRPr="00733CDD" w:rsidRDefault="0032463C" w:rsidP="0032463C">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1D8B8859" w14:textId="77777777" w:rsidR="0032463C" w:rsidRPr="00733CDD" w:rsidRDefault="0032463C" w:rsidP="0032463C">
            <w:pPr>
              <w:spacing w:after="0" w:line="270" w:lineRule="atLeast"/>
              <w:rPr>
                <w:rFonts w:ascii="Arial" w:hAnsi="Arial" w:cs="Arial"/>
              </w:rPr>
            </w:pPr>
            <w:r w:rsidRPr="00733CDD">
              <w:rPr>
                <w:rFonts w:ascii="Arial" w:hAnsi="Arial" w:cs="Arial"/>
              </w:rPr>
              <w:t>Trả về 1 dòng hoặc nhiều dòng giá trị</w:t>
            </w:r>
          </w:p>
          <w:p w14:paraId="0CFA922E" w14:textId="77777777" w:rsidR="0032463C" w:rsidRPr="00733CDD" w:rsidRDefault="0032463C" w:rsidP="0032463C">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03C6AC02" w14:textId="77777777" w:rsidR="0032463C" w:rsidRPr="00733CDD" w:rsidRDefault="0032463C" w:rsidP="0032463C">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77C16C2A" w14:textId="77777777" w:rsidR="0032463C" w:rsidRPr="00733CDD" w:rsidRDefault="0032463C" w:rsidP="0032463C">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525F843D" w14:textId="77777777" w:rsidR="0032463C" w:rsidRPr="00733CDD" w:rsidRDefault="0032463C" w:rsidP="0032463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560F11A" w14:textId="77777777" w:rsidR="0032463C" w:rsidRPr="00733CDD" w:rsidRDefault="0032463C" w:rsidP="0032463C">
            <w:pPr>
              <w:pStyle w:val="NormalIndent"/>
              <w:spacing w:after="0"/>
              <w:ind w:left="0"/>
              <w:rPr>
                <w:rFonts w:ascii="Arial" w:hAnsi="Arial" w:cs="Arial"/>
                <w:sz w:val="20"/>
              </w:rPr>
            </w:pPr>
          </w:p>
        </w:tc>
      </w:tr>
      <w:tr w:rsidR="0032463C" w:rsidRPr="00733CDD" w14:paraId="0F1C5639" w14:textId="77777777" w:rsidTr="0032463C">
        <w:trPr>
          <w:trHeight w:val="302"/>
        </w:trPr>
        <w:tc>
          <w:tcPr>
            <w:tcW w:w="1079" w:type="pct"/>
            <w:shd w:val="clear" w:color="auto" w:fill="auto"/>
            <w:tcMar>
              <w:top w:w="43" w:type="dxa"/>
              <w:left w:w="115" w:type="dxa"/>
              <w:bottom w:w="43" w:type="dxa"/>
              <w:right w:w="115" w:type="dxa"/>
            </w:tcMar>
            <w:vAlign w:val="center"/>
          </w:tcPr>
          <w:p w14:paraId="344F9830" w14:textId="77777777" w:rsidR="0032463C" w:rsidRPr="00733CDD" w:rsidRDefault="0032463C" w:rsidP="0032463C">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6C8E332A" w14:textId="77777777" w:rsidR="0032463C" w:rsidRPr="00733CDD" w:rsidRDefault="0032463C" w:rsidP="0032463C">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264DC846" w14:textId="77777777" w:rsidR="0032463C" w:rsidRPr="00733CDD" w:rsidRDefault="0032463C" w:rsidP="0032463C">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1108DC35" w14:textId="77777777" w:rsidR="0032463C" w:rsidRPr="00733CDD" w:rsidRDefault="0032463C" w:rsidP="0032463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BF48844" w14:textId="77777777" w:rsidR="0032463C" w:rsidRPr="00733CDD" w:rsidRDefault="0032463C" w:rsidP="0032463C">
            <w:pPr>
              <w:pStyle w:val="NormalIndent"/>
              <w:spacing w:after="0"/>
              <w:ind w:left="0"/>
              <w:rPr>
                <w:rFonts w:ascii="Arial" w:hAnsi="Arial" w:cs="Arial"/>
                <w:sz w:val="20"/>
              </w:rPr>
            </w:pPr>
          </w:p>
        </w:tc>
      </w:tr>
      <w:tr w:rsidR="0032463C" w:rsidRPr="00733CDD" w14:paraId="7330E971" w14:textId="77777777" w:rsidTr="0032463C">
        <w:trPr>
          <w:trHeight w:val="2743"/>
        </w:trPr>
        <w:tc>
          <w:tcPr>
            <w:tcW w:w="1079" w:type="pct"/>
            <w:shd w:val="clear" w:color="auto" w:fill="auto"/>
            <w:tcMar>
              <w:top w:w="43" w:type="dxa"/>
              <w:left w:w="115" w:type="dxa"/>
              <w:bottom w:w="43" w:type="dxa"/>
              <w:right w:w="115" w:type="dxa"/>
            </w:tcMar>
            <w:vAlign w:val="center"/>
          </w:tcPr>
          <w:p w14:paraId="4D24810D" w14:textId="77777777" w:rsidR="0032463C" w:rsidRPr="00733CDD" w:rsidRDefault="0032463C" w:rsidP="0032463C">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32463C" w:rsidRPr="00733CDD" w14:paraId="7D4B490D" w14:textId="77777777" w:rsidTr="0032463C">
              <w:tc>
                <w:tcPr>
                  <w:tcW w:w="1485" w:type="dxa"/>
                </w:tcPr>
                <w:p w14:paraId="0C77C058" w14:textId="77777777" w:rsidR="0032463C" w:rsidRPr="00733CDD" w:rsidRDefault="0032463C" w:rsidP="0032463C">
                  <w:pPr>
                    <w:spacing w:after="0" w:line="270" w:lineRule="atLeast"/>
                    <w:rPr>
                      <w:rFonts w:ascii="Arial" w:hAnsi="Arial" w:cs="Arial"/>
                    </w:rPr>
                  </w:pPr>
                  <w:commentRangeStart w:id="96"/>
                  <w:r w:rsidRPr="00733CDD">
                    <w:rPr>
                      <w:rFonts w:ascii="Arial" w:hAnsi="Arial" w:cs="Arial"/>
                    </w:rPr>
                    <w:t>Tên param</w:t>
                  </w:r>
                </w:p>
              </w:tc>
              <w:tc>
                <w:tcPr>
                  <w:tcW w:w="2185" w:type="dxa"/>
                </w:tcPr>
                <w:p w14:paraId="691AA3AB" w14:textId="77777777" w:rsidR="0032463C" w:rsidRPr="00733CDD" w:rsidRDefault="0032463C" w:rsidP="0032463C">
                  <w:pPr>
                    <w:spacing w:after="0" w:line="270" w:lineRule="atLeast"/>
                    <w:rPr>
                      <w:rFonts w:ascii="Arial" w:hAnsi="Arial" w:cs="Arial"/>
                    </w:rPr>
                  </w:pPr>
                  <w:r w:rsidRPr="00733CDD">
                    <w:rPr>
                      <w:rFonts w:ascii="Arial" w:hAnsi="Arial" w:cs="Arial"/>
                    </w:rPr>
                    <w:t>Mô tả</w:t>
                  </w:r>
                </w:p>
              </w:tc>
              <w:tc>
                <w:tcPr>
                  <w:tcW w:w="787" w:type="dxa"/>
                </w:tcPr>
                <w:p w14:paraId="3E05BDB3" w14:textId="77777777" w:rsidR="0032463C" w:rsidRPr="00733CDD" w:rsidRDefault="0032463C" w:rsidP="0032463C">
                  <w:pPr>
                    <w:spacing w:after="0" w:line="270" w:lineRule="atLeast"/>
                    <w:rPr>
                      <w:rFonts w:ascii="Arial" w:hAnsi="Arial" w:cs="Arial"/>
                    </w:rPr>
                  </w:pPr>
                  <w:r w:rsidRPr="00733CDD">
                    <w:rPr>
                      <w:rFonts w:ascii="Arial" w:hAnsi="Arial" w:cs="Arial"/>
                    </w:rPr>
                    <w:t>Bắt buộc</w:t>
                  </w:r>
                  <w:commentRangeEnd w:id="96"/>
                  <w:r>
                    <w:rPr>
                      <w:rStyle w:val="CommentReference"/>
                    </w:rPr>
                    <w:commentReference w:id="96"/>
                  </w:r>
                </w:p>
              </w:tc>
            </w:tr>
            <w:tr w:rsidR="00255624" w:rsidRPr="00733CDD" w14:paraId="35F848BC" w14:textId="77777777" w:rsidTr="0032463C">
              <w:tc>
                <w:tcPr>
                  <w:tcW w:w="1485" w:type="dxa"/>
                </w:tcPr>
                <w:p w14:paraId="4C3E6D6F" w14:textId="77777777" w:rsidR="00255624" w:rsidRPr="00733CDD" w:rsidRDefault="00255624" w:rsidP="0032463C">
                  <w:pPr>
                    <w:spacing w:after="0" w:line="270" w:lineRule="atLeast"/>
                    <w:rPr>
                      <w:rFonts w:ascii="Arial" w:hAnsi="Arial" w:cs="Arial"/>
                      <w:bCs/>
                      <w:szCs w:val="24"/>
                    </w:rPr>
                  </w:pPr>
                  <w:r w:rsidRPr="00733CDD">
                    <w:rPr>
                      <w:rFonts w:ascii="Arial" w:hAnsi="Arial" w:cs="Arial"/>
                      <w:color w:val="1F497D"/>
                      <w:sz w:val="18"/>
                      <w:szCs w:val="18"/>
                    </w:rPr>
                    <w:t>OUT_CUR</w:t>
                  </w:r>
                </w:p>
              </w:tc>
              <w:tc>
                <w:tcPr>
                  <w:tcW w:w="2185" w:type="dxa"/>
                </w:tcPr>
                <w:p w14:paraId="11F922F4" w14:textId="1F3FF4D8" w:rsidR="00255624" w:rsidRPr="00733CDD" w:rsidRDefault="00255624" w:rsidP="0032463C">
                  <w:pPr>
                    <w:spacing w:after="0" w:line="270" w:lineRule="atLeast"/>
                    <w:rPr>
                      <w:rFonts w:ascii="Arial" w:hAnsi="Arial" w:cs="Arial"/>
                    </w:rPr>
                  </w:pPr>
                  <w:r>
                    <w:rPr>
                      <w:rFonts w:ascii="Arial" w:hAnsi="Arial" w:cs="Arial"/>
                    </w:rPr>
                    <w:t>Biến dữ liệu trả về</w:t>
                  </w:r>
                </w:p>
              </w:tc>
              <w:tc>
                <w:tcPr>
                  <w:tcW w:w="787" w:type="dxa"/>
                </w:tcPr>
                <w:p w14:paraId="1DBEA623" w14:textId="73A0C4A1" w:rsidR="00255624" w:rsidRPr="00733CDD" w:rsidRDefault="00255624" w:rsidP="0032463C">
                  <w:pPr>
                    <w:spacing w:after="0" w:line="270" w:lineRule="atLeast"/>
                    <w:rPr>
                      <w:rFonts w:ascii="Arial" w:hAnsi="Arial" w:cs="Arial"/>
                    </w:rPr>
                  </w:pPr>
                  <w:r>
                    <w:rPr>
                      <w:rFonts w:ascii="Arial" w:hAnsi="Arial" w:cs="Arial"/>
                    </w:rPr>
                    <w:t>M</w:t>
                  </w:r>
                </w:p>
              </w:tc>
            </w:tr>
            <w:tr w:rsidR="00255624" w:rsidRPr="00733CDD" w14:paraId="7081FE36" w14:textId="77777777" w:rsidTr="0032463C">
              <w:tc>
                <w:tcPr>
                  <w:tcW w:w="1485" w:type="dxa"/>
                </w:tcPr>
                <w:p w14:paraId="206045A0" w14:textId="7211B6C9" w:rsidR="00255624" w:rsidRPr="00733CDD" w:rsidRDefault="00255624" w:rsidP="0032463C">
                  <w:pPr>
                    <w:spacing w:after="0" w:line="270" w:lineRule="atLeast"/>
                    <w:rPr>
                      <w:rFonts w:ascii="Arial" w:hAnsi="Arial" w:cs="Arial"/>
                      <w:color w:val="1F497D"/>
                      <w:sz w:val="18"/>
                      <w:szCs w:val="18"/>
                    </w:rPr>
                  </w:pPr>
                </w:p>
              </w:tc>
              <w:tc>
                <w:tcPr>
                  <w:tcW w:w="2185" w:type="dxa"/>
                </w:tcPr>
                <w:p w14:paraId="285BC26D" w14:textId="77777777" w:rsidR="00255624" w:rsidRPr="00733CDD" w:rsidRDefault="00255624" w:rsidP="0032463C">
                  <w:pPr>
                    <w:spacing w:after="0" w:line="270" w:lineRule="atLeast"/>
                    <w:rPr>
                      <w:rFonts w:ascii="Arial" w:hAnsi="Arial" w:cs="Arial"/>
                    </w:rPr>
                  </w:pPr>
                </w:p>
              </w:tc>
              <w:tc>
                <w:tcPr>
                  <w:tcW w:w="787" w:type="dxa"/>
                </w:tcPr>
                <w:p w14:paraId="633E8505" w14:textId="77777777" w:rsidR="00255624" w:rsidRPr="00733CDD" w:rsidRDefault="00255624" w:rsidP="0032463C">
                  <w:pPr>
                    <w:spacing w:after="0" w:line="270" w:lineRule="atLeast"/>
                    <w:rPr>
                      <w:rFonts w:ascii="Arial" w:hAnsi="Arial" w:cs="Arial"/>
                    </w:rPr>
                  </w:pPr>
                </w:p>
              </w:tc>
            </w:tr>
            <w:tr w:rsidR="00255624" w:rsidRPr="00733CDD" w14:paraId="5910770D" w14:textId="77777777" w:rsidTr="0032463C">
              <w:tc>
                <w:tcPr>
                  <w:tcW w:w="1485" w:type="dxa"/>
                </w:tcPr>
                <w:p w14:paraId="46023EF3" w14:textId="77777777" w:rsidR="00255624" w:rsidRPr="00733CDD" w:rsidRDefault="00255624" w:rsidP="0032463C">
                  <w:pPr>
                    <w:spacing w:after="0" w:line="270" w:lineRule="atLeast"/>
                    <w:rPr>
                      <w:rFonts w:ascii="Arial" w:hAnsi="Arial" w:cs="Arial"/>
                      <w:color w:val="1F497D"/>
                      <w:sz w:val="18"/>
                      <w:szCs w:val="18"/>
                    </w:rPr>
                  </w:pPr>
                </w:p>
              </w:tc>
              <w:tc>
                <w:tcPr>
                  <w:tcW w:w="2185" w:type="dxa"/>
                </w:tcPr>
                <w:p w14:paraId="5F35C851" w14:textId="77777777" w:rsidR="00255624" w:rsidRPr="00733CDD" w:rsidRDefault="00255624" w:rsidP="0032463C">
                  <w:pPr>
                    <w:spacing w:after="0" w:line="270" w:lineRule="atLeast"/>
                    <w:rPr>
                      <w:rFonts w:ascii="Arial" w:hAnsi="Arial" w:cs="Arial"/>
                    </w:rPr>
                  </w:pPr>
                </w:p>
              </w:tc>
              <w:tc>
                <w:tcPr>
                  <w:tcW w:w="787" w:type="dxa"/>
                </w:tcPr>
                <w:p w14:paraId="2D52B5AD" w14:textId="77777777" w:rsidR="00255624" w:rsidRPr="00733CDD" w:rsidRDefault="00255624" w:rsidP="0032463C">
                  <w:pPr>
                    <w:spacing w:after="0" w:line="270" w:lineRule="atLeast"/>
                    <w:rPr>
                      <w:rFonts w:ascii="Arial" w:hAnsi="Arial" w:cs="Arial"/>
                    </w:rPr>
                  </w:pPr>
                </w:p>
              </w:tc>
            </w:tr>
          </w:tbl>
          <w:p w14:paraId="110B1ABC" w14:textId="77777777" w:rsidR="0032463C" w:rsidRPr="00733CDD" w:rsidRDefault="0032463C" w:rsidP="0032463C">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720D47E1" w14:textId="77777777" w:rsidR="0032463C" w:rsidRPr="00733CDD" w:rsidRDefault="0032463C" w:rsidP="0032463C">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028B7BAD" w14:textId="77777777" w:rsidR="0032463C" w:rsidRPr="00733CDD" w:rsidRDefault="0032463C" w:rsidP="0032463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C1455EB" w14:textId="77777777" w:rsidR="0032463C" w:rsidRPr="00733CDD" w:rsidRDefault="0032463C" w:rsidP="0032463C">
            <w:pPr>
              <w:pStyle w:val="NormalIndent"/>
              <w:spacing w:after="0"/>
              <w:ind w:left="0"/>
              <w:rPr>
                <w:rFonts w:ascii="Arial" w:hAnsi="Arial" w:cs="Arial"/>
                <w:sz w:val="20"/>
              </w:rPr>
            </w:pPr>
          </w:p>
        </w:tc>
      </w:tr>
      <w:tr w:rsidR="0032463C" w:rsidRPr="00733CDD" w14:paraId="209AF9BA" w14:textId="77777777" w:rsidTr="0032463C">
        <w:trPr>
          <w:trHeight w:val="302"/>
        </w:trPr>
        <w:tc>
          <w:tcPr>
            <w:tcW w:w="1079" w:type="pct"/>
            <w:shd w:val="clear" w:color="auto" w:fill="auto"/>
            <w:tcMar>
              <w:top w:w="43" w:type="dxa"/>
              <w:left w:w="115" w:type="dxa"/>
              <w:bottom w:w="43" w:type="dxa"/>
              <w:right w:w="115" w:type="dxa"/>
            </w:tcMar>
            <w:vAlign w:val="center"/>
          </w:tcPr>
          <w:p w14:paraId="3678996D" w14:textId="77777777" w:rsidR="0032463C" w:rsidRPr="00733CDD" w:rsidRDefault="0032463C" w:rsidP="0032463C">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4BA2AA5C" w14:textId="77777777" w:rsidR="0032463C" w:rsidRPr="00733CDD" w:rsidRDefault="0032463C" w:rsidP="0032463C">
            <w:pPr>
              <w:spacing w:after="0" w:line="270" w:lineRule="atLeast"/>
              <w:rPr>
                <w:rFonts w:ascii="Arial" w:hAnsi="Arial" w:cs="Arial"/>
              </w:rPr>
            </w:pPr>
            <w:commentRangeStart w:id="97"/>
            <w:r w:rsidRPr="00733CDD">
              <w:rPr>
                <w:rFonts w:ascii="Arial" w:hAnsi="Arial" w:cs="Arial"/>
              </w:rPr>
              <w:t>Tên tham số truyền vào, giữ nguyên theo request phía dưới</w:t>
            </w:r>
            <w:commentRangeEnd w:id="97"/>
            <w:r>
              <w:rPr>
                <w:rStyle w:val="CommentReference"/>
              </w:rPr>
              <w:commentReference w:id="97"/>
            </w:r>
          </w:p>
        </w:tc>
        <w:tc>
          <w:tcPr>
            <w:tcW w:w="591" w:type="pct"/>
            <w:shd w:val="clear" w:color="auto" w:fill="auto"/>
            <w:tcMar>
              <w:top w:w="43" w:type="dxa"/>
              <w:left w:w="115" w:type="dxa"/>
              <w:bottom w:w="43" w:type="dxa"/>
              <w:right w:w="115" w:type="dxa"/>
            </w:tcMar>
          </w:tcPr>
          <w:p w14:paraId="3A6E7B5E" w14:textId="77777777" w:rsidR="0032463C" w:rsidRPr="00733CDD" w:rsidRDefault="0032463C" w:rsidP="0032463C">
            <w:pPr>
              <w:rPr>
                <w:rFonts w:ascii="Arial" w:hAnsi="Arial" w:cs="Arial"/>
                <w:sz w:val="20"/>
                <w:szCs w:val="20"/>
              </w:rPr>
            </w:pPr>
          </w:p>
        </w:tc>
        <w:tc>
          <w:tcPr>
            <w:tcW w:w="387" w:type="pct"/>
            <w:shd w:val="clear" w:color="auto" w:fill="auto"/>
            <w:tcMar>
              <w:top w:w="43" w:type="dxa"/>
              <w:left w:w="115" w:type="dxa"/>
              <w:bottom w:w="43" w:type="dxa"/>
              <w:right w:w="115" w:type="dxa"/>
            </w:tcMar>
          </w:tcPr>
          <w:p w14:paraId="3B7F86DC" w14:textId="77777777" w:rsidR="0032463C" w:rsidRPr="00733CDD" w:rsidRDefault="0032463C" w:rsidP="0032463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6658B3A" w14:textId="77777777" w:rsidR="0032463C" w:rsidRPr="00733CDD" w:rsidRDefault="0032463C" w:rsidP="0032463C">
            <w:pPr>
              <w:pStyle w:val="NormalIndent"/>
              <w:spacing w:after="0"/>
              <w:ind w:left="0"/>
              <w:rPr>
                <w:rFonts w:ascii="Arial" w:hAnsi="Arial" w:cs="Arial"/>
                <w:sz w:val="20"/>
              </w:rPr>
            </w:pPr>
          </w:p>
        </w:tc>
      </w:tr>
      <w:tr w:rsidR="0032463C" w:rsidRPr="00733CDD" w14:paraId="4EDB7ED7" w14:textId="77777777" w:rsidTr="0032463C">
        <w:trPr>
          <w:trHeight w:val="302"/>
        </w:trPr>
        <w:tc>
          <w:tcPr>
            <w:tcW w:w="1079" w:type="pct"/>
            <w:shd w:val="clear" w:color="auto" w:fill="auto"/>
            <w:tcMar>
              <w:top w:w="43" w:type="dxa"/>
              <w:left w:w="115" w:type="dxa"/>
              <w:bottom w:w="43" w:type="dxa"/>
              <w:right w:w="115" w:type="dxa"/>
            </w:tcMar>
            <w:vAlign w:val="center"/>
          </w:tcPr>
          <w:p w14:paraId="746B1D3F" w14:textId="77777777" w:rsidR="0032463C" w:rsidRPr="00733CDD" w:rsidRDefault="0032463C" w:rsidP="0032463C">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4C4E016E" w14:textId="77777777" w:rsidR="0032463C" w:rsidRPr="00733CDD" w:rsidRDefault="0032463C" w:rsidP="0032463C">
            <w:pPr>
              <w:spacing w:after="0" w:line="270" w:lineRule="atLeast"/>
              <w:rPr>
                <w:rFonts w:ascii="Arial" w:hAnsi="Arial" w:cs="Arial"/>
              </w:rPr>
            </w:pPr>
            <w:commentRangeStart w:id="98"/>
            <w:r w:rsidRPr="00733CDD">
              <w:rPr>
                <w:rFonts w:ascii="Arial" w:hAnsi="Arial" w:cs="Arial"/>
              </w:rPr>
              <w:t>Tên tham số truyền vào, giữ nguyên theo request phía dưới</w:t>
            </w:r>
            <w:commentRangeEnd w:id="98"/>
            <w:r>
              <w:rPr>
                <w:rStyle w:val="CommentReference"/>
              </w:rPr>
              <w:commentReference w:id="98"/>
            </w:r>
          </w:p>
        </w:tc>
        <w:tc>
          <w:tcPr>
            <w:tcW w:w="591" w:type="pct"/>
            <w:shd w:val="clear" w:color="auto" w:fill="auto"/>
            <w:tcMar>
              <w:top w:w="43" w:type="dxa"/>
              <w:left w:w="115" w:type="dxa"/>
              <w:bottom w:w="43" w:type="dxa"/>
              <w:right w:w="115" w:type="dxa"/>
            </w:tcMar>
          </w:tcPr>
          <w:p w14:paraId="6799C96D" w14:textId="77777777" w:rsidR="0032463C" w:rsidRPr="00733CDD" w:rsidRDefault="0032463C" w:rsidP="0032463C">
            <w:pPr>
              <w:rPr>
                <w:rFonts w:ascii="Arial" w:hAnsi="Arial" w:cs="Arial"/>
                <w:sz w:val="20"/>
                <w:szCs w:val="20"/>
              </w:rPr>
            </w:pPr>
          </w:p>
        </w:tc>
        <w:tc>
          <w:tcPr>
            <w:tcW w:w="387" w:type="pct"/>
            <w:shd w:val="clear" w:color="auto" w:fill="auto"/>
            <w:tcMar>
              <w:top w:w="43" w:type="dxa"/>
              <w:left w:w="115" w:type="dxa"/>
              <w:bottom w:w="43" w:type="dxa"/>
              <w:right w:w="115" w:type="dxa"/>
            </w:tcMar>
          </w:tcPr>
          <w:p w14:paraId="11D14D17" w14:textId="77777777" w:rsidR="0032463C" w:rsidRPr="00733CDD" w:rsidRDefault="0032463C" w:rsidP="0032463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58733D0" w14:textId="77777777" w:rsidR="0032463C" w:rsidRPr="00733CDD" w:rsidRDefault="0032463C" w:rsidP="0032463C">
            <w:pPr>
              <w:pStyle w:val="NormalIndent"/>
              <w:spacing w:after="0"/>
              <w:ind w:left="0"/>
              <w:rPr>
                <w:rFonts w:ascii="Arial" w:hAnsi="Arial" w:cs="Arial"/>
                <w:sz w:val="20"/>
              </w:rPr>
            </w:pPr>
          </w:p>
        </w:tc>
      </w:tr>
      <w:tr w:rsidR="0032463C" w:rsidRPr="00733CDD" w14:paraId="412E9259" w14:textId="77777777" w:rsidTr="0032463C">
        <w:trPr>
          <w:trHeight w:val="302"/>
        </w:trPr>
        <w:tc>
          <w:tcPr>
            <w:tcW w:w="1079" w:type="pct"/>
            <w:shd w:val="clear" w:color="auto" w:fill="auto"/>
            <w:tcMar>
              <w:top w:w="43" w:type="dxa"/>
              <w:left w:w="115" w:type="dxa"/>
              <w:bottom w:w="43" w:type="dxa"/>
              <w:right w:w="115" w:type="dxa"/>
            </w:tcMar>
            <w:vAlign w:val="center"/>
          </w:tcPr>
          <w:p w14:paraId="559DD47F" w14:textId="77777777" w:rsidR="0032463C" w:rsidRPr="00733CDD" w:rsidRDefault="0032463C" w:rsidP="0032463C">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22EDF689" w14:textId="77777777" w:rsidR="0032463C" w:rsidRPr="00733CDD" w:rsidRDefault="0032463C" w:rsidP="0032463C">
            <w:pPr>
              <w:spacing w:after="0" w:line="270" w:lineRule="atLeast"/>
              <w:rPr>
                <w:rFonts w:ascii="Arial" w:hAnsi="Arial" w:cs="Arial"/>
              </w:rPr>
            </w:pPr>
            <w:commentRangeStart w:id="99"/>
            <w:commentRangeStart w:id="100"/>
            <w:r w:rsidRPr="00733CDD">
              <w:rPr>
                <w:rFonts w:ascii="Arial" w:hAnsi="Arial" w:cs="Arial"/>
                <w:szCs w:val="24"/>
                <w:lang w:bidi="ar-SA"/>
              </w:rPr>
              <w:t>Giá trị muốn truyền vào</w:t>
            </w:r>
            <w:commentRangeEnd w:id="99"/>
            <w:r>
              <w:rPr>
                <w:rStyle w:val="CommentReference"/>
              </w:rPr>
              <w:commentReference w:id="99"/>
            </w:r>
            <w:commentRangeEnd w:id="100"/>
            <w:r>
              <w:rPr>
                <w:rStyle w:val="CommentReference"/>
              </w:rPr>
              <w:commentReference w:id="100"/>
            </w:r>
          </w:p>
        </w:tc>
        <w:tc>
          <w:tcPr>
            <w:tcW w:w="591" w:type="pct"/>
            <w:shd w:val="clear" w:color="auto" w:fill="auto"/>
            <w:tcMar>
              <w:top w:w="43" w:type="dxa"/>
              <w:left w:w="115" w:type="dxa"/>
              <w:bottom w:w="43" w:type="dxa"/>
              <w:right w:w="115" w:type="dxa"/>
            </w:tcMar>
          </w:tcPr>
          <w:p w14:paraId="1E17BCEA" w14:textId="77777777" w:rsidR="0032463C" w:rsidRPr="00733CDD" w:rsidRDefault="0032463C" w:rsidP="0032463C">
            <w:pPr>
              <w:rPr>
                <w:rFonts w:ascii="Arial" w:hAnsi="Arial" w:cs="Arial"/>
                <w:sz w:val="20"/>
                <w:szCs w:val="20"/>
              </w:rPr>
            </w:pPr>
          </w:p>
        </w:tc>
        <w:tc>
          <w:tcPr>
            <w:tcW w:w="387" w:type="pct"/>
            <w:shd w:val="clear" w:color="auto" w:fill="auto"/>
            <w:tcMar>
              <w:top w:w="43" w:type="dxa"/>
              <w:left w:w="115" w:type="dxa"/>
              <w:bottom w:w="43" w:type="dxa"/>
              <w:right w:w="115" w:type="dxa"/>
            </w:tcMar>
          </w:tcPr>
          <w:p w14:paraId="0FB71A01" w14:textId="77777777" w:rsidR="0032463C" w:rsidRPr="00733CDD" w:rsidRDefault="0032463C" w:rsidP="0032463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E6D464A" w14:textId="77777777" w:rsidR="0032463C" w:rsidRPr="00733CDD" w:rsidRDefault="0032463C" w:rsidP="0032463C">
            <w:pPr>
              <w:pStyle w:val="NormalIndent"/>
              <w:spacing w:after="0"/>
              <w:ind w:left="0"/>
              <w:rPr>
                <w:rFonts w:ascii="Arial" w:hAnsi="Arial" w:cs="Arial"/>
                <w:sz w:val="20"/>
              </w:rPr>
            </w:pPr>
          </w:p>
        </w:tc>
      </w:tr>
    </w:tbl>
    <w:p w14:paraId="32B137C6" w14:textId="77777777" w:rsidR="0032463C" w:rsidRPr="00733CDD" w:rsidRDefault="0032463C" w:rsidP="0032463C">
      <w:pPr>
        <w:pStyle w:val="NormalIndent"/>
        <w:spacing w:after="0"/>
        <w:rPr>
          <w:rFonts w:ascii="Arial" w:hAnsi="Arial" w:cs="Arial"/>
        </w:rPr>
      </w:pPr>
    </w:p>
    <w:p w14:paraId="53B57FCB" w14:textId="77777777" w:rsidR="0032463C" w:rsidRPr="00733CDD" w:rsidRDefault="0032463C" w:rsidP="0032463C">
      <w:pPr>
        <w:pStyle w:val="ListParagraph"/>
        <w:numPr>
          <w:ilvl w:val="0"/>
          <w:numId w:val="25"/>
        </w:numPr>
        <w:rPr>
          <w:rFonts w:ascii="Arial" w:hAnsi="Arial" w:cs="Arial"/>
          <w:b/>
          <w:i/>
          <w:u w:val="single"/>
        </w:rPr>
      </w:pPr>
      <w:commentRangeStart w:id="101"/>
      <w:r w:rsidRPr="00733CDD">
        <w:rPr>
          <w:rFonts w:ascii="Arial" w:hAnsi="Arial" w:cs="Arial"/>
          <w:b/>
          <w:i/>
          <w:u w:val="single"/>
        </w:rPr>
        <w:t>Output:</w:t>
      </w:r>
      <w:commentRangeEnd w:id="101"/>
      <w:r>
        <w:rPr>
          <w:rStyle w:val="CommentReference"/>
        </w:rPr>
        <w:commentReference w:id="101"/>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2672"/>
        <w:gridCol w:w="2649"/>
      </w:tblGrid>
      <w:tr w:rsidR="0032463C" w:rsidRPr="00733CDD" w14:paraId="1B46C2BC" w14:textId="77777777" w:rsidTr="0032463C">
        <w:tc>
          <w:tcPr>
            <w:tcW w:w="2268" w:type="pct"/>
            <w:shd w:val="clear" w:color="auto" w:fill="F7CAAC"/>
          </w:tcPr>
          <w:p w14:paraId="74F478EB" w14:textId="77777777" w:rsidR="0032463C" w:rsidRPr="00733CDD" w:rsidRDefault="0032463C" w:rsidP="0032463C">
            <w:pPr>
              <w:pStyle w:val="tablehead"/>
              <w:rPr>
                <w:rFonts w:ascii="Arial" w:hAnsi="Arial" w:cs="Arial"/>
                <w:sz w:val="20"/>
                <w:szCs w:val="20"/>
              </w:rPr>
            </w:pPr>
            <w:r w:rsidRPr="00733CDD">
              <w:rPr>
                <w:rFonts w:ascii="Arial" w:eastAsia="Batang" w:hAnsi="Arial" w:cs="Arial"/>
                <w:sz w:val="20"/>
                <w:szCs w:val="20"/>
              </w:rPr>
              <w:t>Field name</w:t>
            </w:r>
          </w:p>
        </w:tc>
        <w:tc>
          <w:tcPr>
            <w:tcW w:w="1372" w:type="pct"/>
            <w:shd w:val="clear" w:color="auto" w:fill="F7CAAC"/>
          </w:tcPr>
          <w:p w14:paraId="61CFB7F8" w14:textId="77777777" w:rsidR="0032463C" w:rsidRPr="00733CDD" w:rsidRDefault="0032463C" w:rsidP="0032463C">
            <w:pPr>
              <w:pStyle w:val="tablehead"/>
              <w:rPr>
                <w:rFonts w:ascii="Arial" w:eastAsia="Batang" w:hAnsi="Arial" w:cs="Arial"/>
                <w:sz w:val="20"/>
                <w:szCs w:val="20"/>
              </w:rPr>
            </w:pPr>
            <w:r w:rsidRPr="00733CDD">
              <w:rPr>
                <w:rFonts w:ascii="Arial" w:eastAsia="Batang" w:hAnsi="Arial" w:cs="Arial"/>
                <w:sz w:val="20"/>
                <w:szCs w:val="20"/>
              </w:rPr>
              <w:t>Description</w:t>
            </w:r>
          </w:p>
        </w:tc>
        <w:tc>
          <w:tcPr>
            <w:tcW w:w="1361" w:type="pct"/>
            <w:shd w:val="clear" w:color="auto" w:fill="F7CAAC"/>
          </w:tcPr>
          <w:p w14:paraId="78D194CF" w14:textId="77777777" w:rsidR="0032463C" w:rsidRPr="00733CDD" w:rsidRDefault="0032463C" w:rsidP="0032463C">
            <w:pPr>
              <w:pStyle w:val="tablehead"/>
              <w:rPr>
                <w:rFonts w:ascii="Arial" w:eastAsia="Batang" w:hAnsi="Arial" w:cs="Arial"/>
                <w:sz w:val="20"/>
                <w:szCs w:val="20"/>
              </w:rPr>
            </w:pPr>
            <w:r w:rsidRPr="00733CDD">
              <w:rPr>
                <w:rFonts w:ascii="Arial" w:eastAsia="Batang" w:hAnsi="Arial" w:cs="Arial"/>
                <w:sz w:val="20"/>
                <w:szCs w:val="20"/>
              </w:rPr>
              <w:t>Type</w:t>
            </w:r>
          </w:p>
        </w:tc>
      </w:tr>
      <w:tr w:rsidR="0032463C" w:rsidRPr="00733CDD" w14:paraId="2134ED6E" w14:textId="77777777" w:rsidTr="0032463C">
        <w:tc>
          <w:tcPr>
            <w:tcW w:w="2268" w:type="pct"/>
            <w:shd w:val="clear" w:color="auto" w:fill="auto"/>
          </w:tcPr>
          <w:p w14:paraId="04A971C1" w14:textId="77777777" w:rsidR="0032463C" w:rsidRPr="00733CDD" w:rsidRDefault="0032463C" w:rsidP="0032463C">
            <w:pPr>
              <w:rPr>
                <w:rFonts w:ascii="Arial" w:hAnsi="Arial" w:cs="Arial"/>
                <w:sz w:val="20"/>
              </w:rPr>
            </w:pPr>
            <w:r w:rsidRPr="00A62E0B">
              <w:rPr>
                <w:rFonts w:ascii="Arial" w:hAnsi="Arial" w:cs="Arial"/>
                <w:sz w:val="20"/>
              </w:rPr>
              <w:t>MANHANVIEN</w:t>
            </w:r>
          </w:p>
        </w:tc>
        <w:tc>
          <w:tcPr>
            <w:tcW w:w="1372" w:type="pct"/>
            <w:shd w:val="clear" w:color="auto" w:fill="auto"/>
          </w:tcPr>
          <w:p w14:paraId="737DA937" w14:textId="77777777" w:rsidR="0032463C" w:rsidRPr="00733CDD" w:rsidRDefault="0032463C" w:rsidP="0032463C">
            <w:pPr>
              <w:rPr>
                <w:rFonts w:ascii="Arial" w:hAnsi="Arial" w:cs="Arial"/>
                <w:sz w:val="20"/>
                <w:lang w:eastAsia="x-none"/>
              </w:rPr>
            </w:pPr>
            <w:r>
              <w:rPr>
                <w:rFonts w:ascii="Arial" w:hAnsi="Arial" w:cs="Arial"/>
                <w:sz w:val="20"/>
                <w:lang w:eastAsia="x-none"/>
              </w:rPr>
              <w:t>Mã nhan viên</w:t>
            </w:r>
          </w:p>
        </w:tc>
        <w:tc>
          <w:tcPr>
            <w:tcW w:w="1361" w:type="pct"/>
            <w:shd w:val="clear" w:color="auto" w:fill="auto"/>
          </w:tcPr>
          <w:p w14:paraId="36D19459" w14:textId="77777777" w:rsidR="0032463C" w:rsidRPr="00733CDD" w:rsidRDefault="0032463C" w:rsidP="0032463C">
            <w:pPr>
              <w:pStyle w:val="NormalIndent"/>
              <w:spacing w:before="240" w:after="0"/>
              <w:ind w:left="0"/>
              <w:rPr>
                <w:rFonts w:ascii="Arial" w:hAnsi="Arial" w:cs="Arial"/>
                <w:sz w:val="20"/>
              </w:rPr>
            </w:pPr>
            <w:r w:rsidRPr="00A62E0B">
              <w:rPr>
                <w:rFonts w:ascii="Arial" w:hAnsi="Arial" w:cs="Arial"/>
                <w:sz w:val="20"/>
              </w:rPr>
              <w:t>VARCHAR2 (500 Byte)</w:t>
            </w:r>
          </w:p>
        </w:tc>
      </w:tr>
      <w:tr w:rsidR="0032463C" w:rsidRPr="00733CDD" w14:paraId="71C1A368" w14:textId="77777777" w:rsidTr="0032463C">
        <w:tc>
          <w:tcPr>
            <w:tcW w:w="2268" w:type="pct"/>
            <w:shd w:val="clear" w:color="auto" w:fill="auto"/>
          </w:tcPr>
          <w:p w14:paraId="0685594D" w14:textId="77777777" w:rsidR="0032463C" w:rsidRPr="00733CDD" w:rsidRDefault="0032463C" w:rsidP="0032463C">
            <w:pPr>
              <w:rPr>
                <w:rFonts w:ascii="Arial" w:hAnsi="Arial" w:cs="Arial"/>
                <w:sz w:val="20"/>
              </w:rPr>
            </w:pPr>
            <w:r w:rsidRPr="00A62E0B">
              <w:rPr>
                <w:rFonts w:ascii="Arial" w:hAnsi="Arial" w:cs="Arial"/>
                <w:sz w:val="20"/>
              </w:rPr>
              <w:t>Username</w:t>
            </w:r>
          </w:p>
        </w:tc>
        <w:tc>
          <w:tcPr>
            <w:tcW w:w="1372" w:type="pct"/>
            <w:shd w:val="clear" w:color="auto" w:fill="auto"/>
          </w:tcPr>
          <w:p w14:paraId="44BF8543" w14:textId="77777777" w:rsidR="0032463C" w:rsidRPr="00733CDD" w:rsidRDefault="0032463C" w:rsidP="0032463C">
            <w:pPr>
              <w:rPr>
                <w:rFonts w:ascii="Arial" w:hAnsi="Arial" w:cs="Arial"/>
                <w:sz w:val="20"/>
                <w:lang w:eastAsia="x-none"/>
              </w:rPr>
            </w:pPr>
            <w:r>
              <w:rPr>
                <w:rFonts w:ascii="Arial" w:hAnsi="Arial" w:cs="Arial"/>
                <w:sz w:val="20"/>
                <w:lang w:eastAsia="x-none"/>
              </w:rPr>
              <w:t>Tên domain</w:t>
            </w:r>
          </w:p>
        </w:tc>
        <w:tc>
          <w:tcPr>
            <w:tcW w:w="1361" w:type="pct"/>
            <w:shd w:val="clear" w:color="auto" w:fill="auto"/>
          </w:tcPr>
          <w:p w14:paraId="02682E37" w14:textId="77777777" w:rsidR="0032463C" w:rsidRPr="00733CDD" w:rsidRDefault="0032463C" w:rsidP="0032463C">
            <w:pPr>
              <w:pStyle w:val="NormalIndent"/>
              <w:spacing w:before="240" w:after="0"/>
              <w:ind w:left="0"/>
              <w:rPr>
                <w:rFonts w:ascii="Arial" w:hAnsi="Arial" w:cs="Arial"/>
                <w:sz w:val="20"/>
              </w:rPr>
            </w:pPr>
            <w:r w:rsidRPr="00635F44">
              <w:rPr>
                <w:rFonts w:ascii="Arial" w:hAnsi="Arial" w:cs="Arial"/>
                <w:sz w:val="20"/>
              </w:rPr>
              <w:t>VARCHAR2 (500 Byte)</w:t>
            </w:r>
          </w:p>
        </w:tc>
      </w:tr>
      <w:tr w:rsidR="0032463C" w:rsidRPr="00733CDD" w14:paraId="51B8109D" w14:textId="77777777" w:rsidTr="0032463C">
        <w:tc>
          <w:tcPr>
            <w:tcW w:w="2268" w:type="pct"/>
            <w:shd w:val="clear" w:color="auto" w:fill="auto"/>
          </w:tcPr>
          <w:p w14:paraId="2CA6CC2A" w14:textId="77777777" w:rsidR="0032463C" w:rsidRPr="00733CDD" w:rsidRDefault="0032463C" w:rsidP="0032463C">
            <w:pPr>
              <w:rPr>
                <w:rFonts w:ascii="Arial" w:hAnsi="Arial" w:cs="Arial"/>
                <w:sz w:val="20"/>
              </w:rPr>
            </w:pPr>
            <w:r w:rsidRPr="00A62E0B">
              <w:rPr>
                <w:rFonts w:ascii="Arial" w:hAnsi="Arial" w:cs="Arial"/>
                <w:sz w:val="20"/>
              </w:rPr>
              <w:t>HO_TEN</w:t>
            </w:r>
          </w:p>
        </w:tc>
        <w:tc>
          <w:tcPr>
            <w:tcW w:w="1372" w:type="pct"/>
            <w:shd w:val="clear" w:color="auto" w:fill="auto"/>
          </w:tcPr>
          <w:p w14:paraId="15F329B9" w14:textId="77777777" w:rsidR="0032463C" w:rsidRPr="00733CDD" w:rsidRDefault="0032463C" w:rsidP="0032463C">
            <w:pPr>
              <w:rPr>
                <w:rFonts w:ascii="Arial" w:hAnsi="Arial" w:cs="Arial"/>
                <w:sz w:val="20"/>
                <w:lang w:eastAsia="x-none"/>
              </w:rPr>
            </w:pPr>
            <w:r>
              <w:rPr>
                <w:rFonts w:ascii="Arial" w:hAnsi="Arial" w:cs="Arial"/>
                <w:sz w:val="20"/>
                <w:lang w:eastAsia="x-none"/>
              </w:rPr>
              <w:t>Họ tên nhan viên</w:t>
            </w:r>
          </w:p>
        </w:tc>
        <w:tc>
          <w:tcPr>
            <w:tcW w:w="1361" w:type="pct"/>
            <w:shd w:val="clear" w:color="auto" w:fill="auto"/>
          </w:tcPr>
          <w:p w14:paraId="2C94561B" w14:textId="77777777" w:rsidR="0032463C" w:rsidRPr="00733CDD" w:rsidRDefault="0032463C" w:rsidP="0032463C">
            <w:pPr>
              <w:pStyle w:val="NormalIndent"/>
              <w:spacing w:before="240" w:after="0"/>
              <w:ind w:left="0"/>
              <w:rPr>
                <w:rFonts w:ascii="Arial" w:hAnsi="Arial" w:cs="Arial"/>
                <w:sz w:val="20"/>
              </w:rPr>
            </w:pPr>
            <w:r w:rsidRPr="00635F44">
              <w:rPr>
                <w:rFonts w:ascii="Arial" w:hAnsi="Arial" w:cs="Arial"/>
                <w:sz w:val="20"/>
              </w:rPr>
              <w:t>VARCHAR2 (500 Byte)</w:t>
            </w:r>
          </w:p>
        </w:tc>
      </w:tr>
      <w:tr w:rsidR="0032463C" w:rsidRPr="00733CDD" w14:paraId="322B837F" w14:textId="77777777" w:rsidTr="0032463C">
        <w:tc>
          <w:tcPr>
            <w:tcW w:w="2268" w:type="pct"/>
            <w:shd w:val="clear" w:color="auto" w:fill="auto"/>
          </w:tcPr>
          <w:p w14:paraId="1D6249D4" w14:textId="77777777" w:rsidR="0032463C" w:rsidRPr="00733CDD" w:rsidRDefault="0032463C" w:rsidP="0032463C">
            <w:pPr>
              <w:rPr>
                <w:rFonts w:ascii="Arial" w:hAnsi="Arial" w:cs="Arial"/>
                <w:sz w:val="20"/>
              </w:rPr>
            </w:pPr>
            <w:r w:rsidRPr="00A62E0B">
              <w:rPr>
                <w:rFonts w:ascii="Arial" w:hAnsi="Arial" w:cs="Arial"/>
                <w:sz w:val="20"/>
              </w:rPr>
              <w:t>POS_DESC</w:t>
            </w:r>
          </w:p>
        </w:tc>
        <w:tc>
          <w:tcPr>
            <w:tcW w:w="1372" w:type="pct"/>
            <w:shd w:val="clear" w:color="auto" w:fill="auto"/>
          </w:tcPr>
          <w:p w14:paraId="5EB707FB" w14:textId="77777777" w:rsidR="0032463C" w:rsidRPr="00733CDD" w:rsidRDefault="0032463C" w:rsidP="0032463C">
            <w:pPr>
              <w:rPr>
                <w:rFonts w:ascii="Arial" w:hAnsi="Arial" w:cs="Arial"/>
                <w:sz w:val="20"/>
                <w:lang w:eastAsia="x-none"/>
              </w:rPr>
            </w:pPr>
            <w:r>
              <w:rPr>
                <w:rFonts w:ascii="Arial" w:hAnsi="Arial" w:cs="Arial"/>
                <w:sz w:val="20"/>
                <w:lang w:eastAsia="x-none"/>
              </w:rPr>
              <w:t>Tên chi nhánh</w:t>
            </w:r>
          </w:p>
        </w:tc>
        <w:tc>
          <w:tcPr>
            <w:tcW w:w="1361" w:type="pct"/>
            <w:shd w:val="clear" w:color="auto" w:fill="auto"/>
          </w:tcPr>
          <w:p w14:paraId="2EBA0A57" w14:textId="77777777" w:rsidR="0032463C" w:rsidRPr="00733CDD" w:rsidRDefault="0032463C" w:rsidP="0032463C">
            <w:pPr>
              <w:pStyle w:val="NormalIndent"/>
              <w:spacing w:before="240" w:after="0"/>
              <w:ind w:left="0"/>
              <w:rPr>
                <w:rFonts w:ascii="Arial" w:hAnsi="Arial" w:cs="Arial"/>
                <w:sz w:val="20"/>
              </w:rPr>
            </w:pPr>
            <w:r w:rsidRPr="00635F44">
              <w:rPr>
                <w:rFonts w:ascii="Arial" w:hAnsi="Arial" w:cs="Arial"/>
                <w:sz w:val="20"/>
              </w:rPr>
              <w:t>VARCHAR2 (30 Byte)</w:t>
            </w:r>
          </w:p>
        </w:tc>
      </w:tr>
      <w:tr w:rsidR="0032463C" w:rsidRPr="00733CDD" w14:paraId="03773F54" w14:textId="77777777" w:rsidTr="0032463C">
        <w:tc>
          <w:tcPr>
            <w:tcW w:w="2268" w:type="pct"/>
            <w:shd w:val="clear" w:color="auto" w:fill="auto"/>
          </w:tcPr>
          <w:p w14:paraId="4A607B73" w14:textId="77777777" w:rsidR="0032463C" w:rsidRPr="00A62E0B" w:rsidRDefault="0032463C" w:rsidP="0032463C">
            <w:pPr>
              <w:rPr>
                <w:rFonts w:ascii="Arial" w:hAnsi="Arial" w:cs="Arial"/>
                <w:sz w:val="20"/>
              </w:rPr>
            </w:pPr>
            <w:r w:rsidRPr="00A62E0B">
              <w:rPr>
                <w:rFonts w:ascii="Arial" w:hAnsi="Arial" w:cs="Arial"/>
                <w:sz w:val="20"/>
              </w:rPr>
              <w:t>TENCHUCDANH</w:t>
            </w:r>
          </w:p>
        </w:tc>
        <w:tc>
          <w:tcPr>
            <w:tcW w:w="1372" w:type="pct"/>
            <w:shd w:val="clear" w:color="auto" w:fill="auto"/>
          </w:tcPr>
          <w:p w14:paraId="726CBC39" w14:textId="77777777" w:rsidR="0032463C" w:rsidRPr="00733CDD" w:rsidRDefault="0032463C" w:rsidP="0032463C">
            <w:pPr>
              <w:rPr>
                <w:rFonts w:ascii="Arial" w:hAnsi="Arial" w:cs="Arial"/>
                <w:sz w:val="20"/>
                <w:lang w:eastAsia="x-none"/>
              </w:rPr>
            </w:pPr>
            <w:r>
              <w:rPr>
                <w:rFonts w:ascii="Arial" w:hAnsi="Arial" w:cs="Arial"/>
                <w:sz w:val="20"/>
                <w:lang w:eastAsia="x-none"/>
              </w:rPr>
              <w:t xml:space="preserve">Tên chức danh </w:t>
            </w:r>
          </w:p>
        </w:tc>
        <w:tc>
          <w:tcPr>
            <w:tcW w:w="1361" w:type="pct"/>
            <w:shd w:val="clear" w:color="auto" w:fill="auto"/>
          </w:tcPr>
          <w:p w14:paraId="507DC18E" w14:textId="77777777" w:rsidR="0032463C" w:rsidRPr="00733CDD" w:rsidRDefault="0032463C" w:rsidP="0032463C">
            <w:pPr>
              <w:pStyle w:val="NormalIndent"/>
              <w:spacing w:before="240" w:after="0"/>
              <w:ind w:left="0"/>
              <w:rPr>
                <w:rFonts w:ascii="Arial" w:hAnsi="Arial" w:cs="Arial"/>
                <w:sz w:val="20"/>
              </w:rPr>
            </w:pPr>
            <w:r w:rsidRPr="00635F44">
              <w:rPr>
                <w:rFonts w:ascii="Arial" w:hAnsi="Arial" w:cs="Arial"/>
                <w:sz w:val="20"/>
              </w:rPr>
              <w:t>VARCHAR2 (1000 Byte)</w:t>
            </w:r>
          </w:p>
        </w:tc>
      </w:tr>
      <w:tr w:rsidR="0032463C" w:rsidRPr="00733CDD" w14:paraId="7A76391C" w14:textId="77777777" w:rsidTr="0032463C">
        <w:tc>
          <w:tcPr>
            <w:tcW w:w="2268" w:type="pct"/>
            <w:shd w:val="clear" w:color="auto" w:fill="auto"/>
          </w:tcPr>
          <w:p w14:paraId="10C52BB9" w14:textId="77777777" w:rsidR="0032463C" w:rsidRPr="00A62E0B" w:rsidRDefault="0032463C" w:rsidP="0032463C">
            <w:pPr>
              <w:rPr>
                <w:rFonts w:ascii="Arial" w:hAnsi="Arial" w:cs="Arial"/>
                <w:sz w:val="20"/>
              </w:rPr>
            </w:pPr>
            <w:r w:rsidRPr="00A62E0B">
              <w:rPr>
                <w:rFonts w:ascii="Arial" w:hAnsi="Arial" w:cs="Arial"/>
                <w:sz w:val="20"/>
              </w:rPr>
              <w:t>TENPHONGBANTA</w:t>
            </w:r>
          </w:p>
        </w:tc>
        <w:tc>
          <w:tcPr>
            <w:tcW w:w="1372" w:type="pct"/>
            <w:shd w:val="clear" w:color="auto" w:fill="auto"/>
          </w:tcPr>
          <w:p w14:paraId="772B0024" w14:textId="77777777" w:rsidR="0032463C" w:rsidRPr="00733CDD" w:rsidRDefault="0032463C" w:rsidP="0032463C">
            <w:pPr>
              <w:rPr>
                <w:rFonts w:ascii="Arial" w:hAnsi="Arial" w:cs="Arial"/>
                <w:sz w:val="20"/>
                <w:lang w:eastAsia="x-none"/>
              </w:rPr>
            </w:pPr>
            <w:r>
              <w:rPr>
                <w:rFonts w:ascii="Arial" w:hAnsi="Arial" w:cs="Arial"/>
                <w:sz w:val="20"/>
                <w:lang w:eastAsia="x-none"/>
              </w:rPr>
              <w:t xml:space="preserve">Tên phong ban tiếng anh </w:t>
            </w:r>
          </w:p>
        </w:tc>
        <w:tc>
          <w:tcPr>
            <w:tcW w:w="1361" w:type="pct"/>
            <w:shd w:val="clear" w:color="auto" w:fill="auto"/>
          </w:tcPr>
          <w:p w14:paraId="47B15E29" w14:textId="77777777" w:rsidR="0032463C" w:rsidRPr="00733CDD" w:rsidRDefault="0032463C" w:rsidP="0032463C">
            <w:pPr>
              <w:pStyle w:val="NormalIndent"/>
              <w:spacing w:before="240" w:after="0"/>
              <w:ind w:left="0"/>
              <w:rPr>
                <w:rFonts w:ascii="Arial" w:hAnsi="Arial" w:cs="Arial"/>
                <w:sz w:val="20"/>
              </w:rPr>
            </w:pPr>
            <w:r w:rsidRPr="00635F44">
              <w:rPr>
                <w:rFonts w:ascii="Arial" w:hAnsi="Arial" w:cs="Arial"/>
                <w:sz w:val="20"/>
              </w:rPr>
              <w:t>VARCHAR2 (50 Byte)</w:t>
            </w:r>
          </w:p>
        </w:tc>
      </w:tr>
      <w:tr w:rsidR="0032463C" w:rsidRPr="00733CDD" w14:paraId="2081987C" w14:textId="77777777" w:rsidTr="0032463C">
        <w:tc>
          <w:tcPr>
            <w:tcW w:w="2268" w:type="pct"/>
            <w:shd w:val="clear" w:color="auto" w:fill="auto"/>
          </w:tcPr>
          <w:p w14:paraId="2479EECB" w14:textId="77777777" w:rsidR="0032463C" w:rsidRPr="00A62E0B" w:rsidRDefault="0032463C" w:rsidP="0032463C">
            <w:pPr>
              <w:rPr>
                <w:rFonts w:ascii="Arial" w:hAnsi="Arial" w:cs="Arial"/>
                <w:sz w:val="20"/>
              </w:rPr>
            </w:pPr>
            <w:r w:rsidRPr="00A62E0B">
              <w:rPr>
                <w:rFonts w:ascii="Arial" w:hAnsi="Arial" w:cs="Arial"/>
                <w:sz w:val="20"/>
              </w:rPr>
              <w:t>Role</w:t>
            </w:r>
          </w:p>
        </w:tc>
        <w:tc>
          <w:tcPr>
            <w:tcW w:w="1372" w:type="pct"/>
            <w:shd w:val="clear" w:color="auto" w:fill="auto"/>
          </w:tcPr>
          <w:p w14:paraId="74CAB2E4" w14:textId="77777777" w:rsidR="0032463C" w:rsidRPr="00733CDD" w:rsidRDefault="0032463C" w:rsidP="0032463C">
            <w:pPr>
              <w:rPr>
                <w:rFonts w:ascii="Arial" w:hAnsi="Arial" w:cs="Arial"/>
                <w:sz w:val="20"/>
                <w:lang w:eastAsia="x-none"/>
              </w:rPr>
            </w:pPr>
            <w:r>
              <w:rPr>
                <w:rFonts w:ascii="Arial" w:hAnsi="Arial" w:cs="Arial"/>
                <w:sz w:val="20"/>
                <w:lang w:eastAsia="x-none"/>
              </w:rPr>
              <w:t xml:space="preserve">Quyền </w:t>
            </w:r>
          </w:p>
        </w:tc>
        <w:tc>
          <w:tcPr>
            <w:tcW w:w="1361" w:type="pct"/>
            <w:shd w:val="clear" w:color="auto" w:fill="auto"/>
          </w:tcPr>
          <w:p w14:paraId="1F3DCA2B" w14:textId="77777777" w:rsidR="0032463C" w:rsidRPr="00733CDD" w:rsidRDefault="0032463C" w:rsidP="0032463C">
            <w:pPr>
              <w:pStyle w:val="NormalIndent"/>
              <w:spacing w:before="240" w:after="0"/>
              <w:ind w:left="0"/>
              <w:rPr>
                <w:rFonts w:ascii="Arial" w:hAnsi="Arial" w:cs="Arial"/>
                <w:sz w:val="20"/>
              </w:rPr>
            </w:pPr>
          </w:p>
        </w:tc>
      </w:tr>
      <w:tr w:rsidR="0032463C" w:rsidRPr="00733CDD" w14:paraId="10D1D6B8" w14:textId="77777777" w:rsidTr="0032463C">
        <w:tc>
          <w:tcPr>
            <w:tcW w:w="2268" w:type="pct"/>
            <w:shd w:val="clear" w:color="auto" w:fill="auto"/>
          </w:tcPr>
          <w:p w14:paraId="26C37DC1" w14:textId="77777777" w:rsidR="0032463C" w:rsidRPr="00A62E0B" w:rsidRDefault="0032463C" w:rsidP="0032463C">
            <w:pPr>
              <w:rPr>
                <w:rFonts w:ascii="Arial" w:hAnsi="Arial" w:cs="Arial"/>
                <w:sz w:val="20"/>
              </w:rPr>
            </w:pPr>
            <w:r w:rsidRPr="00A62E0B">
              <w:rPr>
                <w:rFonts w:ascii="Arial" w:hAnsi="Arial" w:cs="Arial"/>
                <w:sz w:val="20"/>
              </w:rPr>
              <w:t>TENTRANGTHAITA</w:t>
            </w:r>
          </w:p>
        </w:tc>
        <w:tc>
          <w:tcPr>
            <w:tcW w:w="1372" w:type="pct"/>
            <w:shd w:val="clear" w:color="auto" w:fill="auto"/>
          </w:tcPr>
          <w:p w14:paraId="34BC0B23" w14:textId="77777777" w:rsidR="0032463C" w:rsidRPr="00733CDD" w:rsidRDefault="0032463C" w:rsidP="0032463C">
            <w:pPr>
              <w:rPr>
                <w:rFonts w:ascii="Arial" w:hAnsi="Arial" w:cs="Arial"/>
                <w:sz w:val="20"/>
                <w:lang w:eastAsia="x-none"/>
              </w:rPr>
            </w:pPr>
            <w:r>
              <w:rPr>
                <w:rFonts w:ascii="Arial" w:hAnsi="Arial" w:cs="Arial"/>
                <w:sz w:val="20"/>
                <w:lang w:eastAsia="x-none"/>
              </w:rPr>
              <w:t xml:space="preserve">Tên trạng thái tiếng anh </w:t>
            </w:r>
          </w:p>
        </w:tc>
        <w:tc>
          <w:tcPr>
            <w:tcW w:w="1361" w:type="pct"/>
            <w:shd w:val="clear" w:color="auto" w:fill="auto"/>
          </w:tcPr>
          <w:p w14:paraId="2D041622" w14:textId="77777777" w:rsidR="0032463C" w:rsidRPr="00733CDD" w:rsidRDefault="0032463C" w:rsidP="0032463C">
            <w:pPr>
              <w:pStyle w:val="NormalIndent"/>
              <w:spacing w:before="240" w:after="0"/>
              <w:ind w:left="0"/>
              <w:rPr>
                <w:rFonts w:ascii="Arial" w:hAnsi="Arial" w:cs="Arial"/>
                <w:sz w:val="20"/>
              </w:rPr>
            </w:pPr>
            <w:r w:rsidRPr="00635F44">
              <w:rPr>
                <w:rFonts w:ascii="Arial" w:hAnsi="Arial" w:cs="Arial"/>
                <w:sz w:val="20"/>
              </w:rPr>
              <w:t>VARCHAR2 (50 Byte)</w:t>
            </w:r>
          </w:p>
        </w:tc>
      </w:tr>
    </w:tbl>
    <w:p w14:paraId="5D270571" w14:textId="77777777" w:rsidR="0032463C" w:rsidRPr="00733CDD" w:rsidRDefault="0032463C" w:rsidP="0032463C">
      <w:pPr>
        <w:pStyle w:val="ListParagraph"/>
        <w:rPr>
          <w:rFonts w:ascii="Arial" w:hAnsi="Arial" w:cs="Arial"/>
          <w:b/>
          <w:szCs w:val="24"/>
        </w:rPr>
      </w:pPr>
    </w:p>
    <w:p w14:paraId="3D08AD86" w14:textId="77777777" w:rsidR="0032463C" w:rsidRPr="00733CDD" w:rsidRDefault="0032463C" w:rsidP="0032463C">
      <w:pPr>
        <w:pStyle w:val="ListParagraph"/>
        <w:rPr>
          <w:rFonts w:ascii="Arial" w:hAnsi="Arial" w:cs="Arial"/>
          <w:b/>
          <w:szCs w:val="24"/>
        </w:rPr>
      </w:pPr>
    </w:p>
    <w:p w14:paraId="10F5AF9F" w14:textId="77777777" w:rsidR="0032463C" w:rsidRPr="00733CDD" w:rsidRDefault="0032463C" w:rsidP="0032463C">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4590"/>
      </w:tblGrid>
      <w:tr w:rsidR="0032463C" w:rsidRPr="002A403B" w14:paraId="41611884" w14:textId="77777777" w:rsidTr="0032463C">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3C5F143E" w14:textId="77777777" w:rsidR="0032463C" w:rsidRPr="002A403B" w:rsidRDefault="0032463C" w:rsidP="0032463C">
            <w:pPr>
              <w:pStyle w:val="tablehead"/>
              <w:rPr>
                <w:rFonts w:ascii="Arial" w:eastAsia="Batang" w:hAnsi="Arial" w:cs="Arial"/>
                <w:sz w:val="20"/>
                <w:szCs w:val="20"/>
              </w:rPr>
            </w:pPr>
            <w:r>
              <w:rPr>
                <w:rFonts w:ascii="Arial" w:eastAsia="Batang" w:hAnsi="Arial" w:cs="Arial"/>
                <w:sz w:val="20"/>
                <w:szCs w:val="20"/>
              </w:rPr>
              <w:t>Request</w:t>
            </w:r>
          </w:p>
        </w:tc>
        <w:tc>
          <w:tcPr>
            <w:tcW w:w="45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2698722E" w14:textId="77777777" w:rsidR="0032463C" w:rsidRPr="002A403B" w:rsidRDefault="0032463C" w:rsidP="0032463C">
            <w:pPr>
              <w:pStyle w:val="tablehead"/>
              <w:rPr>
                <w:rFonts w:ascii="Arial" w:eastAsia="Batang" w:hAnsi="Arial" w:cs="Arial"/>
                <w:sz w:val="20"/>
                <w:szCs w:val="20"/>
              </w:rPr>
            </w:pPr>
            <w:r>
              <w:rPr>
                <w:rFonts w:ascii="Arial" w:eastAsia="Batang" w:hAnsi="Arial" w:cs="Arial"/>
                <w:sz w:val="20"/>
                <w:szCs w:val="20"/>
              </w:rPr>
              <w:t>Response</w:t>
            </w:r>
          </w:p>
        </w:tc>
      </w:tr>
      <w:tr w:rsidR="0032463C" w:rsidRPr="002A403B" w14:paraId="57B1E824" w14:textId="77777777" w:rsidTr="0032463C">
        <w:trPr>
          <w:trHeight w:hRule="exact" w:val="8732"/>
        </w:trPr>
        <w:tc>
          <w:tcPr>
            <w:tcW w:w="49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F65692"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w:t>
            </w:r>
          </w:p>
          <w:p w14:paraId="3963F7FB"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"SystemCode": "ODS_SRV",</w:t>
            </w:r>
          </w:p>
          <w:p w14:paraId="4B2D22F6"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"FunctionCode": "CORE_INVESTMENT_LIST_NHAN_VIEN",</w:t>
            </w:r>
          </w:p>
          <w:p w14:paraId="1DA31BD9"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"MultiRow": true,</w:t>
            </w:r>
          </w:p>
          <w:p w14:paraId="15701D90"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"parameters": [     </w:t>
            </w:r>
          </w:p>
          <w:p w14:paraId="11EEB28E" w14:textId="70DB0831" w:rsidR="0032463C" w:rsidRPr="00C32E3B" w:rsidRDefault="0032463C" w:rsidP="005516DE">
            <w:pPr>
              <w:spacing w:before="0" w:after="0"/>
              <w:rPr>
                <w:rFonts w:ascii="Arial" w:hAnsi="Arial" w:cs="Arial"/>
                <w:bCs/>
                <w:sz w:val="18"/>
                <w:szCs w:val="18"/>
              </w:rPr>
            </w:pPr>
            <w:r w:rsidRPr="00C32E3B">
              <w:rPr>
                <w:rFonts w:ascii="Arial" w:hAnsi="Arial" w:cs="Arial"/>
                <w:bCs/>
                <w:sz w:val="18"/>
                <w:szCs w:val="18"/>
              </w:rPr>
              <w:t xml:space="preserve">     </w:t>
            </w:r>
          </w:p>
          <w:p w14:paraId="0D449D33"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w:t>
            </w:r>
          </w:p>
          <w:p w14:paraId="1C4F5611"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"ParamName": "OUT_CUR",</w:t>
            </w:r>
          </w:p>
          <w:p w14:paraId="2AA587EB"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"ParamInOut": "OUT",</w:t>
            </w:r>
          </w:p>
          <w:p w14:paraId="2B5C0FA0"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"ParamType": "REF CURSOR",</w:t>
            </w:r>
          </w:p>
          <w:p w14:paraId="05D02B05"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"ParamValue": null</w:t>
            </w:r>
          </w:p>
          <w:p w14:paraId="1E0F13A5"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w:t>
            </w:r>
          </w:p>
          <w:p w14:paraId="43715697" w14:textId="77777777" w:rsidR="0032463C" w:rsidRPr="00C32E3B" w:rsidRDefault="0032463C" w:rsidP="0032463C">
            <w:pPr>
              <w:spacing w:before="0" w:after="0"/>
              <w:rPr>
                <w:rFonts w:ascii="Arial" w:hAnsi="Arial" w:cs="Arial"/>
                <w:bCs/>
                <w:sz w:val="18"/>
                <w:szCs w:val="18"/>
              </w:rPr>
            </w:pPr>
            <w:r w:rsidRPr="00C32E3B">
              <w:rPr>
                <w:rFonts w:ascii="Arial" w:hAnsi="Arial" w:cs="Arial"/>
                <w:bCs/>
                <w:sz w:val="18"/>
                <w:szCs w:val="18"/>
              </w:rPr>
              <w:t xml:space="preserve">    ]</w:t>
            </w:r>
          </w:p>
          <w:p w14:paraId="6E13BACA" w14:textId="77777777" w:rsidR="0032463C" w:rsidRPr="00733CDD" w:rsidRDefault="0032463C" w:rsidP="0032463C">
            <w:pPr>
              <w:pStyle w:val="tablecontent"/>
              <w:spacing w:before="120"/>
              <w:rPr>
                <w:rFonts w:eastAsia="Batang"/>
                <w:b w:val="0"/>
                <w:sz w:val="18"/>
                <w:szCs w:val="18"/>
              </w:rPr>
            </w:pPr>
            <w:r w:rsidRPr="00C32E3B">
              <w:rPr>
                <w:sz w:val="18"/>
                <w:szCs w:val="18"/>
              </w:rPr>
              <w:t xml:space="preserve">  }</w:t>
            </w:r>
          </w:p>
        </w:tc>
        <w:tc>
          <w:tcPr>
            <w:tcW w:w="4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F1D2B8"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w:t>
            </w:r>
          </w:p>
          <w:p w14:paraId="292D8FB9"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"Data": [</w:t>
            </w:r>
          </w:p>
          <w:p w14:paraId="53EF6C7F"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w:t>
            </w:r>
          </w:p>
          <w:p w14:paraId="23221822"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"MANHANVIEN": "02236",</w:t>
            </w:r>
          </w:p>
          <w:p w14:paraId="6E049B94"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"USERNAME": "quang.pv",</w:t>
            </w:r>
          </w:p>
          <w:p w14:paraId="41D164B1"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"HO_TEN": "Phan Văn Quang",</w:t>
            </w:r>
          </w:p>
          <w:p w14:paraId="1910B1BF"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"POS_DESC": "CN HAI PHONG",</w:t>
            </w:r>
          </w:p>
          <w:p w14:paraId="307F9EE4"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"TENCHUCDANH": "Chuyên viên Cấp 1",</w:t>
            </w:r>
          </w:p>
          <w:p w14:paraId="2AFF54A4"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"TENPHONGBANTA": null,</w:t>
            </w:r>
          </w:p>
          <w:p w14:paraId="205ED9D1"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"ROLE": null,</w:t>
            </w:r>
          </w:p>
          <w:p w14:paraId="71D6F047"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"TENTRANGTHAITA":null,     </w:t>
            </w:r>
          </w:p>
          <w:p w14:paraId="5DCCCD53"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w:t>
            </w:r>
          </w:p>
          <w:p w14:paraId="14EDDAF9"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w:t>
            </w:r>
          </w:p>
          <w:p w14:paraId="03F63291"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"StatusCode": 0,</w:t>
            </w:r>
          </w:p>
          <w:p w14:paraId="16FE8952" w14:textId="77777777" w:rsidR="0032463C" w:rsidRPr="00C32E3B" w:rsidRDefault="0032463C" w:rsidP="0032463C">
            <w:pPr>
              <w:pStyle w:val="ListParagraph"/>
              <w:spacing w:before="0" w:after="0"/>
              <w:ind w:left="0"/>
              <w:rPr>
                <w:rFonts w:ascii="Arial" w:eastAsia="Times New Roman" w:hAnsi="Arial" w:cs="Arial"/>
                <w:color w:val="000000"/>
                <w:sz w:val="18"/>
                <w:szCs w:val="18"/>
                <w:lang w:val="en-SG"/>
              </w:rPr>
            </w:pPr>
            <w:r w:rsidRPr="00C32E3B">
              <w:rPr>
                <w:rFonts w:ascii="Arial" w:eastAsia="Times New Roman" w:hAnsi="Arial" w:cs="Arial"/>
                <w:color w:val="000000"/>
                <w:sz w:val="18"/>
                <w:szCs w:val="18"/>
                <w:lang w:val="en-SG"/>
              </w:rPr>
              <w:t xml:space="preserve">  "Message": "Success",</w:t>
            </w:r>
          </w:p>
          <w:p w14:paraId="3DE6BB72" w14:textId="77777777" w:rsidR="0032463C" w:rsidRPr="00483075" w:rsidRDefault="0032463C" w:rsidP="0032463C">
            <w:pPr>
              <w:pStyle w:val="ListParagraph"/>
              <w:spacing w:before="0" w:after="0"/>
              <w:ind w:left="0"/>
              <w:rPr>
                <w:rFonts w:ascii="Arial" w:hAnsi="Arial" w:cs="Arial"/>
                <w:b/>
                <w:szCs w:val="24"/>
              </w:rPr>
            </w:pPr>
            <w:r w:rsidRPr="00C32E3B">
              <w:rPr>
                <w:rFonts w:ascii="Arial" w:eastAsia="Times New Roman" w:hAnsi="Arial" w:cs="Arial"/>
                <w:color w:val="000000"/>
                <w:sz w:val="18"/>
                <w:szCs w:val="18"/>
                <w:lang w:val="en-SG"/>
              </w:rPr>
              <w:t>}</w:t>
            </w:r>
          </w:p>
        </w:tc>
      </w:tr>
    </w:tbl>
    <w:p w14:paraId="17706C37" w14:textId="76914C4B" w:rsidR="001C1F26" w:rsidRDefault="001C1F26" w:rsidP="001C1F26">
      <w:pPr>
        <w:pStyle w:val="Heading2"/>
        <w:rPr>
          <w:rFonts w:ascii="Arial" w:hAnsi="Arial" w:cs="Arial"/>
          <w:lang w:val="en-GB"/>
        </w:rPr>
      </w:pPr>
      <w:r w:rsidRPr="00733CDD">
        <w:rPr>
          <w:rFonts w:ascii="Arial" w:hAnsi="Arial" w:cs="Arial"/>
          <w:lang w:val="en-GB"/>
        </w:rPr>
        <w:t>Hàm kiểm tra xem Core có dang EOD không?</w:t>
      </w:r>
      <w:bookmarkEnd w:id="95"/>
    </w:p>
    <w:p w14:paraId="126C6960" w14:textId="77777777" w:rsidR="00AC6CB8" w:rsidRPr="00733CDD" w:rsidRDefault="00AC6CB8" w:rsidP="00AC6CB8">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533A21F3" w14:textId="5B0EE957" w:rsidR="00AC6CB8" w:rsidRPr="00733CDD" w:rsidRDefault="008B5BE5" w:rsidP="008B5BE5">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w:t>
      </w:r>
      <w:r>
        <w:rPr>
          <w:rFonts w:ascii="Arial" w:hAnsi="Arial" w:cs="Arial"/>
          <w:szCs w:val="24"/>
        </w:rPr>
        <w:t>Dùng SOAP OVER JMS</w:t>
      </w:r>
    </w:p>
    <w:p w14:paraId="165B5368" w14:textId="22FFAE71" w:rsidR="00AC6CB8" w:rsidRPr="00733CDD" w:rsidRDefault="00AC6CB8" w:rsidP="008B5BE5">
      <w:pPr>
        <w:pStyle w:val="NormalIndent"/>
        <w:spacing w:after="0"/>
        <w:rPr>
          <w:rFonts w:ascii="Arial" w:hAnsi="Arial" w:cs="Arial"/>
          <w:b/>
          <w:bCs/>
          <w:szCs w:val="24"/>
        </w:rPr>
      </w:pPr>
      <w:r w:rsidRPr="00733CDD">
        <w:rPr>
          <w:rFonts w:ascii="Arial" w:hAnsi="Arial" w:cs="Arial"/>
          <w:szCs w:val="24"/>
        </w:rPr>
        <w:t xml:space="preserve">URL: </w:t>
      </w:r>
      <w:r w:rsidR="008B5BE5" w:rsidRPr="008B5BE5">
        <w:rPr>
          <w:rFonts w:ascii="Arial" w:hAnsi="Arial" w:cs="Arial"/>
          <w:sz w:val="20"/>
        </w:rPr>
        <w:t>jms://ESB_SOA_DEV::queue_utilities.geteodstatus.v10::queue_utilities.geteodstatus.v10</w:t>
      </w:r>
    </w:p>
    <w:p w14:paraId="0CDE14C8" w14:textId="77777777" w:rsidR="00AC6CB8" w:rsidRPr="00733CDD" w:rsidRDefault="00AC6CB8" w:rsidP="00AC6CB8">
      <w:pPr>
        <w:pStyle w:val="ListParagraph"/>
        <w:numPr>
          <w:ilvl w:val="0"/>
          <w:numId w:val="25"/>
        </w:numPr>
        <w:rPr>
          <w:rFonts w:ascii="Arial" w:hAnsi="Arial" w:cs="Arial"/>
          <w:b/>
          <w:i/>
          <w:u w:val="single"/>
        </w:rPr>
      </w:pPr>
      <w:r w:rsidRPr="00733CDD">
        <w:rPr>
          <w:rFonts w:ascii="Arial" w:hAnsi="Arial" w:cs="Arial"/>
          <w:b/>
          <w:i/>
          <w:u w:val="single"/>
        </w:rPr>
        <w:t>Input:</w:t>
      </w:r>
    </w:p>
    <w:p w14:paraId="3ED0057D" w14:textId="77777777" w:rsidR="00AC6CB8" w:rsidRPr="00733CDD" w:rsidRDefault="00AC6CB8" w:rsidP="00AC6CB8">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AC6CB8" w:rsidRPr="00733CDD" w14:paraId="21010797" w14:textId="77777777" w:rsidTr="000D29AE">
        <w:tc>
          <w:tcPr>
            <w:tcW w:w="1079" w:type="pct"/>
            <w:shd w:val="clear" w:color="auto" w:fill="F7CAAC"/>
            <w:tcMar>
              <w:top w:w="43" w:type="dxa"/>
              <w:left w:w="115" w:type="dxa"/>
              <w:bottom w:w="43" w:type="dxa"/>
              <w:right w:w="115" w:type="dxa"/>
            </w:tcMar>
            <w:vAlign w:val="center"/>
          </w:tcPr>
          <w:p w14:paraId="4D6F552A" w14:textId="77777777" w:rsidR="00AC6CB8" w:rsidRPr="00733CDD" w:rsidRDefault="00AC6CB8" w:rsidP="000D29AE">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43231469" w14:textId="77777777" w:rsidR="00AC6CB8" w:rsidRPr="00733CDD" w:rsidRDefault="00AC6CB8" w:rsidP="000D29AE">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33D2C60E" w14:textId="77777777" w:rsidR="00AC6CB8" w:rsidRPr="00733CDD" w:rsidRDefault="00AC6CB8" w:rsidP="000D29AE">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3804CC9F" w14:textId="77777777" w:rsidR="00AC6CB8" w:rsidRPr="00733CDD" w:rsidRDefault="00AC6CB8" w:rsidP="000D29AE">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2B2AB8D2" w14:textId="77777777" w:rsidR="00AC6CB8" w:rsidRPr="00733CDD" w:rsidRDefault="00AC6CB8" w:rsidP="000D29AE">
            <w:pPr>
              <w:pStyle w:val="tablehead"/>
              <w:rPr>
                <w:rFonts w:ascii="Arial" w:hAnsi="Arial" w:cs="Arial"/>
                <w:sz w:val="20"/>
                <w:szCs w:val="20"/>
              </w:rPr>
            </w:pPr>
            <w:r w:rsidRPr="00733CDD">
              <w:rPr>
                <w:rFonts w:ascii="Arial" w:hAnsi="Arial" w:cs="Arial"/>
                <w:sz w:val="20"/>
                <w:szCs w:val="20"/>
              </w:rPr>
              <w:t>Length</w:t>
            </w:r>
          </w:p>
        </w:tc>
      </w:tr>
      <w:tr w:rsidR="00AC6CB8" w:rsidRPr="00733CDD" w14:paraId="61F1EE43" w14:textId="77777777" w:rsidTr="000D29AE">
        <w:trPr>
          <w:trHeight w:val="419"/>
        </w:trPr>
        <w:tc>
          <w:tcPr>
            <w:tcW w:w="1079" w:type="pct"/>
            <w:shd w:val="clear" w:color="auto" w:fill="auto"/>
            <w:tcMar>
              <w:top w:w="43" w:type="dxa"/>
              <w:left w:w="115" w:type="dxa"/>
              <w:bottom w:w="43" w:type="dxa"/>
              <w:right w:w="115" w:type="dxa"/>
            </w:tcMar>
            <w:vAlign w:val="center"/>
          </w:tcPr>
          <w:p w14:paraId="3F8CE148" w14:textId="7DA2EE27" w:rsidR="00AC6CB8" w:rsidRPr="00305ECD" w:rsidRDefault="00D16F3A" w:rsidP="000D29AE">
            <w:pPr>
              <w:spacing w:before="0"/>
              <w:rPr>
                <w:rFonts w:ascii="Arial" w:hAnsi="Arial" w:cs="Arial"/>
                <w:sz w:val="20"/>
                <w:szCs w:val="20"/>
              </w:rPr>
            </w:pPr>
            <w:r w:rsidRPr="00AC6CB8">
              <w:rPr>
                <w:rFonts w:cs="Times New Roman"/>
                <w:sz w:val="20"/>
                <w:szCs w:val="20"/>
              </w:rPr>
              <w:t>requestId</w:t>
            </w:r>
          </w:p>
        </w:tc>
        <w:tc>
          <w:tcPr>
            <w:tcW w:w="2318" w:type="pct"/>
            <w:shd w:val="clear" w:color="auto" w:fill="auto"/>
            <w:tcMar>
              <w:top w:w="43" w:type="dxa"/>
              <w:left w:w="115" w:type="dxa"/>
              <w:bottom w:w="43" w:type="dxa"/>
              <w:right w:w="115" w:type="dxa"/>
            </w:tcMar>
            <w:vAlign w:val="center"/>
          </w:tcPr>
          <w:p w14:paraId="1AAB4E31" w14:textId="4FB65E8A" w:rsidR="00AC6CB8" w:rsidRPr="00305ECD" w:rsidRDefault="00D16F3A" w:rsidP="000D29AE">
            <w:pPr>
              <w:pStyle w:val="NormalIndent"/>
              <w:spacing w:after="0"/>
              <w:ind w:left="0"/>
              <w:rPr>
                <w:rFonts w:ascii="Arial" w:hAnsi="Arial" w:cs="Arial"/>
                <w:sz w:val="20"/>
              </w:rPr>
            </w:pPr>
            <w:r>
              <w:rPr>
                <w:rFonts w:ascii="Arial" w:hAnsi="Arial" w:cs="Arial"/>
                <w:sz w:val="20"/>
              </w:rPr>
              <w:t xml:space="preserve">ID request để </w:t>
            </w:r>
            <w:r w:rsidR="00753053">
              <w:rPr>
                <w:rFonts w:ascii="Arial" w:hAnsi="Arial" w:cs="Arial"/>
                <w:sz w:val="20"/>
              </w:rPr>
              <w:t>kiểm tra giữa 2 bên</w:t>
            </w:r>
          </w:p>
        </w:tc>
        <w:tc>
          <w:tcPr>
            <w:tcW w:w="591" w:type="pct"/>
            <w:shd w:val="clear" w:color="auto" w:fill="auto"/>
            <w:tcMar>
              <w:top w:w="43" w:type="dxa"/>
              <w:left w:w="115" w:type="dxa"/>
              <w:bottom w:w="43" w:type="dxa"/>
              <w:right w:w="115" w:type="dxa"/>
            </w:tcMar>
            <w:vAlign w:val="center"/>
          </w:tcPr>
          <w:p w14:paraId="38E368C5" w14:textId="5311CB8F" w:rsidR="00AC6CB8" w:rsidRPr="00733CDD" w:rsidRDefault="00AC6CB8" w:rsidP="000D29AE">
            <w:pPr>
              <w:spacing w:before="0"/>
              <w:rPr>
                <w:rFonts w:ascii="Arial" w:hAnsi="Arial" w:cs="Arial"/>
                <w:sz w:val="20"/>
                <w:szCs w:val="20"/>
              </w:rPr>
            </w:pPr>
          </w:p>
        </w:tc>
        <w:tc>
          <w:tcPr>
            <w:tcW w:w="387" w:type="pct"/>
            <w:shd w:val="clear" w:color="auto" w:fill="auto"/>
            <w:tcMar>
              <w:top w:w="43" w:type="dxa"/>
              <w:left w:w="115" w:type="dxa"/>
              <w:bottom w:w="43" w:type="dxa"/>
              <w:right w:w="115" w:type="dxa"/>
            </w:tcMar>
          </w:tcPr>
          <w:p w14:paraId="07372589" w14:textId="28DD7658" w:rsidR="00AC6CB8" w:rsidRPr="00733CDD" w:rsidRDefault="00AC6CB8" w:rsidP="000D29AE">
            <w:pPr>
              <w:jc w:val="center"/>
              <w:rPr>
                <w:rFonts w:ascii="Arial" w:hAnsi="Arial" w:cs="Arial"/>
                <w:sz w:val="20"/>
                <w:szCs w:val="20"/>
              </w:rPr>
            </w:pPr>
          </w:p>
        </w:tc>
        <w:tc>
          <w:tcPr>
            <w:tcW w:w="624" w:type="pct"/>
            <w:shd w:val="clear" w:color="auto" w:fill="auto"/>
            <w:tcMar>
              <w:top w:w="43" w:type="dxa"/>
              <w:left w:w="115" w:type="dxa"/>
              <w:bottom w:w="43" w:type="dxa"/>
              <w:right w:w="115" w:type="dxa"/>
            </w:tcMar>
            <w:vAlign w:val="center"/>
          </w:tcPr>
          <w:p w14:paraId="69A7B5AF" w14:textId="77777777" w:rsidR="00AC6CB8" w:rsidRPr="00733CDD" w:rsidRDefault="00AC6CB8" w:rsidP="000D29AE">
            <w:pPr>
              <w:pStyle w:val="NormalIndent"/>
              <w:spacing w:after="0"/>
              <w:ind w:left="0"/>
              <w:rPr>
                <w:rFonts w:ascii="Arial" w:hAnsi="Arial" w:cs="Arial"/>
                <w:sz w:val="20"/>
              </w:rPr>
            </w:pPr>
          </w:p>
        </w:tc>
      </w:tr>
      <w:tr w:rsidR="00AC6CB8" w:rsidRPr="00733CDD" w14:paraId="595645C6" w14:textId="77777777" w:rsidTr="000D29AE">
        <w:trPr>
          <w:trHeight w:val="365"/>
        </w:trPr>
        <w:tc>
          <w:tcPr>
            <w:tcW w:w="1079" w:type="pct"/>
            <w:shd w:val="clear" w:color="auto" w:fill="auto"/>
            <w:tcMar>
              <w:top w:w="43" w:type="dxa"/>
              <w:left w:w="115" w:type="dxa"/>
              <w:bottom w:w="43" w:type="dxa"/>
              <w:right w:w="115" w:type="dxa"/>
            </w:tcMar>
            <w:vAlign w:val="center"/>
          </w:tcPr>
          <w:p w14:paraId="194E6B91" w14:textId="75E6E13A" w:rsidR="00AC6CB8" w:rsidRPr="00305ECD" w:rsidRDefault="00AC6CB8" w:rsidP="000D29AE">
            <w:pPr>
              <w:spacing w:before="0"/>
              <w:rPr>
                <w:rFonts w:ascii="Arial" w:hAnsi="Arial" w:cs="Arial"/>
                <w:sz w:val="20"/>
                <w:szCs w:val="20"/>
              </w:rPr>
            </w:pPr>
          </w:p>
        </w:tc>
        <w:tc>
          <w:tcPr>
            <w:tcW w:w="2318" w:type="pct"/>
            <w:shd w:val="clear" w:color="auto" w:fill="auto"/>
            <w:tcMar>
              <w:top w:w="43" w:type="dxa"/>
              <w:left w:w="115" w:type="dxa"/>
              <w:bottom w:w="43" w:type="dxa"/>
              <w:right w:w="115" w:type="dxa"/>
            </w:tcMar>
            <w:vAlign w:val="center"/>
          </w:tcPr>
          <w:p w14:paraId="70814A60" w14:textId="6A450BE9" w:rsidR="00AC6CB8" w:rsidRPr="00305ECD" w:rsidRDefault="00AC6CB8" w:rsidP="000D29AE">
            <w:pPr>
              <w:rPr>
                <w:rFonts w:cs="Times New Roman"/>
                <w:sz w:val="20"/>
                <w:szCs w:val="20"/>
              </w:rPr>
            </w:pPr>
          </w:p>
        </w:tc>
        <w:tc>
          <w:tcPr>
            <w:tcW w:w="591" w:type="pct"/>
            <w:shd w:val="clear" w:color="auto" w:fill="auto"/>
            <w:tcMar>
              <w:top w:w="43" w:type="dxa"/>
              <w:left w:w="115" w:type="dxa"/>
              <w:bottom w:w="43" w:type="dxa"/>
              <w:right w:w="115" w:type="dxa"/>
            </w:tcMar>
          </w:tcPr>
          <w:p w14:paraId="2B0F47A0" w14:textId="2CB9AD96" w:rsidR="00AC6CB8" w:rsidRPr="00733CDD" w:rsidRDefault="00AC6CB8"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043B9D9F" w14:textId="5ADB5E33" w:rsidR="00AC6CB8" w:rsidRPr="00733CDD" w:rsidRDefault="00AC6CB8" w:rsidP="000D29AE">
            <w:pPr>
              <w:jc w:val="center"/>
              <w:rPr>
                <w:rFonts w:ascii="Arial" w:hAnsi="Arial" w:cs="Arial"/>
                <w:sz w:val="20"/>
                <w:szCs w:val="20"/>
              </w:rPr>
            </w:pPr>
          </w:p>
        </w:tc>
        <w:tc>
          <w:tcPr>
            <w:tcW w:w="624" w:type="pct"/>
            <w:shd w:val="clear" w:color="auto" w:fill="auto"/>
            <w:tcMar>
              <w:top w:w="43" w:type="dxa"/>
              <w:left w:w="115" w:type="dxa"/>
              <w:bottom w:w="43" w:type="dxa"/>
              <w:right w:w="115" w:type="dxa"/>
            </w:tcMar>
            <w:vAlign w:val="center"/>
          </w:tcPr>
          <w:p w14:paraId="7E1A7DBA" w14:textId="77777777" w:rsidR="00AC6CB8" w:rsidRPr="00733CDD" w:rsidRDefault="00AC6CB8" w:rsidP="000D29AE">
            <w:pPr>
              <w:pStyle w:val="NormalIndent"/>
              <w:spacing w:after="0"/>
              <w:ind w:left="0"/>
              <w:rPr>
                <w:rFonts w:ascii="Arial" w:hAnsi="Arial" w:cs="Arial"/>
                <w:sz w:val="20"/>
              </w:rPr>
            </w:pPr>
          </w:p>
        </w:tc>
      </w:tr>
      <w:tr w:rsidR="00AC6CB8" w:rsidRPr="00733CDD" w14:paraId="24674050" w14:textId="77777777" w:rsidTr="000D29AE">
        <w:trPr>
          <w:trHeight w:val="302"/>
        </w:trPr>
        <w:tc>
          <w:tcPr>
            <w:tcW w:w="1079" w:type="pct"/>
            <w:shd w:val="clear" w:color="auto" w:fill="auto"/>
            <w:tcMar>
              <w:top w:w="43" w:type="dxa"/>
              <w:left w:w="115" w:type="dxa"/>
              <w:bottom w:w="43" w:type="dxa"/>
              <w:right w:w="115" w:type="dxa"/>
            </w:tcMar>
            <w:vAlign w:val="center"/>
          </w:tcPr>
          <w:p w14:paraId="5DBFAAD9" w14:textId="3D953251" w:rsidR="00AC6CB8" w:rsidRPr="00305ECD" w:rsidRDefault="00AC6CB8" w:rsidP="000D29AE">
            <w:pPr>
              <w:spacing w:before="0"/>
              <w:rPr>
                <w:rFonts w:ascii="Arial" w:hAnsi="Arial" w:cs="Arial"/>
                <w:sz w:val="20"/>
                <w:szCs w:val="20"/>
              </w:rPr>
            </w:pPr>
          </w:p>
        </w:tc>
        <w:tc>
          <w:tcPr>
            <w:tcW w:w="2318" w:type="pct"/>
            <w:shd w:val="clear" w:color="auto" w:fill="auto"/>
            <w:tcMar>
              <w:top w:w="43" w:type="dxa"/>
              <w:left w:w="115" w:type="dxa"/>
              <w:bottom w:w="43" w:type="dxa"/>
              <w:right w:w="115" w:type="dxa"/>
            </w:tcMar>
            <w:vAlign w:val="center"/>
          </w:tcPr>
          <w:p w14:paraId="1D0A3295" w14:textId="78F72D63" w:rsidR="00AC6CB8" w:rsidRPr="00305ECD" w:rsidRDefault="00AC6CB8" w:rsidP="000D29AE">
            <w:pPr>
              <w:pStyle w:val="NormalIndent"/>
              <w:spacing w:after="0"/>
              <w:ind w:left="0"/>
              <w:rPr>
                <w:rFonts w:ascii="Arial" w:hAnsi="Arial" w:cs="Arial"/>
                <w:sz w:val="20"/>
              </w:rPr>
            </w:pPr>
          </w:p>
        </w:tc>
        <w:tc>
          <w:tcPr>
            <w:tcW w:w="591" w:type="pct"/>
            <w:shd w:val="clear" w:color="auto" w:fill="auto"/>
            <w:tcMar>
              <w:top w:w="43" w:type="dxa"/>
              <w:left w:w="115" w:type="dxa"/>
              <w:bottom w:w="43" w:type="dxa"/>
              <w:right w:w="115" w:type="dxa"/>
            </w:tcMar>
          </w:tcPr>
          <w:p w14:paraId="2B433940" w14:textId="0F0CCBE8" w:rsidR="00AC6CB8" w:rsidRPr="00733CDD" w:rsidRDefault="00AC6CB8"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4CF80BCA" w14:textId="355B6A61" w:rsidR="00AC6CB8" w:rsidRPr="00733CDD" w:rsidRDefault="00AC6CB8" w:rsidP="000D29AE">
            <w:pPr>
              <w:jc w:val="center"/>
              <w:rPr>
                <w:rFonts w:ascii="Arial" w:hAnsi="Arial" w:cs="Arial"/>
                <w:sz w:val="20"/>
                <w:szCs w:val="20"/>
              </w:rPr>
            </w:pPr>
          </w:p>
        </w:tc>
        <w:tc>
          <w:tcPr>
            <w:tcW w:w="624" w:type="pct"/>
            <w:shd w:val="clear" w:color="auto" w:fill="auto"/>
            <w:tcMar>
              <w:top w:w="43" w:type="dxa"/>
              <w:left w:w="115" w:type="dxa"/>
              <w:bottom w:w="43" w:type="dxa"/>
              <w:right w:w="115" w:type="dxa"/>
            </w:tcMar>
            <w:vAlign w:val="center"/>
          </w:tcPr>
          <w:p w14:paraId="62E91F6B" w14:textId="77777777" w:rsidR="00AC6CB8" w:rsidRPr="00733CDD" w:rsidRDefault="00AC6CB8" w:rsidP="000D29AE">
            <w:pPr>
              <w:pStyle w:val="NormalIndent"/>
              <w:spacing w:after="0"/>
              <w:ind w:left="0"/>
              <w:rPr>
                <w:rFonts w:ascii="Arial" w:hAnsi="Arial" w:cs="Arial"/>
                <w:sz w:val="20"/>
              </w:rPr>
            </w:pPr>
          </w:p>
        </w:tc>
      </w:tr>
      <w:tr w:rsidR="00AC6CB8" w:rsidRPr="00733CDD" w14:paraId="55DE0DDA" w14:textId="77777777" w:rsidTr="000D29AE">
        <w:trPr>
          <w:trHeight w:val="302"/>
        </w:trPr>
        <w:tc>
          <w:tcPr>
            <w:tcW w:w="1079" w:type="pct"/>
            <w:shd w:val="clear" w:color="auto" w:fill="auto"/>
            <w:tcMar>
              <w:top w:w="43" w:type="dxa"/>
              <w:left w:w="115" w:type="dxa"/>
              <w:bottom w:w="43" w:type="dxa"/>
              <w:right w:w="115" w:type="dxa"/>
            </w:tcMar>
            <w:vAlign w:val="center"/>
          </w:tcPr>
          <w:p w14:paraId="281AFAE1" w14:textId="09A9C395" w:rsidR="00AC6CB8" w:rsidRPr="00305ECD" w:rsidRDefault="00AC6CB8" w:rsidP="000D29AE">
            <w:pPr>
              <w:spacing w:before="0"/>
              <w:rPr>
                <w:rFonts w:ascii="Arial" w:hAnsi="Arial" w:cs="Arial"/>
              </w:rPr>
            </w:pPr>
          </w:p>
        </w:tc>
        <w:tc>
          <w:tcPr>
            <w:tcW w:w="2318" w:type="pct"/>
            <w:shd w:val="clear" w:color="auto" w:fill="auto"/>
            <w:tcMar>
              <w:top w:w="43" w:type="dxa"/>
              <w:left w:w="115" w:type="dxa"/>
              <w:bottom w:w="43" w:type="dxa"/>
              <w:right w:w="115" w:type="dxa"/>
            </w:tcMar>
            <w:vAlign w:val="center"/>
          </w:tcPr>
          <w:p w14:paraId="2E175DF6" w14:textId="742D51D8" w:rsidR="00AC6CB8" w:rsidRPr="00305ECD" w:rsidRDefault="00AC6CB8" w:rsidP="000D29AE">
            <w:pPr>
              <w:rPr>
                <w:rFonts w:cs="Times New Roman"/>
                <w:sz w:val="20"/>
                <w:szCs w:val="20"/>
              </w:rPr>
            </w:pPr>
          </w:p>
        </w:tc>
        <w:tc>
          <w:tcPr>
            <w:tcW w:w="591" w:type="pct"/>
            <w:shd w:val="clear" w:color="auto" w:fill="auto"/>
            <w:tcMar>
              <w:top w:w="43" w:type="dxa"/>
              <w:left w:w="115" w:type="dxa"/>
              <w:bottom w:w="43" w:type="dxa"/>
              <w:right w:w="115" w:type="dxa"/>
            </w:tcMar>
          </w:tcPr>
          <w:p w14:paraId="517C6023" w14:textId="736E93E9" w:rsidR="00AC6CB8" w:rsidRPr="00733CDD" w:rsidRDefault="00AC6CB8"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2B80FA47" w14:textId="1FB810F0" w:rsidR="00AC6CB8" w:rsidRPr="00733CDD" w:rsidRDefault="00AC6CB8" w:rsidP="000D29AE">
            <w:pPr>
              <w:jc w:val="center"/>
              <w:rPr>
                <w:rFonts w:ascii="Arial" w:hAnsi="Arial" w:cs="Arial"/>
                <w:color w:val="000000"/>
                <w:sz w:val="20"/>
                <w:szCs w:val="20"/>
              </w:rPr>
            </w:pPr>
          </w:p>
        </w:tc>
        <w:tc>
          <w:tcPr>
            <w:tcW w:w="624" w:type="pct"/>
            <w:shd w:val="clear" w:color="auto" w:fill="auto"/>
            <w:tcMar>
              <w:top w:w="43" w:type="dxa"/>
              <w:left w:w="115" w:type="dxa"/>
              <w:bottom w:w="43" w:type="dxa"/>
              <w:right w:w="115" w:type="dxa"/>
            </w:tcMar>
            <w:vAlign w:val="center"/>
          </w:tcPr>
          <w:p w14:paraId="0E0E4E49" w14:textId="77777777" w:rsidR="00AC6CB8" w:rsidRPr="00733CDD" w:rsidRDefault="00AC6CB8" w:rsidP="000D29AE">
            <w:pPr>
              <w:pStyle w:val="NormalIndent"/>
              <w:spacing w:after="0"/>
              <w:ind w:left="0"/>
              <w:rPr>
                <w:rFonts w:ascii="Arial" w:hAnsi="Arial" w:cs="Arial"/>
                <w:sz w:val="20"/>
              </w:rPr>
            </w:pPr>
          </w:p>
        </w:tc>
      </w:tr>
      <w:tr w:rsidR="00AC6CB8" w:rsidRPr="00733CDD" w14:paraId="67958B14" w14:textId="77777777" w:rsidTr="000D29AE">
        <w:trPr>
          <w:trHeight w:val="448"/>
        </w:trPr>
        <w:tc>
          <w:tcPr>
            <w:tcW w:w="1079" w:type="pct"/>
            <w:shd w:val="clear" w:color="auto" w:fill="auto"/>
            <w:tcMar>
              <w:top w:w="43" w:type="dxa"/>
              <w:left w:w="115" w:type="dxa"/>
              <w:bottom w:w="43" w:type="dxa"/>
              <w:right w:w="115" w:type="dxa"/>
            </w:tcMar>
            <w:vAlign w:val="center"/>
          </w:tcPr>
          <w:p w14:paraId="42C63B0A" w14:textId="77D73E78" w:rsidR="00AC6CB8" w:rsidRPr="00305ECD" w:rsidRDefault="00AC6CB8" w:rsidP="000D29AE">
            <w:pPr>
              <w:spacing w:before="0"/>
              <w:rPr>
                <w:rFonts w:ascii="Arial" w:hAnsi="Arial" w:cs="Arial"/>
              </w:rPr>
            </w:pPr>
          </w:p>
        </w:tc>
        <w:tc>
          <w:tcPr>
            <w:tcW w:w="2318" w:type="pct"/>
            <w:shd w:val="clear" w:color="auto" w:fill="auto"/>
            <w:tcMar>
              <w:top w:w="43" w:type="dxa"/>
              <w:left w:w="115" w:type="dxa"/>
              <w:bottom w:w="43" w:type="dxa"/>
              <w:right w:w="115" w:type="dxa"/>
            </w:tcMar>
            <w:vAlign w:val="center"/>
          </w:tcPr>
          <w:p w14:paraId="49D3B61D" w14:textId="267529F4" w:rsidR="00AC6CB8" w:rsidRPr="00733CDD" w:rsidRDefault="00AC6CB8" w:rsidP="000D29AE">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59FE5B50" w14:textId="1325A69A" w:rsidR="00AC6CB8" w:rsidRPr="00733CDD" w:rsidRDefault="00AC6CB8"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0E01F1AB" w14:textId="50C0E533" w:rsidR="00AC6CB8" w:rsidRPr="00733CDD" w:rsidRDefault="00AC6CB8" w:rsidP="000D29AE">
            <w:pPr>
              <w:jc w:val="center"/>
              <w:rPr>
                <w:rFonts w:ascii="Arial" w:hAnsi="Arial" w:cs="Arial"/>
                <w:color w:val="000000"/>
                <w:sz w:val="20"/>
                <w:szCs w:val="20"/>
              </w:rPr>
            </w:pPr>
          </w:p>
        </w:tc>
        <w:tc>
          <w:tcPr>
            <w:tcW w:w="624" w:type="pct"/>
            <w:shd w:val="clear" w:color="auto" w:fill="auto"/>
            <w:tcMar>
              <w:top w:w="43" w:type="dxa"/>
              <w:left w:w="115" w:type="dxa"/>
              <w:bottom w:w="43" w:type="dxa"/>
              <w:right w:w="115" w:type="dxa"/>
            </w:tcMar>
            <w:vAlign w:val="center"/>
          </w:tcPr>
          <w:p w14:paraId="7BA0EC48" w14:textId="77777777" w:rsidR="00AC6CB8" w:rsidRPr="00733CDD" w:rsidRDefault="00AC6CB8" w:rsidP="000D29AE">
            <w:pPr>
              <w:pStyle w:val="NormalIndent"/>
              <w:spacing w:after="0"/>
              <w:ind w:left="0"/>
              <w:rPr>
                <w:rFonts w:ascii="Arial" w:hAnsi="Arial" w:cs="Arial"/>
                <w:sz w:val="20"/>
              </w:rPr>
            </w:pPr>
          </w:p>
        </w:tc>
      </w:tr>
      <w:tr w:rsidR="00AC6CB8" w:rsidRPr="00733CDD" w14:paraId="45E4572E" w14:textId="77777777" w:rsidTr="000D29AE">
        <w:trPr>
          <w:trHeight w:val="302"/>
        </w:trPr>
        <w:tc>
          <w:tcPr>
            <w:tcW w:w="1079" w:type="pct"/>
            <w:shd w:val="clear" w:color="auto" w:fill="auto"/>
            <w:tcMar>
              <w:top w:w="43" w:type="dxa"/>
              <w:left w:w="115" w:type="dxa"/>
              <w:bottom w:w="43" w:type="dxa"/>
              <w:right w:w="115" w:type="dxa"/>
            </w:tcMar>
            <w:vAlign w:val="center"/>
          </w:tcPr>
          <w:p w14:paraId="6F056118" w14:textId="5A9E203E" w:rsidR="00AC6CB8" w:rsidRPr="00305ECD" w:rsidRDefault="00AC6CB8" w:rsidP="000D29AE">
            <w:pPr>
              <w:spacing w:before="0"/>
              <w:rPr>
                <w:rFonts w:ascii="Arial" w:hAnsi="Arial" w:cs="Arial"/>
              </w:rPr>
            </w:pPr>
          </w:p>
        </w:tc>
        <w:tc>
          <w:tcPr>
            <w:tcW w:w="2318" w:type="pct"/>
            <w:shd w:val="clear" w:color="auto" w:fill="auto"/>
            <w:tcMar>
              <w:top w:w="43" w:type="dxa"/>
              <w:left w:w="115" w:type="dxa"/>
              <w:bottom w:w="43" w:type="dxa"/>
              <w:right w:w="115" w:type="dxa"/>
            </w:tcMar>
            <w:vAlign w:val="center"/>
          </w:tcPr>
          <w:p w14:paraId="3C6AC5F6" w14:textId="3D32A2D8" w:rsidR="00AC6CB8" w:rsidRPr="00733CDD" w:rsidRDefault="00AC6CB8" w:rsidP="000D29AE">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67394C1A" w14:textId="4EE4DE58" w:rsidR="00AC6CB8" w:rsidRPr="00733CDD" w:rsidRDefault="00AC6CB8"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1C296434" w14:textId="178470B7" w:rsidR="00AC6CB8" w:rsidRPr="00733CDD" w:rsidRDefault="00AC6CB8" w:rsidP="000D29AE">
            <w:pPr>
              <w:jc w:val="center"/>
              <w:rPr>
                <w:rFonts w:ascii="Arial" w:hAnsi="Arial" w:cs="Arial"/>
                <w:color w:val="000000"/>
                <w:sz w:val="20"/>
                <w:szCs w:val="20"/>
              </w:rPr>
            </w:pPr>
          </w:p>
        </w:tc>
        <w:tc>
          <w:tcPr>
            <w:tcW w:w="624" w:type="pct"/>
            <w:shd w:val="clear" w:color="auto" w:fill="auto"/>
            <w:tcMar>
              <w:top w:w="43" w:type="dxa"/>
              <w:left w:w="115" w:type="dxa"/>
              <w:bottom w:w="43" w:type="dxa"/>
              <w:right w:w="115" w:type="dxa"/>
            </w:tcMar>
            <w:vAlign w:val="center"/>
          </w:tcPr>
          <w:p w14:paraId="7AF5E1CC" w14:textId="77777777" w:rsidR="00AC6CB8" w:rsidRPr="00733CDD" w:rsidRDefault="00AC6CB8" w:rsidP="000D29AE">
            <w:pPr>
              <w:pStyle w:val="NormalIndent"/>
              <w:spacing w:after="0"/>
              <w:ind w:left="0"/>
              <w:rPr>
                <w:rFonts w:ascii="Arial" w:hAnsi="Arial" w:cs="Arial"/>
                <w:sz w:val="20"/>
              </w:rPr>
            </w:pPr>
          </w:p>
        </w:tc>
      </w:tr>
      <w:tr w:rsidR="00AC6CB8" w:rsidRPr="00733CDD" w14:paraId="6FA29746" w14:textId="77777777" w:rsidTr="000D29AE">
        <w:trPr>
          <w:trHeight w:val="302"/>
        </w:trPr>
        <w:tc>
          <w:tcPr>
            <w:tcW w:w="1079" w:type="pct"/>
            <w:shd w:val="clear" w:color="auto" w:fill="auto"/>
            <w:tcMar>
              <w:top w:w="43" w:type="dxa"/>
              <w:left w:w="115" w:type="dxa"/>
              <w:bottom w:w="43" w:type="dxa"/>
              <w:right w:w="115" w:type="dxa"/>
            </w:tcMar>
            <w:vAlign w:val="center"/>
          </w:tcPr>
          <w:p w14:paraId="63F15427" w14:textId="5EFE64B3" w:rsidR="00AC6CB8" w:rsidRPr="00305ECD" w:rsidRDefault="00AC6CB8" w:rsidP="000D29AE">
            <w:pPr>
              <w:spacing w:before="0"/>
              <w:rPr>
                <w:rFonts w:ascii="Arial" w:hAnsi="Arial" w:cs="Arial"/>
                <w:sz w:val="18"/>
                <w:szCs w:val="18"/>
              </w:rPr>
            </w:pPr>
          </w:p>
        </w:tc>
        <w:tc>
          <w:tcPr>
            <w:tcW w:w="2318" w:type="pct"/>
            <w:shd w:val="clear" w:color="auto" w:fill="auto"/>
            <w:tcMar>
              <w:top w:w="43" w:type="dxa"/>
              <w:left w:w="115" w:type="dxa"/>
              <w:bottom w:w="43" w:type="dxa"/>
              <w:right w:w="115" w:type="dxa"/>
            </w:tcMar>
            <w:vAlign w:val="center"/>
          </w:tcPr>
          <w:p w14:paraId="3C365135" w14:textId="4A2094EF" w:rsidR="00AC6CB8" w:rsidRPr="00733CDD" w:rsidRDefault="00AC6CB8" w:rsidP="000D29AE">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0AD62D75" w14:textId="028F2F92" w:rsidR="00AC6CB8" w:rsidRPr="00733CDD" w:rsidRDefault="00AC6CB8" w:rsidP="000D29AE">
            <w:pPr>
              <w:rPr>
                <w:rFonts w:ascii="Arial" w:hAnsi="Arial" w:cs="Arial"/>
                <w:sz w:val="20"/>
                <w:szCs w:val="20"/>
              </w:rPr>
            </w:pPr>
          </w:p>
        </w:tc>
        <w:tc>
          <w:tcPr>
            <w:tcW w:w="387" w:type="pct"/>
            <w:shd w:val="clear" w:color="auto" w:fill="auto"/>
            <w:tcMar>
              <w:top w:w="43" w:type="dxa"/>
              <w:left w:w="115" w:type="dxa"/>
              <w:bottom w:w="43" w:type="dxa"/>
              <w:right w:w="115" w:type="dxa"/>
            </w:tcMar>
          </w:tcPr>
          <w:p w14:paraId="559A94C1" w14:textId="7F47DA50" w:rsidR="00AC6CB8" w:rsidRPr="00733CDD" w:rsidRDefault="00AC6CB8" w:rsidP="000D29AE">
            <w:pPr>
              <w:jc w:val="center"/>
              <w:rPr>
                <w:rFonts w:ascii="Arial" w:hAnsi="Arial" w:cs="Arial"/>
                <w:color w:val="000000"/>
                <w:sz w:val="20"/>
                <w:szCs w:val="20"/>
              </w:rPr>
            </w:pPr>
          </w:p>
        </w:tc>
        <w:tc>
          <w:tcPr>
            <w:tcW w:w="624" w:type="pct"/>
            <w:shd w:val="clear" w:color="auto" w:fill="auto"/>
            <w:tcMar>
              <w:top w:w="43" w:type="dxa"/>
              <w:left w:w="115" w:type="dxa"/>
              <w:bottom w:w="43" w:type="dxa"/>
              <w:right w:w="115" w:type="dxa"/>
            </w:tcMar>
            <w:vAlign w:val="center"/>
          </w:tcPr>
          <w:p w14:paraId="2649933F" w14:textId="77777777" w:rsidR="00AC6CB8" w:rsidRPr="00733CDD" w:rsidRDefault="00AC6CB8" w:rsidP="000D29AE">
            <w:pPr>
              <w:pStyle w:val="NormalIndent"/>
              <w:spacing w:after="0"/>
              <w:ind w:left="0"/>
              <w:rPr>
                <w:rFonts w:ascii="Arial" w:hAnsi="Arial" w:cs="Arial"/>
                <w:sz w:val="20"/>
              </w:rPr>
            </w:pPr>
          </w:p>
        </w:tc>
      </w:tr>
    </w:tbl>
    <w:p w14:paraId="4B924BE5" w14:textId="77777777" w:rsidR="00AC6CB8" w:rsidRPr="00733CDD" w:rsidRDefault="00AC6CB8" w:rsidP="00AC6CB8">
      <w:pPr>
        <w:pStyle w:val="NormalIndent"/>
        <w:spacing w:after="0"/>
        <w:ind w:left="0"/>
        <w:rPr>
          <w:rFonts w:ascii="Arial" w:hAnsi="Arial" w:cs="Arial"/>
        </w:rPr>
      </w:pPr>
    </w:p>
    <w:p w14:paraId="46766695" w14:textId="77777777" w:rsidR="00AC6CB8" w:rsidRPr="00733CDD" w:rsidRDefault="00AC6CB8" w:rsidP="00AC6CB8">
      <w:pPr>
        <w:pStyle w:val="ListParagraph"/>
        <w:numPr>
          <w:ilvl w:val="0"/>
          <w:numId w:val="25"/>
        </w:numPr>
        <w:rPr>
          <w:rFonts w:ascii="Arial" w:hAnsi="Arial" w:cs="Arial"/>
          <w:b/>
          <w:i/>
          <w:u w:val="single"/>
        </w:rPr>
      </w:pPr>
      <w:commentRangeStart w:id="102"/>
      <w:r w:rsidRPr="00733CDD">
        <w:rPr>
          <w:rFonts w:ascii="Arial" w:hAnsi="Arial" w:cs="Arial"/>
          <w:b/>
          <w:i/>
          <w:u w:val="single"/>
        </w:rPr>
        <w:t>Output:</w:t>
      </w:r>
      <w:commentRangeEnd w:id="102"/>
      <w:r w:rsidR="00573599">
        <w:rPr>
          <w:rStyle w:val="CommentReference"/>
        </w:rPr>
        <w:commentReference w:id="102"/>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7"/>
        <w:gridCol w:w="4062"/>
        <w:gridCol w:w="1260"/>
      </w:tblGrid>
      <w:tr w:rsidR="00AC6CB8" w:rsidRPr="00733CDD" w14:paraId="1FC36442" w14:textId="77777777" w:rsidTr="000D29AE">
        <w:tc>
          <w:tcPr>
            <w:tcW w:w="2267" w:type="pct"/>
            <w:shd w:val="clear" w:color="auto" w:fill="F7CAAC"/>
          </w:tcPr>
          <w:p w14:paraId="474A4C87" w14:textId="77777777" w:rsidR="00AC6CB8" w:rsidRPr="00733CDD" w:rsidRDefault="00AC6CB8" w:rsidP="000D29AE">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0866AE30" w14:textId="77777777" w:rsidR="00AC6CB8" w:rsidRPr="00733CDD" w:rsidRDefault="00AC6CB8" w:rsidP="000D29AE">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6635246D" w14:textId="77777777" w:rsidR="00AC6CB8" w:rsidRPr="00733CDD" w:rsidRDefault="00AC6CB8" w:rsidP="000D29AE">
            <w:pPr>
              <w:pStyle w:val="tablehead"/>
              <w:rPr>
                <w:rFonts w:ascii="Arial" w:eastAsia="Batang" w:hAnsi="Arial" w:cs="Arial"/>
                <w:sz w:val="20"/>
                <w:szCs w:val="20"/>
              </w:rPr>
            </w:pPr>
            <w:r w:rsidRPr="00733CDD">
              <w:rPr>
                <w:rFonts w:ascii="Arial" w:eastAsia="Batang" w:hAnsi="Arial" w:cs="Arial"/>
                <w:sz w:val="20"/>
                <w:szCs w:val="20"/>
              </w:rPr>
              <w:t>Type</w:t>
            </w:r>
          </w:p>
        </w:tc>
      </w:tr>
      <w:tr w:rsidR="00AC6CB8" w:rsidRPr="00733CDD" w14:paraId="1C10E8C2" w14:textId="77777777" w:rsidTr="000D29AE">
        <w:tc>
          <w:tcPr>
            <w:tcW w:w="2267" w:type="pct"/>
            <w:shd w:val="clear" w:color="auto" w:fill="auto"/>
          </w:tcPr>
          <w:p w14:paraId="25E9F8B7" w14:textId="71E4A8F1" w:rsidR="00AC6CB8" w:rsidRPr="00733CDD" w:rsidRDefault="009749D1" w:rsidP="000D29AE">
            <w:pPr>
              <w:rPr>
                <w:rFonts w:ascii="Arial" w:hAnsi="Arial" w:cs="Arial"/>
                <w:sz w:val="20"/>
              </w:rPr>
            </w:pPr>
            <w:r w:rsidRPr="009749D1">
              <w:rPr>
                <w:rFonts w:ascii="Arial" w:hAnsi="Arial" w:cs="Arial"/>
                <w:sz w:val="20"/>
              </w:rPr>
              <w:t>errCode</w:t>
            </w:r>
          </w:p>
        </w:tc>
        <w:tc>
          <w:tcPr>
            <w:tcW w:w="2085" w:type="pct"/>
            <w:shd w:val="clear" w:color="auto" w:fill="auto"/>
          </w:tcPr>
          <w:p w14:paraId="1339D778" w14:textId="77777777" w:rsidR="00AC6CB8" w:rsidRDefault="009749D1" w:rsidP="00C00BC5">
            <w:pPr>
              <w:jc w:val="left"/>
              <w:rPr>
                <w:rFonts w:cs="Times New Roman"/>
                <w:color w:val="F79646" w:themeColor="accent6"/>
                <w:sz w:val="12"/>
                <w:szCs w:val="12"/>
              </w:rPr>
            </w:pPr>
            <w:r>
              <w:rPr>
                <w:rFonts w:ascii="Arial" w:hAnsi="Arial" w:cs="Arial"/>
                <w:sz w:val="20"/>
                <w:lang w:eastAsia="x-none"/>
              </w:rPr>
              <w:t>Trạng thái EOD:</w:t>
            </w:r>
            <w:r>
              <w:rPr>
                <w:rFonts w:ascii="Arial" w:hAnsi="Arial" w:cs="Arial"/>
                <w:sz w:val="20"/>
                <w:lang w:eastAsia="x-none"/>
              </w:rPr>
              <w:br/>
              <w:t xml:space="preserve">- </w:t>
            </w:r>
            <w:r w:rsidRPr="00070ED9">
              <w:rPr>
                <w:rFonts w:cs="Times New Roman"/>
                <w:color w:val="F79646" w:themeColor="accent6"/>
                <w:sz w:val="12"/>
                <w:szCs w:val="12"/>
              </w:rPr>
              <w:t>OUT_EOD</w:t>
            </w:r>
            <w:r>
              <w:rPr>
                <w:rFonts w:cs="Times New Roman"/>
                <w:color w:val="F79646" w:themeColor="accent6"/>
                <w:sz w:val="12"/>
                <w:szCs w:val="12"/>
              </w:rPr>
              <w:t xml:space="preserve">: </w:t>
            </w:r>
          </w:p>
          <w:p w14:paraId="1BF75BED" w14:textId="0904BFA8" w:rsidR="00894339" w:rsidRPr="00733CDD" w:rsidRDefault="00894339" w:rsidP="00C00BC5">
            <w:pPr>
              <w:jc w:val="left"/>
              <w:rPr>
                <w:rFonts w:ascii="Arial" w:hAnsi="Arial" w:cs="Arial"/>
                <w:sz w:val="20"/>
                <w:lang w:eastAsia="x-none"/>
              </w:rPr>
            </w:pPr>
            <w:r>
              <w:rPr>
                <w:rFonts w:cs="Times New Roman"/>
                <w:color w:val="F79646" w:themeColor="accent6"/>
                <w:sz w:val="12"/>
                <w:szCs w:val="12"/>
              </w:rPr>
              <w:t>-</w:t>
            </w:r>
            <w:r>
              <w:t xml:space="preserve"> </w:t>
            </w:r>
            <w:r w:rsidRPr="00894339">
              <w:rPr>
                <w:rFonts w:cs="Times New Roman"/>
                <w:color w:val="F79646" w:themeColor="accent6"/>
                <w:sz w:val="12"/>
                <w:szCs w:val="12"/>
              </w:rPr>
              <w:t>IN_EOD</w:t>
            </w:r>
          </w:p>
        </w:tc>
        <w:tc>
          <w:tcPr>
            <w:tcW w:w="647" w:type="pct"/>
            <w:shd w:val="clear" w:color="auto" w:fill="auto"/>
          </w:tcPr>
          <w:p w14:paraId="7B8E4599" w14:textId="5566ADD7" w:rsidR="00AC6CB8" w:rsidRPr="00733CDD" w:rsidRDefault="00536273" w:rsidP="000D29AE">
            <w:pPr>
              <w:pStyle w:val="NormalIndent"/>
              <w:spacing w:before="240" w:after="0"/>
              <w:ind w:left="0"/>
              <w:rPr>
                <w:rFonts w:ascii="Arial" w:hAnsi="Arial" w:cs="Arial"/>
                <w:sz w:val="20"/>
              </w:rPr>
            </w:pPr>
            <w:r>
              <w:rPr>
                <w:rFonts w:ascii="Arial" w:hAnsi="Arial" w:cs="Arial"/>
                <w:sz w:val="20"/>
              </w:rPr>
              <w:t>String</w:t>
            </w:r>
          </w:p>
        </w:tc>
      </w:tr>
      <w:tr w:rsidR="00AC6CB8" w:rsidRPr="00733CDD" w14:paraId="5CEC2983" w14:textId="77777777" w:rsidTr="000D29AE">
        <w:tc>
          <w:tcPr>
            <w:tcW w:w="2267" w:type="pct"/>
            <w:shd w:val="clear" w:color="auto" w:fill="auto"/>
          </w:tcPr>
          <w:p w14:paraId="4FBE1CCA" w14:textId="77777777" w:rsidR="00AC6CB8" w:rsidRPr="00733CDD" w:rsidRDefault="00AC6CB8" w:rsidP="000D29AE">
            <w:pPr>
              <w:rPr>
                <w:rFonts w:ascii="Arial" w:hAnsi="Arial" w:cs="Arial"/>
                <w:sz w:val="20"/>
              </w:rPr>
            </w:pPr>
          </w:p>
        </w:tc>
        <w:tc>
          <w:tcPr>
            <w:tcW w:w="2085" w:type="pct"/>
            <w:shd w:val="clear" w:color="auto" w:fill="auto"/>
          </w:tcPr>
          <w:p w14:paraId="4B6341B5" w14:textId="77777777" w:rsidR="00AC6CB8" w:rsidRPr="00733CDD" w:rsidRDefault="00AC6CB8" w:rsidP="000D29AE">
            <w:pPr>
              <w:rPr>
                <w:rFonts w:ascii="Arial" w:hAnsi="Arial" w:cs="Arial"/>
                <w:sz w:val="20"/>
                <w:lang w:eastAsia="x-none"/>
              </w:rPr>
            </w:pPr>
          </w:p>
        </w:tc>
        <w:tc>
          <w:tcPr>
            <w:tcW w:w="647" w:type="pct"/>
            <w:shd w:val="clear" w:color="auto" w:fill="auto"/>
          </w:tcPr>
          <w:p w14:paraId="39DC8BCE" w14:textId="77777777" w:rsidR="00AC6CB8" w:rsidRPr="00733CDD" w:rsidRDefault="00AC6CB8" w:rsidP="000D29AE">
            <w:pPr>
              <w:pStyle w:val="NormalIndent"/>
              <w:spacing w:before="240" w:after="0"/>
              <w:ind w:left="0"/>
              <w:rPr>
                <w:rFonts w:ascii="Arial" w:hAnsi="Arial" w:cs="Arial"/>
                <w:sz w:val="20"/>
              </w:rPr>
            </w:pPr>
          </w:p>
        </w:tc>
      </w:tr>
      <w:tr w:rsidR="00AC6CB8" w:rsidRPr="00733CDD" w14:paraId="26F55D33" w14:textId="77777777" w:rsidTr="000D29AE">
        <w:tc>
          <w:tcPr>
            <w:tcW w:w="2267" w:type="pct"/>
            <w:shd w:val="clear" w:color="auto" w:fill="auto"/>
          </w:tcPr>
          <w:p w14:paraId="6B0171F6" w14:textId="77777777" w:rsidR="00AC6CB8" w:rsidRPr="00733CDD" w:rsidRDefault="00AC6CB8" w:rsidP="000D29AE">
            <w:pPr>
              <w:rPr>
                <w:rFonts w:ascii="Arial" w:hAnsi="Arial" w:cs="Arial"/>
                <w:sz w:val="20"/>
              </w:rPr>
            </w:pPr>
          </w:p>
        </w:tc>
        <w:tc>
          <w:tcPr>
            <w:tcW w:w="2085" w:type="pct"/>
            <w:shd w:val="clear" w:color="auto" w:fill="auto"/>
          </w:tcPr>
          <w:p w14:paraId="317DCF5F" w14:textId="77777777" w:rsidR="00AC6CB8" w:rsidRPr="00733CDD" w:rsidRDefault="00AC6CB8" w:rsidP="000D29AE">
            <w:pPr>
              <w:rPr>
                <w:rFonts w:ascii="Arial" w:hAnsi="Arial" w:cs="Arial"/>
                <w:sz w:val="20"/>
                <w:lang w:eastAsia="x-none"/>
              </w:rPr>
            </w:pPr>
          </w:p>
        </w:tc>
        <w:tc>
          <w:tcPr>
            <w:tcW w:w="647" w:type="pct"/>
            <w:shd w:val="clear" w:color="auto" w:fill="auto"/>
          </w:tcPr>
          <w:p w14:paraId="428943A8" w14:textId="77777777" w:rsidR="00AC6CB8" w:rsidRPr="00733CDD" w:rsidRDefault="00AC6CB8" w:rsidP="000D29AE">
            <w:pPr>
              <w:pStyle w:val="NormalIndent"/>
              <w:spacing w:before="240" w:after="0"/>
              <w:ind w:left="0"/>
              <w:rPr>
                <w:rFonts w:ascii="Arial" w:hAnsi="Arial" w:cs="Arial"/>
                <w:sz w:val="20"/>
              </w:rPr>
            </w:pPr>
          </w:p>
        </w:tc>
      </w:tr>
      <w:tr w:rsidR="00AC6CB8" w:rsidRPr="00733CDD" w14:paraId="7F23186F" w14:textId="77777777" w:rsidTr="000D29AE">
        <w:tc>
          <w:tcPr>
            <w:tcW w:w="2267" w:type="pct"/>
            <w:shd w:val="clear" w:color="auto" w:fill="auto"/>
          </w:tcPr>
          <w:p w14:paraId="2E0526D9" w14:textId="77777777" w:rsidR="00AC6CB8" w:rsidRPr="00733CDD" w:rsidRDefault="00AC6CB8" w:rsidP="000D29AE">
            <w:pPr>
              <w:rPr>
                <w:rFonts w:ascii="Arial" w:hAnsi="Arial" w:cs="Arial"/>
                <w:sz w:val="20"/>
              </w:rPr>
            </w:pPr>
          </w:p>
        </w:tc>
        <w:tc>
          <w:tcPr>
            <w:tcW w:w="2085" w:type="pct"/>
            <w:shd w:val="clear" w:color="auto" w:fill="auto"/>
          </w:tcPr>
          <w:p w14:paraId="16B02AF3" w14:textId="77777777" w:rsidR="00AC6CB8" w:rsidRPr="00733CDD" w:rsidRDefault="00AC6CB8" w:rsidP="000D29AE">
            <w:pPr>
              <w:rPr>
                <w:rFonts w:ascii="Arial" w:hAnsi="Arial" w:cs="Arial"/>
                <w:sz w:val="20"/>
                <w:lang w:eastAsia="x-none"/>
              </w:rPr>
            </w:pPr>
          </w:p>
        </w:tc>
        <w:tc>
          <w:tcPr>
            <w:tcW w:w="647" w:type="pct"/>
            <w:shd w:val="clear" w:color="auto" w:fill="auto"/>
          </w:tcPr>
          <w:p w14:paraId="7F6C7721" w14:textId="77777777" w:rsidR="00AC6CB8" w:rsidRPr="00733CDD" w:rsidRDefault="00AC6CB8" w:rsidP="000D29AE">
            <w:pPr>
              <w:pStyle w:val="NormalIndent"/>
              <w:spacing w:before="240" w:after="0"/>
              <w:ind w:left="0"/>
              <w:rPr>
                <w:rFonts w:ascii="Arial" w:hAnsi="Arial" w:cs="Arial"/>
                <w:sz w:val="20"/>
              </w:rPr>
            </w:pPr>
          </w:p>
        </w:tc>
      </w:tr>
    </w:tbl>
    <w:p w14:paraId="006D4673" w14:textId="77777777" w:rsidR="00AC6CB8" w:rsidRPr="00733CDD" w:rsidRDefault="00AC6CB8" w:rsidP="00AC6CB8">
      <w:pPr>
        <w:pStyle w:val="ListParagraph"/>
        <w:rPr>
          <w:rFonts w:ascii="Arial" w:hAnsi="Arial" w:cs="Arial"/>
          <w:b/>
          <w:szCs w:val="24"/>
        </w:rPr>
      </w:pPr>
    </w:p>
    <w:p w14:paraId="7B346172" w14:textId="77777777" w:rsidR="00AC6CB8" w:rsidRPr="00733CDD" w:rsidRDefault="00AC6CB8" w:rsidP="00AC6CB8">
      <w:pPr>
        <w:pStyle w:val="ListParagraph"/>
        <w:rPr>
          <w:rFonts w:ascii="Arial" w:hAnsi="Arial" w:cs="Arial"/>
          <w:b/>
          <w:szCs w:val="24"/>
        </w:rPr>
      </w:pPr>
    </w:p>
    <w:p w14:paraId="238B510C" w14:textId="77777777" w:rsidR="00AC6CB8" w:rsidRPr="00733CDD" w:rsidRDefault="00AC6CB8" w:rsidP="00AC6CB8">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4590"/>
      </w:tblGrid>
      <w:tr w:rsidR="00AC6CB8" w:rsidRPr="002A403B" w14:paraId="71C46796" w14:textId="77777777" w:rsidTr="000D29AE">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32B0F754" w14:textId="77777777" w:rsidR="00AC6CB8" w:rsidRPr="002A403B" w:rsidRDefault="00AC6CB8" w:rsidP="000D29AE">
            <w:pPr>
              <w:pStyle w:val="tablehead"/>
              <w:rPr>
                <w:rFonts w:ascii="Arial" w:eastAsia="Batang" w:hAnsi="Arial" w:cs="Arial"/>
                <w:sz w:val="20"/>
                <w:szCs w:val="20"/>
              </w:rPr>
            </w:pPr>
            <w:r>
              <w:rPr>
                <w:rFonts w:ascii="Arial" w:eastAsia="Batang" w:hAnsi="Arial" w:cs="Arial"/>
                <w:sz w:val="20"/>
                <w:szCs w:val="20"/>
              </w:rPr>
              <w:t>Request</w:t>
            </w:r>
          </w:p>
        </w:tc>
        <w:tc>
          <w:tcPr>
            <w:tcW w:w="45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4A0D0D4F" w14:textId="77777777" w:rsidR="00AC6CB8" w:rsidRPr="00C00BC5" w:rsidRDefault="00AC6CB8" w:rsidP="000D29AE">
            <w:pPr>
              <w:pStyle w:val="tablehead"/>
              <w:rPr>
                <w:rFonts w:ascii="Arial" w:eastAsia="Batang" w:hAnsi="Arial" w:cs="Arial"/>
                <w:sz w:val="12"/>
                <w:szCs w:val="12"/>
              </w:rPr>
            </w:pPr>
            <w:r w:rsidRPr="00C00BC5">
              <w:rPr>
                <w:rFonts w:ascii="Arial" w:eastAsia="Batang" w:hAnsi="Arial" w:cs="Arial"/>
                <w:sz w:val="12"/>
                <w:szCs w:val="12"/>
              </w:rPr>
              <w:t>Response</w:t>
            </w:r>
          </w:p>
        </w:tc>
      </w:tr>
      <w:tr w:rsidR="00AC6CB8" w:rsidRPr="002A403B" w14:paraId="1FD386F1" w14:textId="77777777" w:rsidTr="00C00BC5">
        <w:trPr>
          <w:trHeight w:hRule="exact" w:val="13520"/>
        </w:trPr>
        <w:tc>
          <w:tcPr>
            <w:tcW w:w="49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DCEBC9" w14:textId="77777777" w:rsidR="00AC6CB8" w:rsidRPr="00AC6CB8" w:rsidRDefault="00AC6CB8" w:rsidP="00AC6CB8">
            <w:pPr>
              <w:spacing w:before="0" w:after="0"/>
              <w:rPr>
                <w:rFonts w:cs="Times New Roman"/>
                <w:sz w:val="20"/>
                <w:szCs w:val="20"/>
              </w:rPr>
            </w:pPr>
            <w:r w:rsidRPr="00AC6CB8">
              <w:rPr>
                <w:rFonts w:cs="Times New Roman"/>
                <w:sz w:val="20"/>
                <w:szCs w:val="20"/>
              </w:rPr>
              <w:lastRenderedPageBreak/>
              <w:t>&lt;soap:Envelope xmlns:soap="http://www.w3.org/2003/05/soap-envelope" xmlns:ver1="shb/global/utilities/geteodstatus/ver1.0" xmlns:ns="shb/common/envelope/commonheader/1.0"&gt;</w:t>
            </w:r>
          </w:p>
          <w:p w14:paraId="5E4E6831"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&lt;soap:Header/&gt;</w:t>
            </w:r>
          </w:p>
          <w:p w14:paraId="01000868"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&lt;soap:Body&gt;</w:t>
            </w:r>
          </w:p>
          <w:p w14:paraId="794F20C5"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&lt;ver1:InquiryReq&gt;</w:t>
            </w:r>
          </w:p>
          <w:p w14:paraId="6BA91F19"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&lt;ns:AppHdr&gt;</w:t>
            </w:r>
          </w:p>
          <w:p w14:paraId="521AFF49"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&lt;!--Optional:--&gt;</w:t>
            </w:r>
          </w:p>
          <w:p w14:paraId="70C08170"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&lt;ns:CharSet&gt;?&lt;/ns:CharSet&gt;</w:t>
            </w:r>
          </w:p>
          <w:p w14:paraId="24329170"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&lt;ns:SvcVer&gt;?&lt;/ns:SvcVer&gt;</w:t>
            </w:r>
          </w:p>
          <w:p w14:paraId="430230F5"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&lt;ns:From&gt;</w:t>
            </w:r>
          </w:p>
          <w:p w14:paraId="461CF47B"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&lt;ns:Id&gt;?&lt;/ns:Id&gt;</w:t>
            </w:r>
          </w:p>
          <w:p w14:paraId="5FDBE57A"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&lt;ns:Name&gt;?&lt;/ns:Name&gt;</w:t>
            </w:r>
          </w:p>
          <w:p w14:paraId="11FF6E83"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&lt;/ns:From&gt;</w:t>
            </w:r>
          </w:p>
          <w:p w14:paraId="0F3F4E5E"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&lt;!--Zero or more repetitions:--&gt;</w:t>
            </w:r>
          </w:p>
          <w:p w14:paraId="0AAE1729"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&lt;ns:To&gt;</w:t>
            </w:r>
          </w:p>
          <w:p w14:paraId="53BB3D69"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&lt;ns:Id&gt;?&lt;/ns:Id&gt;</w:t>
            </w:r>
          </w:p>
          <w:p w14:paraId="512FC3DA"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&lt;ns:Name&gt;?&lt;/ns:Name&gt;</w:t>
            </w:r>
          </w:p>
          <w:p w14:paraId="307972D0"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&lt;/ns:To&gt;</w:t>
            </w:r>
          </w:p>
          <w:p w14:paraId="3E366FA0"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&lt;ns:MsgId&gt;?&lt;/ns:MsgId&gt;</w:t>
            </w:r>
          </w:p>
          <w:p w14:paraId="496533B4"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&lt;!--Optional:--&gt;</w:t>
            </w:r>
          </w:p>
          <w:p w14:paraId="4A7D4D6B"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&lt;ns:MsgPreId&gt;?&lt;/ns:MsgPreId&gt;</w:t>
            </w:r>
          </w:p>
          <w:p w14:paraId="440FD138"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&lt;ns:BizSvc&gt;</w:t>
            </w:r>
          </w:p>
          <w:p w14:paraId="2DDA38E5"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&lt;ns:Id&gt;?&lt;/ns:Id&gt;</w:t>
            </w:r>
          </w:p>
          <w:p w14:paraId="27C58415"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&lt;ns:Name&gt;?&lt;/ns:Name&gt;</w:t>
            </w:r>
          </w:p>
          <w:p w14:paraId="5F68D9C4"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&lt;/ns:BizSvc&gt;</w:t>
            </w:r>
          </w:p>
          <w:p w14:paraId="547720A0"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&lt;!--Optional:--&gt;</w:t>
            </w:r>
          </w:p>
          <w:p w14:paraId="792B6D98"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&lt;ns:Service&gt;</w:t>
            </w:r>
          </w:p>
          <w:p w14:paraId="12184766"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&lt;!--Optional:--&gt;</w:t>
            </w:r>
          </w:p>
          <w:p w14:paraId="4877CC2D"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&lt;ns:ServiceID&gt;?&lt;/ns:ServiceID&gt;</w:t>
            </w:r>
          </w:p>
          <w:p w14:paraId="36E0B610"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&lt;!--Optional:--&gt;</w:t>
            </w:r>
          </w:p>
          <w:p w14:paraId="65B543E0"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&lt;ns:ServiceName&gt;?&lt;/ns:ServiceName&gt;</w:t>
            </w:r>
          </w:p>
          <w:p w14:paraId="75F9CDD3"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&lt;!--Optional:--&gt;</w:t>
            </w:r>
          </w:p>
          <w:p w14:paraId="0B5A159C"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&lt;ns:Operatrion&gt;?&lt;/ns:Operatrion&gt;</w:t>
            </w:r>
          </w:p>
          <w:p w14:paraId="19FBC230"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&lt;/ns:Service&gt;</w:t>
            </w:r>
          </w:p>
          <w:p w14:paraId="6A556DF9"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&lt;ns:TransDt&gt;?&lt;/ns:TransDt&gt;</w:t>
            </w:r>
          </w:p>
          <w:p w14:paraId="6A68CEAF"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&lt;!--Optional:--&gt;</w:t>
            </w:r>
          </w:p>
          <w:p w14:paraId="51CDF89F"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&lt;ns:Signature&gt;?&lt;/ns:Signature&gt;</w:t>
            </w:r>
          </w:p>
          <w:p w14:paraId="65C7DEED"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&lt;/ns:AppHdr&gt;</w:t>
            </w:r>
          </w:p>
          <w:p w14:paraId="3FC00AE8"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&lt;ver1:requestId&gt;?&lt;/ver1:requestId&gt;</w:t>
            </w:r>
          </w:p>
          <w:p w14:paraId="456F33D5"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&lt;/ver1:InquiryReq&gt;</w:t>
            </w:r>
          </w:p>
          <w:p w14:paraId="56244C24" w14:textId="77777777" w:rsidR="00AC6CB8" w:rsidRPr="00AC6CB8" w:rsidRDefault="00AC6CB8" w:rsidP="00AC6CB8">
            <w:pPr>
              <w:spacing w:before="0" w:after="0"/>
              <w:rPr>
                <w:rFonts w:cs="Times New Roman"/>
                <w:sz w:val="20"/>
                <w:szCs w:val="20"/>
              </w:rPr>
            </w:pPr>
            <w:r w:rsidRPr="00AC6CB8">
              <w:rPr>
                <w:rFonts w:cs="Times New Roman"/>
                <w:sz w:val="20"/>
                <w:szCs w:val="20"/>
              </w:rPr>
              <w:t xml:space="preserve">   &lt;/soap:Body&gt;</w:t>
            </w:r>
          </w:p>
          <w:p w14:paraId="3725E63F" w14:textId="4C1B52F4" w:rsidR="00AC6CB8" w:rsidRPr="00AC6CB8" w:rsidRDefault="00AC6CB8" w:rsidP="00AC6CB8">
            <w:pPr>
              <w:spacing w:before="0" w:after="0"/>
            </w:pPr>
            <w:r w:rsidRPr="00AC6CB8">
              <w:rPr>
                <w:rFonts w:cs="Times New Roman"/>
                <w:sz w:val="20"/>
                <w:szCs w:val="20"/>
              </w:rPr>
              <w:t>&lt;/soap:Envelope&gt;</w:t>
            </w:r>
          </w:p>
        </w:tc>
        <w:tc>
          <w:tcPr>
            <w:tcW w:w="4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F844E4"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&lt;SOAP-ENV:Envelope xmlns:SOAP-ENV="http://www.w3.org/2003/05/soap-envelope"&gt;</w:t>
            </w:r>
          </w:p>
          <w:p w14:paraId="4277A8C8"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&lt;SOAP-ENV:Body&gt;</w:t>
            </w:r>
          </w:p>
          <w:p w14:paraId="0392E537"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&lt;ns0:InquiryRes xmlns:ns0="shb/global/utilities/geteodstatus/ver1.0"&gt;</w:t>
            </w:r>
          </w:p>
          <w:p w14:paraId="35701951"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&lt;ns:AppHdr xmlns:ns="shb/common/envelope/commonheader/1.0" xmlns:ver1="shb/global/utilities/geteodstatus/ver1.0" xmlns:soap="http://www.w3.org/2003/05/soap-envelope"&gt;</w:t>
            </w:r>
          </w:p>
          <w:p w14:paraId="288803F5"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&lt;ns:CharSet&gt;?&lt;/ns:CharSet&gt;</w:t>
            </w:r>
          </w:p>
          <w:p w14:paraId="050C8515"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&lt;ns:SvcVer&gt;1.0&lt;/ns:SvcVer&gt;</w:t>
            </w:r>
          </w:p>
          <w:p w14:paraId="4C5A1726"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&lt;ns:From&gt;</w:t>
            </w:r>
          </w:p>
          <w:p w14:paraId="3736E033"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&lt;ns:Id&gt;?&lt;/ns:Id&gt;</w:t>
            </w:r>
          </w:p>
          <w:p w14:paraId="4F43E4BC"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&lt;ns:Name&gt;?&lt;/ns:Name&gt;</w:t>
            </w:r>
          </w:p>
          <w:p w14:paraId="7AAAE2D3"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&lt;/ns:From&gt;</w:t>
            </w:r>
          </w:p>
          <w:p w14:paraId="08CCB363"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&lt;ns:To&gt;</w:t>
            </w:r>
          </w:p>
          <w:p w14:paraId="300AA4D3"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&lt;ns:Id&gt;?&lt;/ns:Id&gt;</w:t>
            </w:r>
          </w:p>
          <w:p w14:paraId="2361ED8C"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&lt;ns:Name&gt;?&lt;/ns:Name&gt;</w:t>
            </w:r>
          </w:p>
          <w:p w14:paraId="7EE2E4DA"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&lt;/ns:To&gt;</w:t>
            </w:r>
          </w:p>
          <w:p w14:paraId="61728CF5"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&lt;ns:MsgId&gt;?&lt;/ns:MsgId&gt;</w:t>
            </w:r>
          </w:p>
          <w:p w14:paraId="02968653"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&lt;ns:MsgPreId&gt;?&lt;/ns:MsgPreId&gt;</w:t>
            </w:r>
          </w:p>
          <w:p w14:paraId="63ABC02B"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&lt;ns:BizSvc&gt;</w:t>
            </w:r>
          </w:p>
          <w:p w14:paraId="4EF81D4B"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&lt;ns:Id&gt;?&lt;/ns:Id&gt;</w:t>
            </w:r>
          </w:p>
          <w:p w14:paraId="1F88B7C4"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&lt;ns:Name&gt;?&lt;/ns:Name&gt;</w:t>
            </w:r>
          </w:p>
          <w:p w14:paraId="5AFE94CC"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&lt;/ns:BizSvc&gt;</w:t>
            </w:r>
          </w:p>
          <w:p w14:paraId="739F3198"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&lt;ns:Service&gt;</w:t>
            </w:r>
          </w:p>
          <w:p w14:paraId="3D3E8C1B"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&lt;ns:ServiceID&gt;?&lt;/ns:ServiceID&gt;</w:t>
            </w:r>
          </w:p>
          <w:p w14:paraId="2391B343"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&lt;ns:ServiceName&gt;?&lt;/ns:ServiceName&gt;</w:t>
            </w:r>
          </w:p>
          <w:p w14:paraId="2796E7CF"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&lt;ns:Operatrion&gt;?&lt;/ns:Operatrion&gt;</w:t>
            </w:r>
          </w:p>
          <w:p w14:paraId="6347BB33"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&lt;/ns:Service&gt;</w:t>
            </w:r>
          </w:p>
          <w:p w14:paraId="51E58CE9"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&lt;ns:TransDt&gt;2021-08-25T15:00:09&lt;/ns:TransDt&gt;</w:t>
            </w:r>
          </w:p>
          <w:p w14:paraId="6E5BAA5F"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&lt;ns:Signature&gt;?&lt;/ns:Signature&gt;</w:t>
            </w:r>
          </w:p>
          <w:p w14:paraId="4DA3F5A6"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&lt;/ns:AppHdr&gt;</w:t>
            </w:r>
          </w:p>
          <w:p w14:paraId="2613B3F4"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&lt;ns1:RespSts xmlns:ns1="shb/common/envelope/commonheader/1.0"&gt;</w:t>
            </w:r>
          </w:p>
          <w:p w14:paraId="5CEB5887"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&lt;ns1:Sts&gt;0&lt;/ns1:Sts&gt;</w:t>
            </w:r>
          </w:p>
          <w:p w14:paraId="4BB0186C"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&lt;/ns1:RespSts&gt;</w:t>
            </w:r>
          </w:p>
          <w:p w14:paraId="3DA5B7DC"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&lt;ns0:errCode&gt;OUT_EOD&lt;/ns0:errCode&gt;</w:t>
            </w:r>
          </w:p>
          <w:p w14:paraId="198B377C"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&lt;ns0:errDesc/&gt;</w:t>
            </w:r>
          </w:p>
          <w:p w14:paraId="0CDC4B3E"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&lt;/ns0:InquiryRes&gt;</w:t>
            </w:r>
          </w:p>
          <w:p w14:paraId="7A3F5007" w14:textId="77777777" w:rsidR="009749D1"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 xml:space="preserve">   &lt;/SOAP-ENV:Body&gt;</w:t>
            </w:r>
          </w:p>
          <w:p w14:paraId="779B6736" w14:textId="69EE19D2" w:rsidR="00AC6CB8" w:rsidRPr="00C00BC5" w:rsidRDefault="009749D1" w:rsidP="009749D1">
            <w:pPr>
              <w:rPr>
                <w:rFonts w:cs="Times New Roman"/>
                <w:color w:val="F79646" w:themeColor="accent6"/>
                <w:sz w:val="12"/>
                <w:szCs w:val="12"/>
              </w:rPr>
            </w:pPr>
            <w:r w:rsidRPr="00C00BC5">
              <w:rPr>
                <w:rFonts w:cs="Times New Roman"/>
                <w:color w:val="F79646" w:themeColor="accent6"/>
                <w:sz w:val="12"/>
                <w:szCs w:val="12"/>
              </w:rPr>
              <w:t>&lt;/SOAP-ENV:Envelope&gt;</w:t>
            </w:r>
          </w:p>
        </w:tc>
      </w:tr>
    </w:tbl>
    <w:p w14:paraId="70B7096E" w14:textId="1405BD11" w:rsidR="001C1F26" w:rsidRDefault="001C1F26" w:rsidP="001C1F26">
      <w:pPr>
        <w:pStyle w:val="Heading2"/>
        <w:rPr>
          <w:rFonts w:ascii="Arial" w:hAnsi="Arial" w:cs="Arial"/>
          <w:lang w:val="en-GB"/>
        </w:rPr>
      </w:pPr>
      <w:bookmarkStart w:id="103" w:name="_Toc88143074"/>
      <w:r w:rsidRPr="00733CDD">
        <w:rPr>
          <w:rFonts w:ascii="Arial" w:hAnsi="Arial" w:cs="Arial"/>
          <w:lang w:val="en-GB"/>
        </w:rPr>
        <w:t>tích hợp Tools gửi email</w:t>
      </w:r>
      <w:proofErr w:type="gramStart"/>
      <w:r w:rsidRPr="00733CDD">
        <w:rPr>
          <w:rFonts w:ascii="Arial" w:hAnsi="Arial" w:cs="Arial"/>
          <w:lang w:val="en-GB"/>
        </w:rPr>
        <w:t>,sms</w:t>
      </w:r>
      <w:bookmarkEnd w:id="103"/>
      <w:proofErr w:type="gramEnd"/>
    </w:p>
    <w:p w14:paraId="3814C93B" w14:textId="77777777" w:rsidR="00305ECD" w:rsidRPr="00733CDD" w:rsidRDefault="00305ECD" w:rsidP="00305ECD">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1078BE85" w14:textId="77777777" w:rsidR="00305ECD" w:rsidRPr="00733CDD" w:rsidRDefault="00305ECD" w:rsidP="00305ECD">
      <w:pPr>
        <w:pStyle w:val="NormalIndent"/>
        <w:spacing w:after="0"/>
        <w:rPr>
          <w:rFonts w:ascii="Arial" w:hAnsi="Arial" w:cs="Arial"/>
          <w:szCs w:val="24"/>
        </w:rPr>
      </w:pPr>
      <w:r w:rsidRPr="00733CDD">
        <w:rPr>
          <w:rFonts w:ascii="Arial" w:hAnsi="Arial" w:cs="Arial"/>
          <w:szCs w:val="24"/>
        </w:rPr>
        <w:lastRenderedPageBreak/>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03319EE1" w14:textId="77777777" w:rsidR="00305ECD" w:rsidRPr="00733CDD" w:rsidRDefault="00305ECD" w:rsidP="00305ECD">
      <w:pPr>
        <w:pStyle w:val="NormalIndent"/>
        <w:spacing w:after="0"/>
        <w:rPr>
          <w:rFonts w:ascii="Arial" w:hAnsi="Arial" w:cs="Arial"/>
          <w:szCs w:val="24"/>
        </w:rPr>
      </w:pPr>
      <w:r w:rsidRPr="00733CDD">
        <w:rPr>
          <w:rFonts w:ascii="Arial" w:hAnsi="Arial" w:cs="Arial"/>
          <w:szCs w:val="24"/>
        </w:rPr>
        <w:t>HTTP method: POST</w:t>
      </w:r>
    </w:p>
    <w:p w14:paraId="21A8D7CF" w14:textId="77777777" w:rsidR="00305ECD" w:rsidRPr="00733CDD" w:rsidRDefault="00305ECD" w:rsidP="00305ECD">
      <w:pPr>
        <w:pStyle w:val="NormalIndent"/>
        <w:spacing w:after="0"/>
        <w:rPr>
          <w:rFonts w:ascii="Arial" w:hAnsi="Arial" w:cs="Arial"/>
        </w:rPr>
      </w:pPr>
      <w:r w:rsidRPr="00733CDD">
        <w:rPr>
          <w:rFonts w:ascii="Arial" w:hAnsi="Arial" w:cs="Arial"/>
          <w:szCs w:val="24"/>
        </w:rPr>
        <w:t xml:space="preserve">URL: </w:t>
      </w:r>
      <w:hyperlink r:id="rId22"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656BF146" w14:textId="77777777" w:rsidR="00305ECD" w:rsidRPr="00733CDD" w:rsidRDefault="00305ECD" w:rsidP="00305ECD">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7913E970" w14:textId="77777777" w:rsidR="00305ECD" w:rsidRPr="00733CDD" w:rsidRDefault="00305ECD" w:rsidP="00305ECD">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0BEF53D1" w14:textId="77777777" w:rsidR="00305ECD" w:rsidRPr="00733CDD" w:rsidRDefault="00305ECD" w:rsidP="00305ECD">
      <w:pPr>
        <w:pStyle w:val="NormalIndent"/>
        <w:spacing w:after="0"/>
        <w:rPr>
          <w:rFonts w:ascii="Arial" w:hAnsi="Arial" w:cs="Arial"/>
        </w:rPr>
      </w:pPr>
    </w:p>
    <w:p w14:paraId="776F4294" w14:textId="77777777" w:rsidR="00305ECD" w:rsidRPr="00733CDD" w:rsidRDefault="00305ECD" w:rsidP="00305ECD">
      <w:pPr>
        <w:pStyle w:val="ListParagraph"/>
        <w:numPr>
          <w:ilvl w:val="0"/>
          <w:numId w:val="25"/>
        </w:numPr>
        <w:rPr>
          <w:rFonts w:ascii="Arial" w:hAnsi="Arial" w:cs="Arial"/>
          <w:b/>
          <w:i/>
          <w:u w:val="single"/>
        </w:rPr>
      </w:pPr>
      <w:r w:rsidRPr="00733CDD">
        <w:rPr>
          <w:rFonts w:ascii="Arial" w:hAnsi="Arial" w:cs="Arial"/>
          <w:b/>
          <w:i/>
          <w:u w:val="single"/>
        </w:rPr>
        <w:t>Input:</w:t>
      </w:r>
    </w:p>
    <w:p w14:paraId="025A16D0" w14:textId="77777777" w:rsidR="00305ECD" w:rsidRPr="00733CDD" w:rsidRDefault="00305ECD" w:rsidP="00305ECD">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305ECD" w:rsidRPr="00733CDD" w14:paraId="76B34027" w14:textId="77777777" w:rsidTr="000D29AE">
        <w:tc>
          <w:tcPr>
            <w:tcW w:w="1079" w:type="pct"/>
            <w:shd w:val="clear" w:color="auto" w:fill="F7CAAC"/>
            <w:tcMar>
              <w:top w:w="43" w:type="dxa"/>
              <w:left w:w="115" w:type="dxa"/>
              <w:bottom w:w="43" w:type="dxa"/>
              <w:right w:w="115" w:type="dxa"/>
            </w:tcMar>
            <w:vAlign w:val="center"/>
          </w:tcPr>
          <w:p w14:paraId="5529E488" w14:textId="77777777" w:rsidR="00305ECD" w:rsidRPr="00733CDD" w:rsidRDefault="00305ECD" w:rsidP="000D29AE">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43310D60" w14:textId="77777777" w:rsidR="00305ECD" w:rsidRPr="00733CDD" w:rsidRDefault="00305ECD" w:rsidP="000D29AE">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4BDAEFCB" w14:textId="77777777" w:rsidR="00305ECD" w:rsidRPr="00733CDD" w:rsidRDefault="00305ECD" w:rsidP="000D29AE">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292E295F" w14:textId="77777777" w:rsidR="00305ECD" w:rsidRPr="00733CDD" w:rsidRDefault="00305ECD" w:rsidP="000D29AE">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6AF5E731" w14:textId="77777777" w:rsidR="00305ECD" w:rsidRPr="00733CDD" w:rsidRDefault="00305ECD" w:rsidP="000D29AE">
            <w:pPr>
              <w:pStyle w:val="tablehead"/>
              <w:rPr>
                <w:rFonts w:ascii="Arial" w:hAnsi="Arial" w:cs="Arial"/>
                <w:sz w:val="20"/>
                <w:szCs w:val="20"/>
              </w:rPr>
            </w:pPr>
            <w:r w:rsidRPr="00733CDD">
              <w:rPr>
                <w:rFonts w:ascii="Arial" w:hAnsi="Arial" w:cs="Arial"/>
                <w:sz w:val="20"/>
                <w:szCs w:val="20"/>
              </w:rPr>
              <w:t>Length</w:t>
            </w:r>
          </w:p>
        </w:tc>
      </w:tr>
      <w:tr w:rsidR="00305ECD" w:rsidRPr="00733CDD" w14:paraId="0F3FD7A0" w14:textId="77777777" w:rsidTr="000D29AE">
        <w:trPr>
          <w:trHeight w:val="419"/>
        </w:trPr>
        <w:tc>
          <w:tcPr>
            <w:tcW w:w="1079" w:type="pct"/>
            <w:shd w:val="clear" w:color="auto" w:fill="auto"/>
            <w:tcMar>
              <w:top w:w="43" w:type="dxa"/>
              <w:left w:w="115" w:type="dxa"/>
              <w:bottom w:w="43" w:type="dxa"/>
              <w:right w:w="115" w:type="dxa"/>
            </w:tcMar>
            <w:vAlign w:val="center"/>
          </w:tcPr>
          <w:p w14:paraId="55B11406" w14:textId="2FE1CB47" w:rsidR="00305ECD" w:rsidRPr="00305ECD" w:rsidRDefault="00305ECD" w:rsidP="000D29AE">
            <w:pPr>
              <w:spacing w:before="0"/>
              <w:rPr>
                <w:rFonts w:ascii="Arial" w:hAnsi="Arial" w:cs="Arial"/>
                <w:sz w:val="20"/>
                <w:szCs w:val="20"/>
              </w:rPr>
            </w:pPr>
            <w:r w:rsidRPr="00305ECD">
              <w:rPr>
                <w:rFonts w:cs="Times New Roman"/>
                <w:sz w:val="20"/>
                <w:szCs w:val="20"/>
              </w:rPr>
              <w:t>NEWS_COMM_TYPE</w:t>
            </w:r>
          </w:p>
        </w:tc>
        <w:tc>
          <w:tcPr>
            <w:tcW w:w="2318" w:type="pct"/>
            <w:shd w:val="clear" w:color="auto" w:fill="auto"/>
            <w:tcMar>
              <w:top w:w="43" w:type="dxa"/>
              <w:left w:w="115" w:type="dxa"/>
              <w:bottom w:w="43" w:type="dxa"/>
              <w:right w:w="115" w:type="dxa"/>
            </w:tcMar>
            <w:vAlign w:val="center"/>
          </w:tcPr>
          <w:p w14:paraId="055A0DC3" w14:textId="255E1064" w:rsidR="00305ECD" w:rsidRPr="00305ECD" w:rsidRDefault="00305ECD" w:rsidP="000D29AE">
            <w:pPr>
              <w:pStyle w:val="NormalIndent"/>
              <w:spacing w:after="0"/>
              <w:ind w:left="0"/>
              <w:rPr>
                <w:rFonts w:ascii="Arial" w:hAnsi="Arial" w:cs="Arial"/>
                <w:sz w:val="20"/>
              </w:rPr>
            </w:pPr>
            <w:r w:rsidRPr="00305ECD">
              <w:rPr>
                <w:sz w:val="20"/>
              </w:rPr>
              <w:t>Sử dụng các giá trị EMAIL,OTT,SMS</w:t>
            </w:r>
          </w:p>
        </w:tc>
        <w:tc>
          <w:tcPr>
            <w:tcW w:w="591" w:type="pct"/>
            <w:shd w:val="clear" w:color="auto" w:fill="auto"/>
            <w:tcMar>
              <w:top w:w="43" w:type="dxa"/>
              <w:left w:w="115" w:type="dxa"/>
              <w:bottom w:w="43" w:type="dxa"/>
              <w:right w:w="115" w:type="dxa"/>
            </w:tcMar>
            <w:vAlign w:val="center"/>
          </w:tcPr>
          <w:p w14:paraId="6ACEB4AC" w14:textId="77777777" w:rsidR="00305ECD" w:rsidRPr="00733CDD" w:rsidRDefault="00305ECD" w:rsidP="000D29AE">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16F62B97" w14:textId="77777777" w:rsidR="00305ECD" w:rsidRPr="00733CDD" w:rsidRDefault="00305ECD"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CF2F221" w14:textId="77777777" w:rsidR="00305ECD" w:rsidRPr="00733CDD" w:rsidRDefault="00305ECD" w:rsidP="000D29AE">
            <w:pPr>
              <w:pStyle w:val="NormalIndent"/>
              <w:spacing w:after="0"/>
              <w:ind w:left="0"/>
              <w:rPr>
                <w:rFonts w:ascii="Arial" w:hAnsi="Arial" w:cs="Arial"/>
                <w:sz w:val="20"/>
              </w:rPr>
            </w:pPr>
          </w:p>
        </w:tc>
      </w:tr>
      <w:tr w:rsidR="00305ECD" w:rsidRPr="00733CDD" w14:paraId="288D7F50" w14:textId="77777777" w:rsidTr="000D29AE">
        <w:trPr>
          <w:trHeight w:val="365"/>
        </w:trPr>
        <w:tc>
          <w:tcPr>
            <w:tcW w:w="1079" w:type="pct"/>
            <w:shd w:val="clear" w:color="auto" w:fill="auto"/>
            <w:tcMar>
              <w:top w:w="43" w:type="dxa"/>
              <w:left w:w="115" w:type="dxa"/>
              <w:bottom w:w="43" w:type="dxa"/>
              <w:right w:w="115" w:type="dxa"/>
            </w:tcMar>
            <w:vAlign w:val="center"/>
          </w:tcPr>
          <w:p w14:paraId="1F3FBD84" w14:textId="3EAEBFD2" w:rsidR="00305ECD" w:rsidRPr="00305ECD" w:rsidRDefault="00305ECD" w:rsidP="000D29AE">
            <w:pPr>
              <w:spacing w:before="0"/>
              <w:rPr>
                <w:rFonts w:ascii="Arial" w:hAnsi="Arial" w:cs="Arial"/>
                <w:sz w:val="20"/>
                <w:szCs w:val="20"/>
              </w:rPr>
            </w:pPr>
            <w:r w:rsidRPr="00305ECD">
              <w:rPr>
                <w:rFonts w:cs="Times New Roman"/>
                <w:sz w:val="20"/>
                <w:szCs w:val="20"/>
              </w:rPr>
              <w:t>NEWS_CONTENT</w:t>
            </w:r>
          </w:p>
        </w:tc>
        <w:tc>
          <w:tcPr>
            <w:tcW w:w="2318" w:type="pct"/>
            <w:shd w:val="clear" w:color="auto" w:fill="auto"/>
            <w:tcMar>
              <w:top w:w="43" w:type="dxa"/>
              <w:left w:w="115" w:type="dxa"/>
              <w:bottom w:w="43" w:type="dxa"/>
              <w:right w:w="115" w:type="dxa"/>
            </w:tcMar>
            <w:vAlign w:val="center"/>
          </w:tcPr>
          <w:p w14:paraId="6B5620C1" w14:textId="0C22BE62" w:rsidR="00305ECD" w:rsidRPr="00305ECD" w:rsidRDefault="00305ECD" w:rsidP="00305ECD">
            <w:pPr>
              <w:rPr>
                <w:rFonts w:cs="Times New Roman"/>
                <w:sz w:val="20"/>
                <w:szCs w:val="20"/>
              </w:rPr>
            </w:pPr>
            <w:r w:rsidRPr="00305ECD">
              <w:rPr>
                <w:rFonts w:cs="Times New Roman"/>
                <w:sz w:val="20"/>
                <w:szCs w:val="20"/>
              </w:rPr>
              <w:t>Nội dung bản tin</w:t>
            </w:r>
          </w:p>
        </w:tc>
        <w:tc>
          <w:tcPr>
            <w:tcW w:w="591" w:type="pct"/>
            <w:shd w:val="clear" w:color="auto" w:fill="auto"/>
            <w:tcMar>
              <w:top w:w="43" w:type="dxa"/>
              <w:left w:w="115" w:type="dxa"/>
              <w:bottom w:w="43" w:type="dxa"/>
              <w:right w:w="115" w:type="dxa"/>
            </w:tcMar>
          </w:tcPr>
          <w:p w14:paraId="623387F8" w14:textId="77777777" w:rsidR="00305ECD" w:rsidRPr="00733CDD" w:rsidRDefault="00305ECD" w:rsidP="000D29AE">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6DF418AC" w14:textId="77777777" w:rsidR="00305ECD" w:rsidRPr="00733CDD" w:rsidRDefault="00305ECD"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86367AF" w14:textId="77777777" w:rsidR="00305ECD" w:rsidRPr="00733CDD" w:rsidRDefault="00305ECD" w:rsidP="000D29AE">
            <w:pPr>
              <w:pStyle w:val="NormalIndent"/>
              <w:spacing w:after="0"/>
              <w:ind w:left="0"/>
              <w:rPr>
                <w:rFonts w:ascii="Arial" w:hAnsi="Arial" w:cs="Arial"/>
                <w:sz w:val="20"/>
              </w:rPr>
            </w:pPr>
          </w:p>
        </w:tc>
      </w:tr>
      <w:tr w:rsidR="00305ECD" w:rsidRPr="00733CDD" w14:paraId="307834C2" w14:textId="77777777" w:rsidTr="000D29AE">
        <w:trPr>
          <w:trHeight w:val="302"/>
        </w:trPr>
        <w:tc>
          <w:tcPr>
            <w:tcW w:w="1079" w:type="pct"/>
            <w:shd w:val="clear" w:color="auto" w:fill="auto"/>
            <w:tcMar>
              <w:top w:w="43" w:type="dxa"/>
              <w:left w:w="115" w:type="dxa"/>
              <w:bottom w:w="43" w:type="dxa"/>
              <w:right w:w="115" w:type="dxa"/>
            </w:tcMar>
            <w:vAlign w:val="center"/>
          </w:tcPr>
          <w:p w14:paraId="5759F8A0" w14:textId="1483D28D" w:rsidR="00305ECD" w:rsidRPr="00305ECD" w:rsidRDefault="00305ECD" w:rsidP="000D29AE">
            <w:pPr>
              <w:spacing w:before="0"/>
              <w:rPr>
                <w:rFonts w:ascii="Arial" w:hAnsi="Arial" w:cs="Arial"/>
                <w:sz w:val="20"/>
                <w:szCs w:val="20"/>
              </w:rPr>
            </w:pPr>
            <w:r w:rsidRPr="00305ECD">
              <w:rPr>
                <w:rFonts w:cs="Times New Roman"/>
                <w:sz w:val="20"/>
                <w:szCs w:val="20"/>
              </w:rPr>
              <w:t>NEWS_TITLE</w:t>
            </w:r>
          </w:p>
        </w:tc>
        <w:tc>
          <w:tcPr>
            <w:tcW w:w="2318" w:type="pct"/>
            <w:shd w:val="clear" w:color="auto" w:fill="auto"/>
            <w:tcMar>
              <w:top w:w="43" w:type="dxa"/>
              <w:left w:w="115" w:type="dxa"/>
              <w:bottom w:w="43" w:type="dxa"/>
              <w:right w:w="115" w:type="dxa"/>
            </w:tcMar>
            <w:vAlign w:val="center"/>
          </w:tcPr>
          <w:p w14:paraId="6B7F41AA" w14:textId="3203E60B" w:rsidR="00305ECD" w:rsidRPr="00305ECD" w:rsidRDefault="00305ECD" w:rsidP="00305ECD">
            <w:pPr>
              <w:pStyle w:val="NormalIndent"/>
              <w:spacing w:after="0"/>
              <w:ind w:left="0"/>
              <w:rPr>
                <w:rFonts w:ascii="Arial" w:hAnsi="Arial" w:cs="Arial"/>
                <w:sz w:val="20"/>
              </w:rPr>
            </w:pPr>
            <w:r w:rsidRPr="00305ECD">
              <w:rPr>
                <w:sz w:val="20"/>
              </w:rPr>
              <w:t>Tiêu đề bản tin</w:t>
            </w:r>
          </w:p>
        </w:tc>
        <w:tc>
          <w:tcPr>
            <w:tcW w:w="591" w:type="pct"/>
            <w:shd w:val="clear" w:color="auto" w:fill="auto"/>
            <w:tcMar>
              <w:top w:w="43" w:type="dxa"/>
              <w:left w:w="115" w:type="dxa"/>
              <w:bottom w:w="43" w:type="dxa"/>
              <w:right w:w="115" w:type="dxa"/>
            </w:tcMar>
          </w:tcPr>
          <w:p w14:paraId="0C06F818" w14:textId="0B03C6A8" w:rsidR="00305ECD" w:rsidRPr="00733CDD" w:rsidRDefault="00305ECD" w:rsidP="000D29AE">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02686266" w14:textId="77777777" w:rsidR="00305ECD" w:rsidRPr="00733CDD" w:rsidRDefault="00305ECD" w:rsidP="000D29AE">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993A6F0" w14:textId="77777777" w:rsidR="00305ECD" w:rsidRPr="00733CDD" w:rsidRDefault="00305ECD" w:rsidP="000D29AE">
            <w:pPr>
              <w:pStyle w:val="NormalIndent"/>
              <w:spacing w:after="0"/>
              <w:ind w:left="0"/>
              <w:rPr>
                <w:rFonts w:ascii="Arial" w:hAnsi="Arial" w:cs="Arial"/>
                <w:sz w:val="20"/>
              </w:rPr>
            </w:pPr>
          </w:p>
        </w:tc>
      </w:tr>
      <w:tr w:rsidR="00305ECD" w:rsidRPr="00733CDD" w14:paraId="738ABFFD" w14:textId="77777777" w:rsidTr="000D29AE">
        <w:trPr>
          <w:trHeight w:val="302"/>
        </w:trPr>
        <w:tc>
          <w:tcPr>
            <w:tcW w:w="1079" w:type="pct"/>
            <w:shd w:val="clear" w:color="auto" w:fill="auto"/>
            <w:tcMar>
              <w:top w:w="43" w:type="dxa"/>
              <w:left w:w="115" w:type="dxa"/>
              <w:bottom w:w="43" w:type="dxa"/>
              <w:right w:w="115" w:type="dxa"/>
            </w:tcMar>
            <w:vAlign w:val="center"/>
          </w:tcPr>
          <w:p w14:paraId="0E8CD2B7" w14:textId="083C2D91" w:rsidR="00305ECD" w:rsidRPr="00305ECD" w:rsidRDefault="00305ECD" w:rsidP="00305ECD">
            <w:pPr>
              <w:spacing w:before="0"/>
              <w:rPr>
                <w:rFonts w:ascii="Arial" w:hAnsi="Arial" w:cs="Arial"/>
              </w:rPr>
            </w:pPr>
            <w:r w:rsidRPr="00305ECD">
              <w:rPr>
                <w:rFonts w:cs="Times New Roman"/>
                <w:sz w:val="20"/>
                <w:szCs w:val="20"/>
              </w:rPr>
              <w:t>NEWS_TO</w:t>
            </w:r>
          </w:p>
        </w:tc>
        <w:tc>
          <w:tcPr>
            <w:tcW w:w="2318" w:type="pct"/>
            <w:shd w:val="clear" w:color="auto" w:fill="auto"/>
            <w:tcMar>
              <w:top w:w="43" w:type="dxa"/>
              <w:left w:w="115" w:type="dxa"/>
              <w:bottom w:w="43" w:type="dxa"/>
              <w:right w:w="115" w:type="dxa"/>
            </w:tcMar>
            <w:vAlign w:val="center"/>
          </w:tcPr>
          <w:p w14:paraId="4B7C80F5" w14:textId="66DDCAE3" w:rsidR="00305ECD" w:rsidRPr="00305ECD" w:rsidRDefault="00305ECD" w:rsidP="00305ECD">
            <w:pPr>
              <w:rPr>
                <w:rFonts w:cs="Times New Roman"/>
                <w:sz w:val="20"/>
                <w:szCs w:val="20"/>
              </w:rPr>
            </w:pPr>
            <w:r w:rsidRPr="00305ECD">
              <w:rPr>
                <w:rFonts w:cs="Times New Roman"/>
                <w:sz w:val="20"/>
                <w:szCs w:val="20"/>
              </w:rPr>
              <w:t>Địa chỉ người nhận</w:t>
            </w:r>
          </w:p>
        </w:tc>
        <w:tc>
          <w:tcPr>
            <w:tcW w:w="591" w:type="pct"/>
            <w:shd w:val="clear" w:color="auto" w:fill="auto"/>
            <w:tcMar>
              <w:top w:w="43" w:type="dxa"/>
              <w:left w:w="115" w:type="dxa"/>
              <w:bottom w:w="43" w:type="dxa"/>
              <w:right w:w="115" w:type="dxa"/>
            </w:tcMar>
          </w:tcPr>
          <w:p w14:paraId="026C25FA" w14:textId="428EA8A5" w:rsidR="00305ECD" w:rsidRPr="00733CDD" w:rsidRDefault="00305ECD" w:rsidP="000D29AE">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09F99BAD" w14:textId="77777777" w:rsidR="00305ECD" w:rsidRPr="00733CDD" w:rsidRDefault="00305ECD"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7D5E3A3" w14:textId="77777777" w:rsidR="00305ECD" w:rsidRPr="00733CDD" w:rsidRDefault="00305ECD" w:rsidP="000D29AE">
            <w:pPr>
              <w:pStyle w:val="NormalIndent"/>
              <w:spacing w:after="0"/>
              <w:ind w:left="0"/>
              <w:rPr>
                <w:rFonts w:ascii="Arial" w:hAnsi="Arial" w:cs="Arial"/>
                <w:sz w:val="20"/>
              </w:rPr>
            </w:pPr>
          </w:p>
        </w:tc>
      </w:tr>
      <w:tr w:rsidR="00305ECD" w:rsidRPr="00733CDD" w14:paraId="47BF0BCA" w14:textId="77777777" w:rsidTr="00305ECD">
        <w:trPr>
          <w:trHeight w:val="448"/>
        </w:trPr>
        <w:tc>
          <w:tcPr>
            <w:tcW w:w="1079" w:type="pct"/>
            <w:shd w:val="clear" w:color="auto" w:fill="auto"/>
            <w:tcMar>
              <w:top w:w="43" w:type="dxa"/>
              <w:left w:w="115" w:type="dxa"/>
              <w:bottom w:w="43" w:type="dxa"/>
              <w:right w:w="115" w:type="dxa"/>
            </w:tcMar>
            <w:vAlign w:val="center"/>
          </w:tcPr>
          <w:p w14:paraId="2CF45163" w14:textId="24A8D0E9" w:rsidR="00305ECD" w:rsidRPr="00305ECD" w:rsidRDefault="00305ECD" w:rsidP="000D29AE">
            <w:pPr>
              <w:spacing w:before="0"/>
              <w:rPr>
                <w:rFonts w:ascii="Arial" w:hAnsi="Arial" w:cs="Arial"/>
              </w:rPr>
            </w:pPr>
            <w:r w:rsidRPr="00305ECD">
              <w:rPr>
                <w:rFonts w:cs="Times New Roman"/>
                <w:sz w:val="20"/>
                <w:szCs w:val="20"/>
              </w:rPr>
              <w:t>PARENT_ID</w:t>
            </w:r>
          </w:p>
        </w:tc>
        <w:tc>
          <w:tcPr>
            <w:tcW w:w="2318" w:type="pct"/>
            <w:shd w:val="clear" w:color="auto" w:fill="auto"/>
            <w:tcMar>
              <w:top w:w="43" w:type="dxa"/>
              <w:left w:w="115" w:type="dxa"/>
              <w:bottom w:w="43" w:type="dxa"/>
              <w:right w:w="115" w:type="dxa"/>
            </w:tcMar>
            <w:vAlign w:val="center"/>
          </w:tcPr>
          <w:p w14:paraId="22F6C1AC" w14:textId="2BC41532" w:rsidR="00305ECD" w:rsidRPr="00733CDD" w:rsidRDefault="00305ECD" w:rsidP="000D29AE">
            <w:pPr>
              <w:spacing w:after="0" w:line="270" w:lineRule="atLeast"/>
              <w:rPr>
                <w:rFonts w:ascii="Arial" w:hAnsi="Arial" w:cs="Arial"/>
              </w:rPr>
            </w:pPr>
            <w:r>
              <w:rPr>
                <w:rFonts w:ascii="Arial" w:hAnsi="Arial" w:cs="Arial"/>
              </w:rPr>
              <w:t>null</w:t>
            </w:r>
          </w:p>
        </w:tc>
        <w:tc>
          <w:tcPr>
            <w:tcW w:w="591" w:type="pct"/>
            <w:shd w:val="clear" w:color="auto" w:fill="auto"/>
            <w:tcMar>
              <w:top w:w="43" w:type="dxa"/>
              <w:left w:w="115" w:type="dxa"/>
              <w:bottom w:w="43" w:type="dxa"/>
              <w:right w:w="115" w:type="dxa"/>
            </w:tcMar>
          </w:tcPr>
          <w:p w14:paraId="6F709BE7" w14:textId="77777777" w:rsidR="00305ECD" w:rsidRPr="00733CDD" w:rsidRDefault="00305ECD" w:rsidP="000D29AE">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4E19E481" w14:textId="77777777" w:rsidR="00305ECD" w:rsidRPr="00733CDD" w:rsidRDefault="00305ECD"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525FFECE" w14:textId="77777777" w:rsidR="00305ECD" w:rsidRPr="00733CDD" w:rsidRDefault="00305ECD" w:rsidP="000D29AE">
            <w:pPr>
              <w:pStyle w:val="NormalIndent"/>
              <w:spacing w:after="0"/>
              <w:ind w:left="0"/>
              <w:rPr>
                <w:rFonts w:ascii="Arial" w:hAnsi="Arial" w:cs="Arial"/>
                <w:sz w:val="20"/>
              </w:rPr>
            </w:pPr>
          </w:p>
        </w:tc>
      </w:tr>
      <w:tr w:rsidR="00305ECD" w:rsidRPr="00733CDD" w14:paraId="19BD3C37" w14:textId="77777777" w:rsidTr="000D29AE">
        <w:trPr>
          <w:trHeight w:val="302"/>
        </w:trPr>
        <w:tc>
          <w:tcPr>
            <w:tcW w:w="1079" w:type="pct"/>
            <w:shd w:val="clear" w:color="auto" w:fill="auto"/>
            <w:tcMar>
              <w:top w:w="43" w:type="dxa"/>
              <w:left w:w="115" w:type="dxa"/>
              <w:bottom w:w="43" w:type="dxa"/>
              <w:right w:w="115" w:type="dxa"/>
            </w:tcMar>
            <w:vAlign w:val="center"/>
          </w:tcPr>
          <w:p w14:paraId="07340DE4" w14:textId="0D956096" w:rsidR="00305ECD" w:rsidRPr="00305ECD" w:rsidRDefault="00305ECD" w:rsidP="000D29AE">
            <w:pPr>
              <w:spacing w:before="0"/>
              <w:rPr>
                <w:rFonts w:ascii="Arial" w:hAnsi="Arial" w:cs="Arial"/>
              </w:rPr>
            </w:pPr>
            <w:r w:rsidRPr="00305ECD">
              <w:rPr>
                <w:rFonts w:cs="Times New Roman"/>
                <w:sz w:val="20"/>
                <w:szCs w:val="20"/>
              </w:rPr>
              <w:t>PAYLOAD_DATA</w:t>
            </w:r>
          </w:p>
        </w:tc>
        <w:tc>
          <w:tcPr>
            <w:tcW w:w="2318" w:type="pct"/>
            <w:shd w:val="clear" w:color="auto" w:fill="auto"/>
            <w:tcMar>
              <w:top w:w="43" w:type="dxa"/>
              <w:left w:w="115" w:type="dxa"/>
              <w:bottom w:w="43" w:type="dxa"/>
              <w:right w:w="115" w:type="dxa"/>
            </w:tcMar>
            <w:vAlign w:val="center"/>
          </w:tcPr>
          <w:p w14:paraId="73059E92" w14:textId="7F9790EF" w:rsidR="00305ECD" w:rsidRPr="00733CDD" w:rsidRDefault="00305ECD" w:rsidP="000D29AE">
            <w:pPr>
              <w:spacing w:after="0" w:line="270" w:lineRule="atLeast"/>
              <w:rPr>
                <w:rFonts w:ascii="Arial" w:hAnsi="Arial" w:cs="Arial"/>
              </w:rPr>
            </w:pPr>
            <w:r>
              <w:rPr>
                <w:rFonts w:ascii="Arial" w:hAnsi="Arial" w:cs="Arial"/>
              </w:rPr>
              <w:t>null</w:t>
            </w:r>
          </w:p>
        </w:tc>
        <w:tc>
          <w:tcPr>
            <w:tcW w:w="591" w:type="pct"/>
            <w:shd w:val="clear" w:color="auto" w:fill="auto"/>
            <w:tcMar>
              <w:top w:w="43" w:type="dxa"/>
              <w:left w:w="115" w:type="dxa"/>
              <w:bottom w:w="43" w:type="dxa"/>
              <w:right w:w="115" w:type="dxa"/>
            </w:tcMar>
          </w:tcPr>
          <w:p w14:paraId="39A13077" w14:textId="75E8A2BF" w:rsidR="00305ECD" w:rsidRPr="00733CDD" w:rsidRDefault="00305ECD" w:rsidP="000D29AE">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77CD0E95" w14:textId="77777777" w:rsidR="00305ECD" w:rsidRPr="00733CDD" w:rsidRDefault="00305ECD"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0B563AA" w14:textId="77777777" w:rsidR="00305ECD" w:rsidRPr="00733CDD" w:rsidRDefault="00305ECD" w:rsidP="000D29AE">
            <w:pPr>
              <w:pStyle w:val="NormalIndent"/>
              <w:spacing w:after="0"/>
              <w:ind w:left="0"/>
              <w:rPr>
                <w:rFonts w:ascii="Arial" w:hAnsi="Arial" w:cs="Arial"/>
                <w:sz w:val="20"/>
              </w:rPr>
            </w:pPr>
          </w:p>
        </w:tc>
      </w:tr>
      <w:tr w:rsidR="00305ECD" w:rsidRPr="00733CDD" w14:paraId="59D88388" w14:textId="77777777" w:rsidTr="000D29AE">
        <w:trPr>
          <w:trHeight w:val="302"/>
        </w:trPr>
        <w:tc>
          <w:tcPr>
            <w:tcW w:w="1079" w:type="pct"/>
            <w:shd w:val="clear" w:color="auto" w:fill="auto"/>
            <w:tcMar>
              <w:top w:w="43" w:type="dxa"/>
              <w:left w:w="115" w:type="dxa"/>
              <w:bottom w:w="43" w:type="dxa"/>
              <w:right w:w="115" w:type="dxa"/>
            </w:tcMar>
            <w:vAlign w:val="center"/>
          </w:tcPr>
          <w:p w14:paraId="0BBBBA17" w14:textId="239123EE" w:rsidR="00305ECD" w:rsidRPr="00305ECD" w:rsidRDefault="00305ECD" w:rsidP="000D29AE">
            <w:pPr>
              <w:spacing w:before="0"/>
              <w:rPr>
                <w:rFonts w:ascii="Arial" w:hAnsi="Arial" w:cs="Arial"/>
                <w:sz w:val="18"/>
                <w:szCs w:val="18"/>
              </w:rPr>
            </w:pPr>
            <w:r w:rsidRPr="00305ECD">
              <w:rPr>
                <w:rFonts w:cs="Times New Roman"/>
                <w:sz w:val="20"/>
                <w:szCs w:val="20"/>
              </w:rPr>
              <w:t>STATUS</w:t>
            </w:r>
          </w:p>
        </w:tc>
        <w:tc>
          <w:tcPr>
            <w:tcW w:w="2318" w:type="pct"/>
            <w:shd w:val="clear" w:color="auto" w:fill="auto"/>
            <w:tcMar>
              <w:top w:w="43" w:type="dxa"/>
              <w:left w:w="115" w:type="dxa"/>
              <w:bottom w:w="43" w:type="dxa"/>
              <w:right w:w="115" w:type="dxa"/>
            </w:tcMar>
            <w:vAlign w:val="center"/>
          </w:tcPr>
          <w:p w14:paraId="3BDEA8FF" w14:textId="3F2AAD3B" w:rsidR="00305ECD" w:rsidRPr="00733CDD" w:rsidRDefault="00305ECD" w:rsidP="000D29AE">
            <w:pPr>
              <w:spacing w:after="0" w:line="270" w:lineRule="atLeast"/>
              <w:rPr>
                <w:rFonts w:ascii="Arial" w:hAnsi="Arial" w:cs="Arial"/>
              </w:rPr>
            </w:pPr>
            <w:r>
              <w:rPr>
                <w:rFonts w:ascii="Arial" w:hAnsi="Arial" w:cs="Arial"/>
              </w:rPr>
              <w:t>null</w:t>
            </w:r>
          </w:p>
        </w:tc>
        <w:tc>
          <w:tcPr>
            <w:tcW w:w="591" w:type="pct"/>
            <w:shd w:val="clear" w:color="auto" w:fill="auto"/>
            <w:tcMar>
              <w:top w:w="43" w:type="dxa"/>
              <w:left w:w="115" w:type="dxa"/>
              <w:bottom w:w="43" w:type="dxa"/>
              <w:right w:w="115" w:type="dxa"/>
            </w:tcMar>
          </w:tcPr>
          <w:p w14:paraId="680611A8" w14:textId="78B86D4C" w:rsidR="00305ECD" w:rsidRPr="00733CDD" w:rsidRDefault="00305ECD" w:rsidP="000D29AE">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4BE03DC3" w14:textId="77777777" w:rsidR="00305ECD" w:rsidRPr="00733CDD" w:rsidRDefault="00305ECD" w:rsidP="000D29AE">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4AE329C" w14:textId="77777777" w:rsidR="00305ECD" w:rsidRPr="00733CDD" w:rsidRDefault="00305ECD" w:rsidP="000D29AE">
            <w:pPr>
              <w:pStyle w:val="NormalIndent"/>
              <w:spacing w:after="0"/>
              <w:ind w:left="0"/>
              <w:rPr>
                <w:rFonts w:ascii="Arial" w:hAnsi="Arial" w:cs="Arial"/>
                <w:sz w:val="20"/>
              </w:rPr>
            </w:pPr>
          </w:p>
        </w:tc>
      </w:tr>
    </w:tbl>
    <w:p w14:paraId="1AA33F79" w14:textId="77777777" w:rsidR="00305ECD" w:rsidRPr="00733CDD" w:rsidRDefault="00305ECD" w:rsidP="00305ECD">
      <w:pPr>
        <w:pStyle w:val="NormalIndent"/>
        <w:spacing w:after="0"/>
        <w:ind w:left="0"/>
        <w:rPr>
          <w:rFonts w:ascii="Arial" w:hAnsi="Arial" w:cs="Arial"/>
        </w:rPr>
      </w:pPr>
    </w:p>
    <w:p w14:paraId="03C6D00A" w14:textId="77777777" w:rsidR="00305ECD" w:rsidRPr="00733CDD" w:rsidRDefault="00305ECD" w:rsidP="00305ECD">
      <w:pPr>
        <w:pStyle w:val="ListParagraph"/>
        <w:numPr>
          <w:ilvl w:val="0"/>
          <w:numId w:val="25"/>
        </w:numPr>
        <w:rPr>
          <w:rFonts w:ascii="Arial" w:hAnsi="Arial" w:cs="Arial"/>
          <w:b/>
          <w:i/>
          <w:u w:val="single"/>
        </w:rPr>
      </w:pPr>
      <w:commentRangeStart w:id="104"/>
      <w:r w:rsidRPr="00733CDD">
        <w:rPr>
          <w:rFonts w:ascii="Arial" w:hAnsi="Arial" w:cs="Arial"/>
          <w:b/>
          <w:i/>
          <w:u w:val="single"/>
        </w:rPr>
        <w:t>Output:</w:t>
      </w:r>
      <w:commentRangeEnd w:id="104"/>
      <w:r w:rsidR="00573599">
        <w:rPr>
          <w:rStyle w:val="CommentReference"/>
        </w:rPr>
        <w:commentReference w:id="104"/>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7"/>
        <w:gridCol w:w="4062"/>
        <w:gridCol w:w="1260"/>
      </w:tblGrid>
      <w:tr w:rsidR="00305ECD" w:rsidRPr="00733CDD" w14:paraId="7F0E8BA0" w14:textId="77777777" w:rsidTr="000D29AE">
        <w:tc>
          <w:tcPr>
            <w:tcW w:w="2267" w:type="pct"/>
            <w:shd w:val="clear" w:color="auto" w:fill="F7CAAC"/>
          </w:tcPr>
          <w:p w14:paraId="7D27C341" w14:textId="77777777" w:rsidR="00305ECD" w:rsidRPr="00733CDD" w:rsidRDefault="00305ECD" w:rsidP="000D29AE">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797A9A95" w14:textId="77777777" w:rsidR="00305ECD" w:rsidRPr="00733CDD" w:rsidRDefault="00305ECD" w:rsidP="000D29AE">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6F893DA3" w14:textId="77777777" w:rsidR="00305ECD" w:rsidRPr="00733CDD" w:rsidRDefault="00305ECD" w:rsidP="000D29AE">
            <w:pPr>
              <w:pStyle w:val="tablehead"/>
              <w:rPr>
                <w:rFonts w:ascii="Arial" w:eastAsia="Batang" w:hAnsi="Arial" w:cs="Arial"/>
                <w:sz w:val="20"/>
                <w:szCs w:val="20"/>
              </w:rPr>
            </w:pPr>
            <w:r w:rsidRPr="00733CDD">
              <w:rPr>
                <w:rFonts w:ascii="Arial" w:eastAsia="Batang" w:hAnsi="Arial" w:cs="Arial"/>
                <w:sz w:val="20"/>
                <w:szCs w:val="20"/>
              </w:rPr>
              <w:t>Type</w:t>
            </w:r>
          </w:p>
        </w:tc>
      </w:tr>
      <w:tr w:rsidR="00305ECD" w:rsidRPr="00733CDD" w14:paraId="7BBE9DE1" w14:textId="77777777" w:rsidTr="000D29AE">
        <w:tc>
          <w:tcPr>
            <w:tcW w:w="2267" w:type="pct"/>
            <w:shd w:val="clear" w:color="auto" w:fill="auto"/>
          </w:tcPr>
          <w:p w14:paraId="6C0F6B3D" w14:textId="52EDD48A" w:rsidR="00305ECD" w:rsidRPr="00733CDD" w:rsidRDefault="005F5BF2" w:rsidP="000D29AE">
            <w:pPr>
              <w:rPr>
                <w:rFonts w:ascii="Arial" w:hAnsi="Arial" w:cs="Arial"/>
                <w:sz w:val="20"/>
              </w:rPr>
            </w:pPr>
            <w:ins w:id="105" w:author="Tran Van Toan" w:date="2021-12-09T09:01:00Z">
              <w:r w:rsidRPr="00305ECD">
                <w:rPr>
                  <w:rFonts w:cs="Times New Roman"/>
                  <w:sz w:val="20"/>
                  <w:szCs w:val="20"/>
                </w:rPr>
                <w:t>Id</w:t>
              </w:r>
            </w:ins>
          </w:p>
        </w:tc>
        <w:tc>
          <w:tcPr>
            <w:tcW w:w="2085" w:type="pct"/>
            <w:shd w:val="clear" w:color="auto" w:fill="auto"/>
          </w:tcPr>
          <w:p w14:paraId="2691F594" w14:textId="508C8B67" w:rsidR="00305ECD" w:rsidRPr="00733CDD" w:rsidRDefault="005F5BF2" w:rsidP="000D29AE">
            <w:pPr>
              <w:rPr>
                <w:rFonts w:ascii="Arial" w:hAnsi="Arial" w:cs="Arial"/>
                <w:sz w:val="20"/>
                <w:lang w:eastAsia="x-none"/>
              </w:rPr>
            </w:pPr>
            <w:ins w:id="106" w:author="Tran Van Toan" w:date="2021-12-09T09:01:00Z">
              <w:r>
                <w:rPr>
                  <w:rFonts w:ascii="Arial" w:hAnsi="Arial" w:cs="Arial"/>
                  <w:sz w:val="20"/>
                  <w:lang w:eastAsia="x-none"/>
                </w:rPr>
                <w:t>ID bản gửi tin</w:t>
              </w:r>
            </w:ins>
          </w:p>
        </w:tc>
        <w:tc>
          <w:tcPr>
            <w:tcW w:w="647" w:type="pct"/>
            <w:shd w:val="clear" w:color="auto" w:fill="auto"/>
          </w:tcPr>
          <w:p w14:paraId="4886F054" w14:textId="77777777" w:rsidR="00305ECD" w:rsidRPr="00733CDD" w:rsidRDefault="00305ECD" w:rsidP="000D29AE">
            <w:pPr>
              <w:pStyle w:val="NormalIndent"/>
              <w:spacing w:before="240" w:after="0"/>
              <w:ind w:left="0"/>
              <w:rPr>
                <w:rFonts w:ascii="Arial" w:hAnsi="Arial" w:cs="Arial"/>
                <w:sz w:val="20"/>
              </w:rPr>
            </w:pPr>
          </w:p>
        </w:tc>
      </w:tr>
      <w:tr w:rsidR="00305ECD" w:rsidRPr="00733CDD" w14:paraId="2DE47CB5" w14:textId="77777777" w:rsidTr="000D29AE">
        <w:tc>
          <w:tcPr>
            <w:tcW w:w="2267" w:type="pct"/>
            <w:shd w:val="clear" w:color="auto" w:fill="auto"/>
          </w:tcPr>
          <w:p w14:paraId="5ABBB8FF" w14:textId="777419F9" w:rsidR="00305ECD" w:rsidRPr="00733CDD" w:rsidRDefault="005F5BF2" w:rsidP="000D29AE">
            <w:pPr>
              <w:rPr>
                <w:rFonts w:ascii="Arial" w:hAnsi="Arial" w:cs="Arial"/>
                <w:sz w:val="20"/>
              </w:rPr>
            </w:pPr>
            <w:ins w:id="107" w:author="Tran Van Toan" w:date="2021-12-09T09:01:00Z">
              <w:r w:rsidRPr="00305ECD">
                <w:rPr>
                  <w:rFonts w:cs="Times New Roman"/>
                  <w:sz w:val="20"/>
                  <w:szCs w:val="20"/>
                </w:rPr>
                <w:t>Status</w:t>
              </w:r>
            </w:ins>
          </w:p>
        </w:tc>
        <w:tc>
          <w:tcPr>
            <w:tcW w:w="2085" w:type="pct"/>
            <w:shd w:val="clear" w:color="auto" w:fill="auto"/>
          </w:tcPr>
          <w:p w14:paraId="6EB4FD01" w14:textId="187D1DAA" w:rsidR="00305ECD" w:rsidRPr="00733CDD" w:rsidRDefault="005F5BF2" w:rsidP="000D29AE">
            <w:pPr>
              <w:rPr>
                <w:rFonts w:ascii="Arial" w:hAnsi="Arial" w:cs="Arial"/>
                <w:sz w:val="20"/>
                <w:lang w:eastAsia="x-none"/>
              </w:rPr>
            </w:pPr>
            <w:ins w:id="108" w:author="Tran Van Toan" w:date="2021-12-09T09:01:00Z">
              <w:r>
                <w:rPr>
                  <w:rFonts w:ascii="Arial" w:hAnsi="Arial" w:cs="Arial"/>
                  <w:sz w:val="20"/>
                  <w:lang w:eastAsia="x-none"/>
                </w:rPr>
                <w:t>Trạng thái bản gửi tin</w:t>
              </w:r>
            </w:ins>
          </w:p>
        </w:tc>
        <w:tc>
          <w:tcPr>
            <w:tcW w:w="647" w:type="pct"/>
            <w:shd w:val="clear" w:color="auto" w:fill="auto"/>
          </w:tcPr>
          <w:p w14:paraId="305AFE8F" w14:textId="77777777" w:rsidR="00305ECD" w:rsidRPr="00733CDD" w:rsidRDefault="00305ECD" w:rsidP="000D29AE">
            <w:pPr>
              <w:pStyle w:val="NormalIndent"/>
              <w:spacing w:before="240" w:after="0"/>
              <w:ind w:left="0"/>
              <w:rPr>
                <w:rFonts w:ascii="Arial" w:hAnsi="Arial" w:cs="Arial"/>
                <w:sz w:val="20"/>
              </w:rPr>
            </w:pPr>
          </w:p>
        </w:tc>
      </w:tr>
      <w:tr w:rsidR="00305ECD" w:rsidRPr="00733CDD" w14:paraId="33F8867B" w14:textId="77777777" w:rsidTr="000D29AE">
        <w:tc>
          <w:tcPr>
            <w:tcW w:w="2267" w:type="pct"/>
            <w:shd w:val="clear" w:color="auto" w:fill="auto"/>
          </w:tcPr>
          <w:p w14:paraId="3190ED8B" w14:textId="4C4B5588" w:rsidR="00305ECD" w:rsidRPr="00733CDD" w:rsidRDefault="005F5BF2" w:rsidP="000D29AE">
            <w:pPr>
              <w:rPr>
                <w:rFonts w:ascii="Arial" w:hAnsi="Arial" w:cs="Arial"/>
                <w:sz w:val="20"/>
              </w:rPr>
            </w:pPr>
            <w:ins w:id="109" w:author="Tran Van Toan" w:date="2021-12-09T09:01:00Z">
              <w:r w:rsidRPr="00305ECD">
                <w:rPr>
                  <w:rFonts w:cs="Times New Roman"/>
                  <w:sz w:val="20"/>
                  <w:szCs w:val="20"/>
                </w:rPr>
                <w:t>Message</w:t>
              </w:r>
            </w:ins>
          </w:p>
        </w:tc>
        <w:tc>
          <w:tcPr>
            <w:tcW w:w="2085" w:type="pct"/>
            <w:shd w:val="clear" w:color="auto" w:fill="auto"/>
          </w:tcPr>
          <w:p w14:paraId="1FF5B368" w14:textId="5663DC74" w:rsidR="00305ECD" w:rsidRPr="00733CDD" w:rsidRDefault="005F5BF2" w:rsidP="000D29AE">
            <w:pPr>
              <w:rPr>
                <w:rFonts w:ascii="Arial" w:hAnsi="Arial" w:cs="Arial"/>
                <w:sz w:val="20"/>
                <w:lang w:eastAsia="x-none"/>
              </w:rPr>
            </w:pPr>
            <w:ins w:id="110" w:author="Tran Van Toan" w:date="2021-12-09T09:01:00Z">
              <w:r>
                <w:rPr>
                  <w:rFonts w:ascii="Arial" w:hAnsi="Arial" w:cs="Arial"/>
                  <w:sz w:val="20"/>
                  <w:lang w:eastAsia="x-none"/>
                </w:rPr>
                <w:t>Diễn giải</w:t>
              </w:r>
            </w:ins>
            <w:bookmarkStart w:id="111" w:name="_GoBack"/>
            <w:bookmarkEnd w:id="111"/>
          </w:p>
        </w:tc>
        <w:tc>
          <w:tcPr>
            <w:tcW w:w="647" w:type="pct"/>
            <w:shd w:val="clear" w:color="auto" w:fill="auto"/>
          </w:tcPr>
          <w:p w14:paraId="2FF06251" w14:textId="77777777" w:rsidR="00305ECD" w:rsidRPr="00733CDD" w:rsidRDefault="00305ECD" w:rsidP="000D29AE">
            <w:pPr>
              <w:pStyle w:val="NormalIndent"/>
              <w:spacing w:before="240" w:after="0"/>
              <w:ind w:left="0"/>
              <w:rPr>
                <w:rFonts w:ascii="Arial" w:hAnsi="Arial" w:cs="Arial"/>
                <w:sz w:val="20"/>
              </w:rPr>
            </w:pPr>
          </w:p>
        </w:tc>
      </w:tr>
      <w:tr w:rsidR="00305ECD" w:rsidRPr="00733CDD" w14:paraId="30E7B68F" w14:textId="77777777" w:rsidTr="000D29AE">
        <w:tc>
          <w:tcPr>
            <w:tcW w:w="2267" w:type="pct"/>
            <w:shd w:val="clear" w:color="auto" w:fill="auto"/>
          </w:tcPr>
          <w:p w14:paraId="604BFA58" w14:textId="77777777" w:rsidR="00305ECD" w:rsidRPr="00733CDD" w:rsidRDefault="00305ECD" w:rsidP="000D29AE">
            <w:pPr>
              <w:rPr>
                <w:rFonts w:ascii="Arial" w:hAnsi="Arial" w:cs="Arial"/>
                <w:sz w:val="20"/>
              </w:rPr>
            </w:pPr>
          </w:p>
        </w:tc>
        <w:tc>
          <w:tcPr>
            <w:tcW w:w="2085" w:type="pct"/>
            <w:shd w:val="clear" w:color="auto" w:fill="auto"/>
          </w:tcPr>
          <w:p w14:paraId="5DCFDDC1" w14:textId="77777777" w:rsidR="00305ECD" w:rsidRPr="00733CDD" w:rsidRDefault="00305ECD" w:rsidP="000D29AE">
            <w:pPr>
              <w:rPr>
                <w:rFonts w:ascii="Arial" w:hAnsi="Arial" w:cs="Arial"/>
                <w:sz w:val="20"/>
                <w:lang w:eastAsia="x-none"/>
              </w:rPr>
            </w:pPr>
          </w:p>
        </w:tc>
        <w:tc>
          <w:tcPr>
            <w:tcW w:w="647" w:type="pct"/>
            <w:shd w:val="clear" w:color="auto" w:fill="auto"/>
          </w:tcPr>
          <w:p w14:paraId="0A7B2283" w14:textId="77777777" w:rsidR="00305ECD" w:rsidRPr="00733CDD" w:rsidRDefault="00305ECD" w:rsidP="000D29AE">
            <w:pPr>
              <w:pStyle w:val="NormalIndent"/>
              <w:spacing w:before="240" w:after="0"/>
              <w:ind w:left="0"/>
              <w:rPr>
                <w:rFonts w:ascii="Arial" w:hAnsi="Arial" w:cs="Arial"/>
                <w:sz w:val="20"/>
              </w:rPr>
            </w:pPr>
          </w:p>
        </w:tc>
      </w:tr>
    </w:tbl>
    <w:p w14:paraId="445363EA" w14:textId="77777777" w:rsidR="00305ECD" w:rsidRPr="00733CDD" w:rsidRDefault="00305ECD" w:rsidP="00305ECD">
      <w:pPr>
        <w:pStyle w:val="ListParagraph"/>
        <w:rPr>
          <w:rFonts w:ascii="Arial" w:hAnsi="Arial" w:cs="Arial"/>
          <w:b/>
          <w:szCs w:val="24"/>
        </w:rPr>
      </w:pPr>
    </w:p>
    <w:p w14:paraId="4E2CEB4A" w14:textId="77777777" w:rsidR="00305ECD" w:rsidRPr="00733CDD" w:rsidRDefault="00305ECD" w:rsidP="00305ECD">
      <w:pPr>
        <w:pStyle w:val="ListParagraph"/>
        <w:rPr>
          <w:rFonts w:ascii="Arial" w:hAnsi="Arial" w:cs="Arial"/>
          <w:b/>
          <w:szCs w:val="24"/>
        </w:rPr>
      </w:pPr>
    </w:p>
    <w:p w14:paraId="2C4B4336" w14:textId="77777777" w:rsidR="00305ECD" w:rsidRPr="00733CDD" w:rsidRDefault="00305ECD" w:rsidP="00305ECD">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90"/>
        <w:gridCol w:w="4500"/>
      </w:tblGrid>
      <w:tr w:rsidR="00305ECD" w:rsidRPr="002A403B" w14:paraId="44A1005A" w14:textId="77777777" w:rsidTr="000D29AE">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5E5E337A" w14:textId="77777777" w:rsidR="00305ECD" w:rsidRPr="002A403B" w:rsidRDefault="00305ECD" w:rsidP="000D29AE">
            <w:pPr>
              <w:pStyle w:val="tablehead"/>
              <w:rPr>
                <w:rFonts w:ascii="Arial" w:eastAsia="Batang" w:hAnsi="Arial" w:cs="Arial"/>
                <w:sz w:val="20"/>
                <w:szCs w:val="20"/>
              </w:rPr>
            </w:pPr>
            <w:r>
              <w:rPr>
                <w:rFonts w:ascii="Arial" w:eastAsia="Batang" w:hAnsi="Arial" w:cs="Arial"/>
                <w:sz w:val="20"/>
                <w:szCs w:val="20"/>
              </w:rPr>
              <w:t>Request</w:t>
            </w:r>
          </w:p>
        </w:tc>
        <w:tc>
          <w:tcPr>
            <w:tcW w:w="4590" w:type="dxa"/>
            <w:gridSpan w:val="2"/>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5EE9A663" w14:textId="77777777" w:rsidR="00305ECD" w:rsidRPr="002A403B" w:rsidRDefault="00305ECD" w:rsidP="000D29AE">
            <w:pPr>
              <w:pStyle w:val="tablehead"/>
              <w:rPr>
                <w:rFonts w:ascii="Arial" w:eastAsia="Batang" w:hAnsi="Arial" w:cs="Arial"/>
                <w:sz w:val="20"/>
                <w:szCs w:val="20"/>
              </w:rPr>
            </w:pPr>
            <w:r>
              <w:rPr>
                <w:rFonts w:ascii="Arial" w:eastAsia="Batang" w:hAnsi="Arial" w:cs="Arial"/>
                <w:sz w:val="20"/>
                <w:szCs w:val="20"/>
              </w:rPr>
              <w:t>Response</w:t>
            </w:r>
          </w:p>
        </w:tc>
      </w:tr>
      <w:tr w:rsidR="00305ECD" w:rsidRPr="002A403B" w14:paraId="43FB71C8" w14:textId="77777777" w:rsidTr="00AC6CB8">
        <w:trPr>
          <w:trHeight w:hRule="exact" w:val="6680"/>
        </w:trPr>
        <w:tc>
          <w:tcPr>
            <w:tcW w:w="505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7955C8" w14:textId="77777777" w:rsidR="00305ECD" w:rsidRPr="00305ECD" w:rsidRDefault="00305ECD" w:rsidP="00305ECD">
            <w:pPr>
              <w:rPr>
                <w:rFonts w:cs="Times New Roman"/>
                <w:sz w:val="20"/>
                <w:szCs w:val="20"/>
              </w:rPr>
            </w:pPr>
            <w:r w:rsidRPr="00305ECD">
              <w:rPr>
                <w:rFonts w:cs="Times New Roman"/>
                <w:sz w:val="20"/>
                <w:szCs w:val="20"/>
              </w:rPr>
              <w:lastRenderedPageBreak/>
              <w:t>{</w:t>
            </w:r>
          </w:p>
          <w:p w14:paraId="3CDC8723" w14:textId="77777777" w:rsidR="00305ECD" w:rsidRPr="00305ECD" w:rsidRDefault="00305ECD" w:rsidP="00305ECD">
            <w:pPr>
              <w:rPr>
                <w:rFonts w:cs="Times New Roman"/>
                <w:sz w:val="20"/>
                <w:szCs w:val="20"/>
              </w:rPr>
            </w:pPr>
            <w:r w:rsidRPr="00305ECD">
              <w:rPr>
                <w:rFonts w:cs="Times New Roman"/>
                <w:sz w:val="20"/>
                <w:szCs w:val="20"/>
              </w:rPr>
              <w:t xml:space="preserve">  "APP_SRC": "FCBOND",</w:t>
            </w:r>
          </w:p>
          <w:p w14:paraId="73392D5E" w14:textId="77777777" w:rsidR="00305ECD" w:rsidRPr="00305ECD" w:rsidRDefault="00305ECD" w:rsidP="00305ECD">
            <w:pPr>
              <w:rPr>
                <w:rFonts w:cs="Times New Roman"/>
                <w:sz w:val="20"/>
                <w:szCs w:val="20"/>
              </w:rPr>
            </w:pPr>
            <w:r w:rsidRPr="00305ECD">
              <w:rPr>
                <w:rFonts w:cs="Times New Roman"/>
                <w:sz w:val="20"/>
                <w:szCs w:val="20"/>
              </w:rPr>
              <w:t xml:space="preserve">  "FUNC_SRC": "FCBOND",</w:t>
            </w:r>
          </w:p>
          <w:p w14:paraId="738E5F50" w14:textId="77777777" w:rsidR="00305ECD" w:rsidRPr="00305ECD" w:rsidRDefault="00305ECD" w:rsidP="00305ECD">
            <w:pPr>
              <w:rPr>
                <w:rFonts w:cs="Times New Roman"/>
                <w:sz w:val="20"/>
                <w:szCs w:val="20"/>
              </w:rPr>
            </w:pPr>
            <w:r w:rsidRPr="00305ECD">
              <w:rPr>
                <w:rFonts w:cs="Times New Roman"/>
                <w:sz w:val="20"/>
                <w:szCs w:val="20"/>
              </w:rPr>
              <w:t xml:space="preserve">  "IS_VIEW_DETAIL": 0,</w:t>
            </w:r>
          </w:p>
          <w:p w14:paraId="37EB7D1E" w14:textId="77777777" w:rsidR="00305ECD" w:rsidRPr="00305ECD" w:rsidRDefault="00305ECD" w:rsidP="00305ECD">
            <w:pPr>
              <w:rPr>
                <w:rFonts w:cs="Times New Roman"/>
                <w:sz w:val="20"/>
                <w:szCs w:val="20"/>
              </w:rPr>
            </w:pPr>
            <w:r w:rsidRPr="00305ECD">
              <w:rPr>
                <w:rFonts w:cs="Times New Roman"/>
                <w:sz w:val="20"/>
                <w:szCs w:val="20"/>
              </w:rPr>
              <w:t xml:space="preserve">  "NEWS_COMM_TYPE": "EMAIL",</w:t>
            </w:r>
          </w:p>
          <w:p w14:paraId="602BC7E1" w14:textId="77777777" w:rsidR="00305ECD" w:rsidRPr="00305ECD" w:rsidRDefault="00305ECD" w:rsidP="00305ECD">
            <w:pPr>
              <w:rPr>
                <w:rFonts w:cs="Times New Roman"/>
                <w:sz w:val="20"/>
                <w:szCs w:val="20"/>
              </w:rPr>
            </w:pPr>
            <w:r w:rsidRPr="00305ECD">
              <w:rPr>
                <w:rFonts w:cs="Times New Roman"/>
                <w:sz w:val="20"/>
                <w:szCs w:val="20"/>
              </w:rPr>
              <w:t xml:space="preserve">  "NEWS_CONTENT": "string",</w:t>
            </w:r>
          </w:p>
          <w:p w14:paraId="0A9FF6BB" w14:textId="77777777" w:rsidR="00305ECD" w:rsidRPr="00305ECD" w:rsidRDefault="00305ECD" w:rsidP="00305ECD">
            <w:pPr>
              <w:rPr>
                <w:rFonts w:cs="Times New Roman"/>
                <w:sz w:val="20"/>
                <w:szCs w:val="20"/>
              </w:rPr>
            </w:pPr>
            <w:r w:rsidRPr="00305ECD">
              <w:rPr>
                <w:rFonts w:cs="Times New Roman"/>
                <w:sz w:val="20"/>
                <w:szCs w:val="20"/>
              </w:rPr>
              <w:t xml:space="preserve">  "NEWS_TITLE": "string",</w:t>
            </w:r>
          </w:p>
          <w:p w14:paraId="35C91E4E" w14:textId="77777777" w:rsidR="00305ECD" w:rsidRPr="00305ECD" w:rsidRDefault="00305ECD" w:rsidP="00305ECD">
            <w:pPr>
              <w:rPr>
                <w:rFonts w:cs="Times New Roman"/>
                <w:sz w:val="20"/>
                <w:szCs w:val="20"/>
              </w:rPr>
            </w:pPr>
            <w:r w:rsidRPr="00305ECD">
              <w:rPr>
                <w:rFonts w:cs="Times New Roman"/>
                <w:sz w:val="20"/>
                <w:szCs w:val="20"/>
              </w:rPr>
              <w:t xml:space="preserve">  "NEWS_TO": "xxx@gmail.com",</w:t>
            </w:r>
          </w:p>
          <w:p w14:paraId="7F9C5CEA" w14:textId="77777777" w:rsidR="00305ECD" w:rsidRPr="00305ECD" w:rsidRDefault="00305ECD" w:rsidP="00305ECD">
            <w:pPr>
              <w:rPr>
                <w:rFonts w:cs="Times New Roman"/>
                <w:sz w:val="20"/>
                <w:szCs w:val="20"/>
              </w:rPr>
            </w:pPr>
            <w:r w:rsidRPr="00305ECD">
              <w:rPr>
                <w:rFonts w:cs="Times New Roman"/>
                <w:sz w:val="20"/>
                <w:szCs w:val="20"/>
              </w:rPr>
              <w:t xml:space="preserve">  "PARENT_ID": "",</w:t>
            </w:r>
          </w:p>
          <w:p w14:paraId="2CA58142" w14:textId="77777777" w:rsidR="00305ECD" w:rsidRPr="00305ECD" w:rsidRDefault="00305ECD" w:rsidP="00305ECD">
            <w:pPr>
              <w:rPr>
                <w:rFonts w:cs="Times New Roman"/>
                <w:sz w:val="20"/>
                <w:szCs w:val="20"/>
              </w:rPr>
            </w:pPr>
            <w:r w:rsidRPr="00305ECD">
              <w:rPr>
                <w:rFonts w:cs="Times New Roman"/>
                <w:sz w:val="20"/>
                <w:szCs w:val="20"/>
              </w:rPr>
              <w:t xml:space="preserve">  "PAYLOAD_DATA": "",</w:t>
            </w:r>
          </w:p>
          <w:p w14:paraId="645C8B61" w14:textId="77777777" w:rsidR="00305ECD" w:rsidRPr="00305ECD" w:rsidRDefault="00305ECD" w:rsidP="00305ECD">
            <w:pPr>
              <w:rPr>
                <w:rFonts w:cs="Times New Roman"/>
                <w:sz w:val="20"/>
                <w:szCs w:val="20"/>
              </w:rPr>
            </w:pPr>
            <w:r w:rsidRPr="00305ECD">
              <w:rPr>
                <w:rFonts w:cs="Times New Roman"/>
                <w:sz w:val="20"/>
                <w:szCs w:val="20"/>
              </w:rPr>
              <w:t xml:space="preserve">  "POSCD": "110000",</w:t>
            </w:r>
          </w:p>
          <w:p w14:paraId="4D5BF03D" w14:textId="77777777" w:rsidR="00305ECD" w:rsidRPr="00305ECD" w:rsidRDefault="00305ECD" w:rsidP="00305ECD">
            <w:pPr>
              <w:rPr>
                <w:rFonts w:cs="Times New Roman"/>
                <w:sz w:val="20"/>
                <w:szCs w:val="20"/>
              </w:rPr>
            </w:pPr>
            <w:r w:rsidRPr="00305ECD">
              <w:rPr>
                <w:rFonts w:cs="Times New Roman"/>
                <w:sz w:val="20"/>
                <w:szCs w:val="20"/>
              </w:rPr>
              <w:t xml:space="preserve">  "PRIORITY": 0,</w:t>
            </w:r>
          </w:p>
          <w:p w14:paraId="5B1C327E" w14:textId="77777777" w:rsidR="00305ECD" w:rsidRPr="00305ECD" w:rsidRDefault="00305ECD" w:rsidP="00305ECD">
            <w:pPr>
              <w:rPr>
                <w:rFonts w:cs="Times New Roman"/>
                <w:sz w:val="20"/>
                <w:szCs w:val="20"/>
              </w:rPr>
            </w:pPr>
            <w:r w:rsidRPr="00305ECD">
              <w:rPr>
                <w:rFonts w:cs="Times New Roman"/>
                <w:sz w:val="20"/>
                <w:szCs w:val="20"/>
              </w:rPr>
              <w:t xml:space="preserve">  "REF_ID": "",</w:t>
            </w:r>
          </w:p>
          <w:p w14:paraId="63C9FFE9" w14:textId="77777777" w:rsidR="00305ECD" w:rsidRPr="00305ECD" w:rsidRDefault="00305ECD" w:rsidP="00305ECD">
            <w:pPr>
              <w:rPr>
                <w:rFonts w:cs="Times New Roman"/>
                <w:sz w:val="20"/>
                <w:szCs w:val="20"/>
              </w:rPr>
            </w:pPr>
            <w:r w:rsidRPr="00305ECD">
              <w:rPr>
                <w:rFonts w:cs="Times New Roman"/>
                <w:sz w:val="20"/>
                <w:szCs w:val="20"/>
              </w:rPr>
              <w:t xml:space="preserve">  "STATUS": 0</w:t>
            </w:r>
          </w:p>
          <w:p w14:paraId="15A250E5" w14:textId="518CEDC4" w:rsidR="00305ECD" w:rsidRPr="00305ECD" w:rsidRDefault="00305ECD" w:rsidP="00305ECD">
            <w:pPr>
              <w:rPr>
                <w:rFonts w:cs="Times New Roman"/>
                <w:color w:val="F79646" w:themeColor="accent6"/>
                <w:sz w:val="20"/>
                <w:szCs w:val="20"/>
              </w:rPr>
            </w:pPr>
            <w:r w:rsidRPr="00305ECD">
              <w:rPr>
                <w:rFonts w:cs="Times New Roman"/>
                <w:sz w:val="20"/>
                <w:szCs w:val="20"/>
              </w:rPr>
              <w:t>}</w:t>
            </w:r>
          </w:p>
        </w:tc>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773950" w14:textId="77777777" w:rsidR="00305ECD" w:rsidRPr="00305ECD" w:rsidRDefault="00305ECD" w:rsidP="00305ECD">
            <w:pPr>
              <w:rPr>
                <w:rFonts w:cs="Times New Roman"/>
                <w:sz w:val="20"/>
                <w:szCs w:val="20"/>
              </w:rPr>
            </w:pPr>
            <w:r w:rsidRPr="00305ECD">
              <w:rPr>
                <w:rFonts w:cs="Times New Roman"/>
                <w:sz w:val="20"/>
                <w:szCs w:val="20"/>
              </w:rPr>
              <w:t>{</w:t>
            </w:r>
          </w:p>
          <w:p w14:paraId="48DE629E" w14:textId="77777777" w:rsidR="00305ECD" w:rsidRPr="00305ECD" w:rsidRDefault="00305ECD" w:rsidP="00305ECD">
            <w:pPr>
              <w:rPr>
                <w:rFonts w:cs="Times New Roman"/>
                <w:sz w:val="20"/>
                <w:szCs w:val="20"/>
              </w:rPr>
            </w:pPr>
            <w:r w:rsidRPr="00305ECD">
              <w:rPr>
                <w:rFonts w:cs="Times New Roman"/>
                <w:sz w:val="20"/>
                <w:szCs w:val="20"/>
              </w:rPr>
              <w:t xml:space="preserve">  "Message": "Thành công",</w:t>
            </w:r>
          </w:p>
          <w:p w14:paraId="167A15DA" w14:textId="77777777" w:rsidR="00305ECD" w:rsidRPr="00305ECD" w:rsidRDefault="00305ECD" w:rsidP="00305ECD">
            <w:pPr>
              <w:rPr>
                <w:rFonts w:cs="Times New Roman"/>
                <w:sz w:val="20"/>
                <w:szCs w:val="20"/>
              </w:rPr>
            </w:pPr>
            <w:r w:rsidRPr="00305ECD">
              <w:rPr>
                <w:rFonts w:cs="Times New Roman"/>
                <w:sz w:val="20"/>
                <w:szCs w:val="20"/>
              </w:rPr>
              <w:t xml:space="preserve">  "TotalCount": "0",</w:t>
            </w:r>
          </w:p>
          <w:p w14:paraId="64A5067D" w14:textId="77777777" w:rsidR="00305ECD" w:rsidRPr="00305ECD" w:rsidRDefault="00305ECD" w:rsidP="00305ECD">
            <w:pPr>
              <w:rPr>
                <w:rFonts w:cs="Times New Roman"/>
                <w:sz w:val="20"/>
                <w:szCs w:val="20"/>
              </w:rPr>
            </w:pPr>
            <w:r w:rsidRPr="00305ECD">
              <w:rPr>
                <w:rFonts w:cs="Times New Roman"/>
                <w:sz w:val="20"/>
                <w:szCs w:val="20"/>
              </w:rPr>
              <w:t xml:space="preserve">  "TotalPage": "0",</w:t>
            </w:r>
          </w:p>
          <w:p w14:paraId="29F6CF64" w14:textId="77777777" w:rsidR="00305ECD" w:rsidRPr="00305ECD" w:rsidRDefault="00305ECD" w:rsidP="00305ECD">
            <w:pPr>
              <w:rPr>
                <w:rFonts w:cs="Times New Roman"/>
                <w:sz w:val="20"/>
                <w:szCs w:val="20"/>
              </w:rPr>
            </w:pPr>
            <w:r w:rsidRPr="00305ECD">
              <w:rPr>
                <w:rFonts w:cs="Times New Roman"/>
                <w:sz w:val="20"/>
                <w:szCs w:val="20"/>
              </w:rPr>
              <w:t xml:space="preserve">  "StatusCode": "0",</w:t>
            </w:r>
          </w:p>
          <w:p w14:paraId="7C7EEAF8" w14:textId="77777777" w:rsidR="00305ECD" w:rsidRPr="00305ECD" w:rsidRDefault="00305ECD" w:rsidP="00305ECD">
            <w:pPr>
              <w:rPr>
                <w:rFonts w:cs="Times New Roman"/>
                <w:sz w:val="20"/>
                <w:szCs w:val="20"/>
              </w:rPr>
            </w:pPr>
            <w:r w:rsidRPr="00305ECD">
              <w:rPr>
                <w:rFonts w:cs="Times New Roman"/>
                <w:sz w:val="20"/>
                <w:szCs w:val="20"/>
              </w:rPr>
              <w:t xml:space="preserve">  "Data": {</w:t>
            </w:r>
          </w:p>
          <w:p w14:paraId="2C091C6A" w14:textId="77777777" w:rsidR="00305ECD" w:rsidRPr="00305ECD" w:rsidRDefault="00305ECD" w:rsidP="00305ECD">
            <w:pPr>
              <w:rPr>
                <w:rFonts w:cs="Times New Roman"/>
                <w:sz w:val="20"/>
                <w:szCs w:val="20"/>
              </w:rPr>
            </w:pPr>
            <w:r w:rsidRPr="00305ECD">
              <w:rPr>
                <w:rFonts w:cs="Times New Roman"/>
                <w:sz w:val="20"/>
                <w:szCs w:val="20"/>
              </w:rPr>
              <w:t xml:space="preserve">    "Id": "275598",</w:t>
            </w:r>
          </w:p>
          <w:p w14:paraId="7493CCC5" w14:textId="77777777" w:rsidR="00305ECD" w:rsidRPr="00305ECD" w:rsidRDefault="00305ECD" w:rsidP="00305ECD">
            <w:pPr>
              <w:rPr>
                <w:rFonts w:cs="Times New Roman"/>
                <w:sz w:val="20"/>
                <w:szCs w:val="20"/>
              </w:rPr>
            </w:pPr>
            <w:r w:rsidRPr="00305ECD">
              <w:rPr>
                <w:rFonts w:cs="Times New Roman"/>
                <w:sz w:val="20"/>
                <w:szCs w:val="20"/>
              </w:rPr>
              <w:t xml:space="preserve">    "Name": "",</w:t>
            </w:r>
          </w:p>
          <w:p w14:paraId="65239F98" w14:textId="77777777" w:rsidR="00305ECD" w:rsidRPr="00305ECD" w:rsidRDefault="00305ECD" w:rsidP="00305ECD">
            <w:pPr>
              <w:rPr>
                <w:rFonts w:cs="Times New Roman"/>
                <w:sz w:val="20"/>
                <w:szCs w:val="20"/>
              </w:rPr>
            </w:pPr>
            <w:r w:rsidRPr="00305ECD">
              <w:rPr>
                <w:rFonts w:cs="Times New Roman"/>
                <w:sz w:val="20"/>
                <w:szCs w:val="20"/>
              </w:rPr>
              <w:t xml:space="preserve">    "Status": "00",</w:t>
            </w:r>
          </w:p>
          <w:p w14:paraId="22AE7824" w14:textId="77777777" w:rsidR="00305ECD" w:rsidRPr="00305ECD" w:rsidRDefault="00305ECD" w:rsidP="00305ECD">
            <w:pPr>
              <w:rPr>
                <w:rFonts w:cs="Times New Roman"/>
                <w:sz w:val="20"/>
                <w:szCs w:val="20"/>
              </w:rPr>
            </w:pPr>
            <w:r w:rsidRPr="00305ECD">
              <w:rPr>
                <w:rFonts w:cs="Times New Roman"/>
                <w:sz w:val="20"/>
                <w:szCs w:val="20"/>
              </w:rPr>
              <w:t xml:space="preserve">    "Message": "Them moi du lieu thanh cong"</w:t>
            </w:r>
          </w:p>
          <w:p w14:paraId="1A43C277" w14:textId="77777777" w:rsidR="00305ECD" w:rsidRPr="00305ECD" w:rsidRDefault="00305ECD" w:rsidP="00305ECD">
            <w:pPr>
              <w:rPr>
                <w:rFonts w:cs="Times New Roman"/>
                <w:sz w:val="20"/>
                <w:szCs w:val="20"/>
              </w:rPr>
            </w:pPr>
            <w:r w:rsidRPr="00305ECD">
              <w:rPr>
                <w:rFonts w:cs="Times New Roman"/>
                <w:sz w:val="20"/>
                <w:szCs w:val="20"/>
              </w:rPr>
              <w:t xml:space="preserve">  }</w:t>
            </w:r>
          </w:p>
          <w:p w14:paraId="0E14833D" w14:textId="6201DE3C" w:rsidR="00305ECD" w:rsidRPr="00305ECD" w:rsidRDefault="00305ECD" w:rsidP="00305ECD">
            <w:pPr>
              <w:rPr>
                <w:rFonts w:cs="Times New Roman"/>
                <w:color w:val="F79646" w:themeColor="accent6"/>
                <w:sz w:val="20"/>
                <w:szCs w:val="20"/>
              </w:rPr>
            </w:pPr>
            <w:r w:rsidRPr="00305ECD">
              <w:rPr>
                <w:rFonts w:cs="Times New Roman"/>
                <w:sz w:val="20"/>
                <w:szCs w:val="20"/>
              </w:rPr>
              <w:t>}</w:t>
            </w:r>
          </w:p>
        </w:tc>
      </w:tr>
    </w:tbl>
    <w:p w14:paraId="0A068B25" w14:textId="77777777" w:rsidR="00305ECD" w:rsidRPr="00305ECD" w:rsidRDefault="00305ECD" w:rsidP="00305ECD">
      <w:pPr>
        <w:rPr>
          <w:lang w:val="en-GB"/>
        </w:rPr>
      </w:pPr>
    </w:p>
    <w:p w14:paraId="31086556" w14:textId="467EF25B" w:rsidR="001C1F26" w:rsidRPr="00E82784" w:rsidRDefault="001C1F26" w:rsidP="001C1F26">
      <w:pPr>
        <w:pStyle w:val="Heading2"/>
        <w:rPr>
          <w:rFonts w:ascii="Arial" w:hAnsi="Arial" w:cs="Arial"/>
          <w:highlight w:val="red"/>
          <w:lang w:val="en-GB"/>
        </w:rPr>
      </w:pPr>
      <w:bookmarkStart w:id="112" w:name="_Toc88143075"/>
      <w:r w:rsidRPr="00E82784">
        <w:rPr>
          <w:rFonts w:ascii="Arial" w:hAnsi="Arial" w:cs="Arial"/>
          <w:highlight w:val="red"/>
          <w:lang w:val="en-GB"/>
        </w:rPr>
        <w:t>Lấy thay đổi của dòng lãi mã trái phiếu trong ngày</w:t>
      </w:r>
      <w:bookmarkEnd w:id="112"/>
    </w:p>
    <w:p w14:paraId="0001B112" w14:textId="5BF29D22" w:rsidR="00ED2390" w:rsidRDefault="006C32BB" w:rsidP="00F01746">
      <w:pPr>
        <w:rPr>
          <w:highlight w:val="red"/>
          <w:lang w:val="en-GB"/>
        </w:rPr>
      </w:pPr>
      <w:r>
        <w:rPr>
          <w:highlight w:val="red"/>
          <w:lang w:val="en-GB"/>
        </w:rPr>
        <w:t>Hàm này bên mình dung ODS không lấy riêng mã trái</w:t>
      </w:r>
    </w:p>
    <w:p w14:paraId="4AF68613" w14:textId="77777777" w:rsidR="00ED2390" w:rsidRPr="00733CDD" w:rsidRDefault="00ED2390" w:rsidP="00ED2390">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6E82592C" w14:textId="77777777" w:rsidR="00ED2390" w:rsidRPr="00733CDD" w:rsidRDefault="00ED2390" w:rsidP="00ED2390">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19A3EEC3" w14:textId="77777777" w:rsidR="00ED2390" w:rsidRPr="00733CDD" w:rsidRDefault="00ED2390" w:rsidP="00ED2390">
      <w:pPr>
        <w:pStyle w:val="NormalIndent"/>
        <w:spacing w:after="0"/>
        <w:rPr>
          <w:rFonts w:ascii="Arial" w:hAnsi="Arial" w:cs="Arial"/>
          <w:szCs w:val="24"/>
        </w:rPr>
      </w:pPr>
      <w:r w:rsidRPr="00733CDD">
        <w:rPr>
          <w:rFonts w:ascii="Arial" w:hAnsi="Arial" w:cs="Arial"/>
          <w:szCs w:val="24"/>
        </w:rPr>
        <w:t>HTTP method: POST</w:t>
      </w:r>
    </w:p>
    <w:p w14:paraId="410B7965" w14:textId="77777777" w:rsidR="00ED2390" w:rsidRPr="00733CDD" w:rsidRDefault="00ED2390" w:rsidP="00ED2390">
      <w:pPr>
        <w:pStyle w:val="NormalIndent"/>
        <w:spacing w:after="0"/>
        <w:rPr>
          <w:rFonts w:ascii="Arial" w:hAnsi="Arial" w:cs="Arial"/>
        </w:rPr>
      </w:pPr>
      <w:r w:rsidRPr="00733CDD">
        <w:rPr>
          <w:rFonts w:ascii="Arial" w:hAnsi="Arial" w:cs="Arial"/>
          <w:szCs w:val="24"/>
        </w:rPr>
        <w:t xml:space="preserve">URL: </w:t>
      </w:r>
      <w:hyperlink r:id="rId23"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703CE743" w14:textId="77777777" w:rsidR="00ED2390" w:rsidRPr="00733CDD" w:rsidRDefault="00ED2390" w:rsidP="00ED2390">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6B80F1CB" w14:textId="77777777" w:rsidR="00ED2390" w:rsidRPr="00733CDD" w:rsidRDefault="00ED2390" w:rsidP="00ED2390">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4CC8EDB5" w14:textId="77777777" w:rsidR="00ED2390" w:rsidRPr="00733CDD" w:rsidRDefault="00ED2390" w:rsidP="00ED2390">
      <w:pPr>
        <w:pStyle w:val="NormalIndent"/>
        <w:spacing w:after="0"/>
        <w:rPr>
          <w:rFonts w:ascii="Arial" w:hAnsi="Arial" w:cs="Arial"/>
        </w:rPr>
      </w:pPr>
    </w:p>
    <w:p w14:paraId="5354276C" w14:textId="77777777" w:rsidR="00ED2390" w:rsidRPr="00733CDD" w:rsidRDefault="00ED2390" w:rsidP="00ED2390">
      <w:pPr>
        <w:pStyle w:val="ListParagraph"/>
        <w:numPr>
          <w:ilvl w:val="0"/>
          <w:numId w:val="25"/>
        </w:numPr>
        <w:rPr>
          <w:rFonts w:ascii="Arial" w:hAnsi="Arial" w:cs="Arial"/>
          <w:b/>
          <w:i/>
          <w:u w:val="single"/>
        </w:rPr>
      </w:pPr>
      <w:r w:rsidRPr="00733CDD">
        <w:rPr>
          <w:rFonts w:ascii="Arial" w:hAnsi="Arial" w:cs="Arial"/>
          <w:b/>
          <w:i/>
          <w:u w:val="single"/>
        </w:rPr>
        <w:t>Input:</w:t>
      </w:r>
    </w:p>
    <w:p w14:paraId="5E793EF0" w14:textId="77777777" w:rsidR="00ED2390" w:rsidRPr="00733CDD" w:rsidRDefault="00ED2390" w:rsidP="00ED2390">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ED2390" w:rsidRPr="00733CDD" w14:paraId="4F3104E7" w14:textId="77777777" w:rsidTr="00C60FFC">
        <w:tc>
          <w:tcPr>
            <w:tcW w:w="1079" w:type="pct"/>
            <w:shd w:val="clear" w:color="auto" w:fill="F7CAAC"/>
            <w:tcMar>
              <w:top w:w="43" w:type="dxa"/>
              <w:left w:w="115" w:type="dxa"/>
              <w:bottom w:w="43" w:type="dxa"/>
              <w:right w:w="115" w:type="dxa"/>
            </w:tcMar>
            <w:vAlign w:val="center"/>
          </w:tcPr>
          <w:p w14:paraId="6C705BD2" w14:textId="77777777" w:rsidR="00ED2390" w:rsidRPr="00733CDD" w:rsidRDefault="00ED2390" w:rsidP="00C60FFC">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2D7F70F0" w14:textId="77777777" w:rsidR="00ED2390" w:rsidRPr="00733CDD" w:rsidRDefault="00ED2390" w:rsidP="00C60FFC">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0D1C8587" w14:textId="77777777" w:rsidR="00ED2390" w:rsidRPr="00733CDD" w:rsidRDefault="00ED2390" w:rsidP="00C60FFC">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1A3B3375" w14:textId="77777777" w:rsidR="00ED2390" w:rsidRPr="00733CDD" w:rsidRDefault="00ED2390" w:rsidP="00C60FFC">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6C31D7CF" w14:textId="77777777" w:rsidR="00ED2390" w:rsidRPr="00733CDD" w:rsidRDefault="00ED2390" w:rsidP="00C60FFC">
            <w:pPr>
              <w:pStyle w:val="tablehead"/>
              <w:rPr>
                <w:rFonts w:ascii="Arial" w:hAnsi="Arial" w:cs="Arial"/>
                <w:sz w:val="20"/>
                <w:szCs w:val="20"/>
              </w:rPr>
            </w:pPr>
            <w:r w:rsidRPr="00733CDD">
              <w:rPr>
                <w:rFonts w:ascii="Arial" w:hAnsi="Arial" w:cs="Arial"/>
                <w:sz w:val="20"/>
                <w:szCs w:val="20"/>
              </w:rPr>
              <w:t>Length</w:t>
            </w:r>
          </w:p>
        </w:tc>
      </w:tr>
      <w:tr w:rsidR="00ED2390" w:rsidRPr="00733CDD" w14:paraId="48B669B1" w14:textId="77777777" w:rsidTr="00C60FFC">
        <w:trPr>
          <w:trHeight w:val="419"/>
        </w:trPr>
        <w:tc>
          <w:tcPr>
            <w:tcW w:w="1079" w:type="pct"/>
            <w:shd w:val="clear" w:color="auto" w:fill="auto"/>
            <w:tcMar>
              <w:top w:w="43" w:type="dxa"/>
              <w:left w:w="115" w:type="dxa"/>
              <w:bottom w:w="43" w:type="dxa"/>
              <w:right w:w="115" w:type="dxa"/>
            </w:tcMar>
            <w:vAlign w:val="center"/>
          </w:tcPr>
          <w:p w14:paraId="2695F08E" w14:textId="77777777" w:rsidR="00ED2390" w:rsidRPr="00733CDD" w:rsidRDefault="00ED2390" w:rsidP="00C60FFC">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613A3ADF" w14:textId="77777777" w:rsidR="00ED2390" w:rsidRPr="00733CDD" w:rsidRDefault="00ED2390" w:rsidP="00C60FFC">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11F15B33" w14:textId="77777777" w:rsidR="00ED2390" w:rsidRPr="00733CDD" w:rsidRDefault="00ED2390" w:rsidP="00C60FFC">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7344735D" w14:textId="77777777" w:rsidR="00ED2390" w:rsidRPr="00733CDD" w:rsidRDefault="00ED2390" w:rsidP="00C60FF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40AADB3" w14:textId="77777777" w:rsidR="00ED2390" w:rsidRPr="00733CDD" w:rsidRDefault="00ED2390" w:rsidP="00C60FFC">
            <w:pPr>
              <w:pStyle w:val="NormalIndent"/>
              <w:spacing w:after="0"/>
              <w:ind w:left="0"/>
              <w:rPr>
                <w:rFonts w:ascii="Arial" w:hAnsi="Arial" w:cs="Arial"/>
                <w:sz w:val="20"/>
              </w:rPr>
            </w:pPr>
          </w:p>
        </w:tc>
      </w:tr>
      <w:tr w:rsidR="00ED2390" w:rsidRPr="00733CDD" w14:paraId="404640DA" w14:textId="77777777" w:rsidTr="00C60FFC">
        <w:trPr>
          <w:trHeight w:val="365"/>
        </w:trPr>
        <w:tc>
          <w:tcPr>
            <w:tcW w:w="1079" w:type="pct"/>
            <w:shd w:val="clear" w:color="auto" w:fill="auto"/>
            <w:tcMar>
              <w:top w:w="43" w:type="dxa"/>
              <w:left w:w="115" w:type="dxa"/>
              <w:bottom w:w="43" w:type="dxa"/>
              <w:right w:w="115" w:type="dxa"/>
            </w:tcMar>
            <w:vAlign w:val="center"/>
          </w:tcPr>
          <w:p w14:paraId="190197F3" w14:textId="77777777" w:rsidR="00ED2390" w:rsidRPr="00733CDD" w:rsidRDefault="00ED2390" w:rsidP="00C60FFC">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6D2F0749" w14:textId="77777777" w:rsidR="00ED2390" w:rsidRPr="00733CDD" w:rsidRDefault="00ED2390" w:rsidP="00C60FFC">
            <w:pPr>
              <w:pStyle w:val="NormalIndent"/>
              <w:spacing w:after="0"/>
              <w:ind w:left="0"/>
              <w:rPr>
                <w:rFonts w:ascii="Arial" w:hAnsi="Arial" w:cs="Arial"/>
                <w:sz w:val="20"/>
              </w:rPr>
            </w:pPr>
            <w:r w:rsidRPr="00733CDD">
              <w:rPr>
                <w:rFonts w:ascii="Arial" w:hAnsi="Arial" w:cs="Arial"/>
                <w:bCs/>
                <w:szCs w:val="24"/>
              </w:rPr>
              <w:t>CORE_INVESTMENT_LAI_XUAT_HUY_DONG</w:t>
            </w:r>
          </w:p>
        </w:tc>
        <w:tc>
          <w:tcPr>
            <w:tcW w:w="591" w:type="pct"/>
            <w:shd w:val="clear" w:color="auto" w:fill="auto"/>
            <w:tcMar>
              <w:top w:w="43" w:type="dxa"/>
              <w:left w:w="115" w:type="dxa"/>
              <w:bottom w:w="43" w:type="dxa"/>
              <w:right w:w="115" w:type="dxa"/>
            </w:tcMar>
          </w:tcPr>
          <w:p w14:paraId="40377CB2" w14:textId="77777777" w:rsidR="00ED2390" w:rsidRPr="00733CDD" w:rsidRDefault="00ED2390" w:rsidP="00C60FFC">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2BB79833" w14:textId="77777777" w:rsidR="00ED2390" w:rsidRPr="00733CDD" w:rsidRDefault="00ED2390" w:rsidP="00C60FF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D56A6B5" w14:textId="77777777" w:rsidR="00ED2390" w:rsidRPr="00733CDD" w:rsidRDefault="00ED2390" w:rsidP="00C60FFC">
            <w:pPr>
              <w:pStyle w:val="NormalIndent"/>
              <w:spacing w:after="0"/>
              <w:ind w:left="0"/>
              <w:rPr>
                <w:rFonts w:ascii="Arial" w:hAnsi="Arial" w:cs="Arial"/>
                <w:sz w:val="20"/>
              </w:rPr>
            </w:pPr>
          </w:p>
        </w:tc>
      </w:tr>
      <w:tr w:rsidR="00ED2390" w:rsidRPr="00733CDD" w14:paraId="6521916A" w14:textId="77777777" w:rsidTr="00C60FFC">
        <w:trPr>
          <w:trHeight w:val="302"/>
        </w:trPr>
        <w:tc>
          <w:tcPr>
            <w:tcW w:w="1079" w:type="pct"/>
            <w:shd w:val="clear" w:color="auto" w:fill="auto"/>
            <w:tcMar>
              <w:top w:w="43" w:type="dxa"/>
              <w:left w:w="115" w:type="dxa"/>
              <w:bottom w:w="43" w:type="dxa"/>
              <w:right w:w="115" w:type="dxa"/>
            </w:tcMar>
            <w:vAlign w:val="center"/>
          </w:tcPr>
          <w:p w14:paraId="6232AF87" w14:textId="77777777" w:rsidR="00ED2390" w:rsidRPr="00733CDD" w:rsidRDefault="00ED2390" w:rsidP="00C60FFC">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4D84C10F" w14:textId="77777777" w:rsidR="00ED2390" w:rsidRPr="00733CDD" w:rsidRDefault="00ED2390" w:rsidP="00C60FFC">
            <w:pPr>
              <w:spacing w:after="0" w:line="270" w:lineRule="atLeast"/>
              <w:rPr>
                <w:rFonts w:ascii="Arial" w:hAnsi="Arial" w:cs="Arial"/>
              </w:rPr>
            </w:pPr>
            <w:r w:rsidRPr="00733CDD">
              <w:rPr>
                <w:rFonts w:ascii="Arial" w:hAnsi="Arial" w:cs="Arial"/>
              </w:rPr>
              <w:t>Trả về 1 dòng hoặc nhiều dòng giá trị</w:t>
            </w:r>
          </w:p>
          <w:p w14:paraId="78EF2F51" w14:textId="77777777" w:rsidR="00ED2390" w:rsidRPr="00733CDD" w:rsidRDefault="00ED2390" w:rsidP="00C60FFC">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0AF73296" w14:textId="77777777" w:rsidR="00ED2390" w:rsidRPr="00733CDD" w:rsidRDefault="00ED2390" w:rsidP="00C60FFC">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485C5738" w14:textId="77777777" w:rsidR="00ED2390" w:rsidRPr="00733CDD" w:rsidRDefault="00ED2390" w:rsidP="00C60FFC">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198AD810" w14:textId="77777777" w:rsidR="00ED2390" w:rsidRPr="00733CDD" w:rsidRDefault="00ED2390" w:rsidP="00C60FF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E8F93AF" w14:textId="77777777" w:rsidR="00ED2390" w:rsidRPr="00733CDD" w:rsidRDefault="00ED2390" w:rsidP="00C60FFC">
            <w:pPr>
              <w:pStyle w:val="NormalIndent"/>
              <w:spacing w:after="0"/>
              <w:ind w:left="0"/>
              <w:rPr>
                <w:rFonts w:ascii="Arial" w:hAnsi="Arial" w:cs="Arial"/>
                <w:sz w:val="20"/>
              </w:rPr>
            </w:pPr>
          </w:p>
        </w:tc>
      </w:tr>
      <w:tr w:rsidR="00ED2390" w:rsidRPr="00733CDD" w14:paraId="7B4F11D3" w14:textId="77777777" w:rsidTr="00C60FFC">
        <w:trPr>
          <w:trHeight w:val="302"/>
        </w:trPr>
        <w:tc>
          <w:tcPr>
            <w:tcW w:w="1079" w:type="pct"/>
            <w:shd w:val="clear" w:color="auto" w:fill="auto"/>
            <w:tcMar>
              <w:top w:w="43" w:type="dxa"/>
              <w:left w:w="115" w:type="dxa"/>
              <w:bottom w:w="43" w:type="dxa"/>
              <w:right w:w="115" w:type="dxa"/>
            </w:tcMar>
            <w:vAlign w:val="center"/>
          </w:tcPr>
          <w:p w14:paraId="53D47EA0" w14:textId="77777777" w:rsidR="00ED2390" w:rsidRPr="00733CDD" w:rsidRDefault="00ED2390" w:rsidP="00C60FFC">
            <w:pPr>
              <w:spacing w:before="0"/>
              <w:rPr>
                <w:rFonts w:ascii="Arial" w:hAnsi="Arial" w:cs="Arial"/>
                <w:color w:val="1F497D"/>
              </w:rPr>
            </w:pPr>
            <w:r w:rsidRPr="00733CDD">
              <w:rPr>
                <w:rFonts w:ascii="Arial" w:hAnsi="Arial" w:cs="Arial"/>
                <w:color w:val="1F497D"/>
              </w:rPr>
              <w:lastRenderedPageBreak/>
              <w:t>Parameters:</w:t>
            </w:r>
          </w:p>
        </w:tc>
        <w:tc>
          <w:tcPr>
            <w:tcW w:w="2318" w:type="pct"/>
            <w:shd w:val="clear" w:color="auto" w:fill="auto"/>
            <w:tcMar>
              <w:top w:w="43" w:type="dxa"/>
              <w:left w:w="115" w:type="dxa"/>
              <w:bottom w:w="43" w:type="dxa"/>
              <w:right w:w="115" w:type="dxa"/>
            </w:tcMar>
            <w:vAlign w:val="center"/>
          </w:tcPr>
          <w:p w14:paraId="1A0AA847" w14:textId="77777777" w:rsidR="00ED2390" w:rsidRPr="00733CDD" w:rsidRDefault="00ED2390" w:rsidP="00C60FFC">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25E671B4" w14:textId="77777777" w:rsidR="00ED2390" w:rsidRPr="00733CDD" w:rsidRDefault="00ED2390" w:rsidP="00C60FFC">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14A4CBED" w14:textId="77777777" w:rsidR="00ED2390" w:rsidRPr="00733CDD" w:rsidRDefault="00ED2390"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1300C28" w14:textId="77777777" w:rsidR="00ED2390" w:rsidRPr="00733CDD" w:rsidRDefault="00ED2390" w:rsidP="00C60FFC">
            <w:pPr>
              <w:pStyle w:val="NormalIndent"/>
              <w:spacing w:after="0"/>
              <w:ind w:left="0"/>
              <w:rPr>
                <w:rFonts w:ascii="Arial" w:hAnsi="Arial" w:cs="Arial"/>
                <w:sz w:val="20"/>
              </w:rPr>
            </w:pPr>
          </w:p>
        </w:tc>
      </w:tr>
      <w:tr w:rsidR="00ED2390" w:rsidRPr="00733CDD" w14:paraId="0D0B1251" w14:textId="77777777" w:rsidTr="00C60FFC">
        <w:trPr>
          <w:trHeight w:val="2743"/>
        </w:trPr>
        <w:tc>
          <w:tcPr>
            <w:tcW w:w="1079" w:type="pct"/>
            <w:shd w:val="clear" w:color="auto" w:fill="auto"/>
            <w:tcMar>
              <w:top w:w="43" w:type="dxa"/>
              <w:left w:w="115" w:type="dxa"/>
              <w:bottom w:w="43" w:type="dxa"/>
              <w:right w:w="115" w:type="dxa"/>
            </w:tcMar>
            <w:vAlign w:val="center"/>
          </w:tcPr>
          <w:p w14:paraId="236BCDCE" w14:textId="77777777" w:rsidR="00ED2390" w:rsidRPr="00733CDD" w:rsidRDefault="00ED2390" w:rsidP="00C60FFC">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ED2390" w:rsidRPr="00733CDD" w14:paraId="0ADD094A" w14:textId="77777777" w:rsidTr="00C60FFC">
              <w:tc>
                <w:tcPr>
                  <w:tcW w:w="1485" w:type="dxa"/>
                </w:tcPr>
                <w:p w14:paraId="79C31EF1" w14:textId="77777777" w:rsidR="00ED2390" w:rsidRPr="00733CDD" w:rsidRDefault="00ED2390" w:rsidP="00C60FFC">
                  <w:pPr>
                    <w:spacing w:after="0" w:line="270" w:lineRule="atLeast"/>
                    <w:rPr>
                      <w:rFonts w:ascii="Arial" w:hAnsi="Arial" w:cs="Arial"/>
                    </w:rPr>
                  </w:pPr>
                  <w:r w:rsidRPr="00733CDD">
                    <w:rPr>
                      <w:rFonts w:ascii="Arial" w:hAnsi="Arial" w:cs="Arial"/>
                    </w:rPr>
                    <w:t>Tên param</w:t>
                  </w:r>
                </w:p>
              </w:tc>
              <w:tc>
                <w:tcPr>
                  <w:tcW w:w="2185" w:type="dxa"/>
                </w:tcPr>
                <w:p w14:paraId="4D86EBDA" w14:textId="77777777" w:rsidR="00ED2390" w:rsidRPr="00733CDD" w:rsidRDefault="00ED2390" w:rsidP="00C60FFC">
                  <w:pPr>
                    <w:spacing w:after="0" w:line="270" w:lineRule="atLeast"/>
                    <w:rPr>
                      <w:rFonts w:ascii="Arial" w:hAnsi="Arial" w:cs="Arial"/>
                    </w:rPr>
                  </w:pPr>
                  <w:r w:rsidRPr="00733CDD">
                    <w:rPr>
                      <w:rFonts w:ascii="Arial" w:hAnsi="Arial" w:cs="Arial"/>
                    </w:rPr>
                    <w:t>Mô tả</w:t>
                  </w:r>
                </w:p>
              </w:tc>
              <w:tc>
                <w:tcPr>
                  <w:tcW w:w="787" w:type="dxa"/>
                </w:tcPr>
                <w:p w14:paraId="4C12DE0A" w14:textId="77777777" w:rsidR="00ED2390" w:rsidRPr="00733CDD" w:rsidRDefault="00ED2390" w:rsidP="00C60FFC">
                  <w:pPr>
                    <w:spacing w:after="0" w:line="270" w:lineRule="atLeast"/>
                    <w:rPr>
                      <w:rFonts w:ascii="Arial" w:hAnsi="Arial" w:cs="Arial"/>
                    </w:rPr>
                  </w:pPr>
                  <w:r w:rsidRPr="00733CDD">
                    <w:rPr>
                      <w:rFonts w:ascii="Arial" w:hAnsi="Arial" w:cs="Arial"/>
                    </w:rPr>
                    <w:t>Bắt buộc</w:t>
                  </w:r>
                </w:p>
              </w:tc>
            </w:tr>
            <w:tr w:rsidR="00ED2390" w:rsidRPr="00733CDD" w14:paraId="5178C4E5" w14:textId="77777777" w:rsidTr="00C60FFC">
              <w:tc>
                <w:tcPr>
                  <w:tcW w:w="1485" w:type="dxa"/>
                </w:tcPr>
                <w:p w14:paraId="5CBA25B0" w14:textId="77777777" w:rsidR="00ED2390" w:rsidRPr="00733CDD" w:rsidRDefault="00ED2390" w:rsidP="00C60FFC">
                  <w:pPr>
                    <w:spacing w:after="0" w:line="270" w:lineRule="atLeast"/>
                    <w:rPr>
                      <w:rFonts w:ascii="Arial" w:hAnsi="Arial" w:cs="Arial"/>
                    </w:rPr>
                  </w:pPr>
                  <w:r w:rsidRPr="005C72EE">
                    <w:rPr>
                      <w:rFonts w:ascii="Arial" w:hAnsi="Arial" w:cs="Arial"/>
                      <w:bCs/>
                      <w:sz w:val="18"/>
                      <w:szCs w:val="18"/>
                    </w:rPr>
                    <w:t>SECURITY_CODE</w:t>
                  </w:r>
                </w:p>
              </w:tc>
              <w:tc>
                <w:tcPr>
                  <w:tcW w:w="2185" w:type="dxa"/>
                </w:tcPr>
                <w:p w14:paraId="6C44A78D" w14:textId="77777777" w:rsidR="00ED2390" w:rsidRPr="00733CDD" w:rsidRDefault="00ED2390" w:rsidP="00C60FFC">
                  <w:pPr>
                    <w:spacing w:after="0" w:line="270" w:lineRule="atLeast"/>
                    <w:rPr>
                      <w:rFonts w:ascii="Arial" w:hAnsi="Arial" w:cs="Arial"/>
                    </w:rPr>
                  </w:pPr>
                  <w:r>
                    <w:rPr>
                      <w:rFonts w:ascii="Arial" w:hAnsi="Arial" w:cs="Arial"/>
                    </w:rPr>
                    <w:t>Mã trái phiếu</w:t>
                  </w:r>
                </w:p>
              </w:tc>
              <w:tc>
                <w:tcPr>
                  <w:tcW w:w="787" w:type="dxa"/>
                </w:tcPr>
                <w:p w14:paraId="20DCCB87" w14:textId="77777777" w:rsidR="00ED2390" w:rsidRPr="00733CDD" w:rsidRDefault="00ED2390" w:rsidP="00C60FFC">
                  <w:pPr>
                    <w:spacing w:after="0" w:line="270" w:lineRule="atLeast"/>
                    <w:rPr>
                      <w:rFonts w:ascii="Arial" w:hAnsi="Arial" w:cs="Arial"/>
                    </w:rPr>
                  </w:pPr>
                  <w:r w:rsidRPr="00733CDD">
                    <w:rPr>
                      <w:rFonts w:ascii="Arial" w:hAnsi="Arial" w:cs="Arial"/>
                    </w:rPr>
                    <w:t>M</w:t>
                  </w:r>
                </w:p>
              </w:tc>
            </w:tr>
            <w:tr w:rsidR="00ED2390" w:rsidRPr="00733CDD" w14:paraId="30D0F668" w14:textId="77777777" w:rsidTr="00C60FFC">
              <w:tc>
                <w:tcPr>
                  <w:tcW w:w="1485" w:type="dxa"/>
                </w:tcPr>
                <w:p w14:paraId="212670A4" w14:textId="77777777" w:rsidR="00ED2390" w:rsidRPr="00733CDD" w:rsidRDefault="00ED2390" w:rsidP="00C60FFC">
                  <w:pPr>
                    <w:spacing w:after="0" w:line="270" w:lineRule="atLeast"/>
                    <w:rPr>
                      <w:rFonts w:ascii="Arial" w:hAnsi="Arial" w:cs="Arial"/>
                      <w:bCs/>
                      <w:szCs w:val="24"/>
                    </w:rPr>
                  </w:pPr>
                  <w:r w:rsidRPr="00733CDD">
                    <w:rPr>
                      <w:rFonts w:ascii="Arial" w:hAnsi="Arial" w:cs="Arial"/>
                      <w:color w:val="1F497D"/>
                      <w:sz w:val="18"/>
                      <w:szCs w:val="18"/>
                    </w:rPr>
                    <w:t>OUT_CUR</w:t>
                  </w:r>
                </w:p>
              </w:tc>
              <w:tc>
                <w:tcPr>
                  <w:tcW w:w="2185" w:type="dxa"/>
                </w:tcPr>
                <w:p w14:paraId="5ABC092F" w14:textId="77777777" w:rsidR="00ED2390" w:rsidRPr="00733CDD" w:rsidRDefault="00ED2390" w:rsidP="00C60FFC">
                  <w:pPr>
                    <w:spacing w:after="0" w:line="270" w:lineRule="atLeast"/>
                    <w:rPr>
                      <w:rFonts w:ascii="Arial" w:hAnsi="Arial" w:cs="Arial"/>
                    </w:rPr>
                  </w:pPr>
                  <w:r>
                    <w:rPr>
                      <w:rFonts w:ascii="Arial" w:hAnsi="Arial" w:cs="Arial"/>
                    </w:rPr>
                    <w:t>Biến dữ liệu trả về</w:t>
                  </w:r>
                </w:p>
              </w:tc>
              <w:tc>
                <w:tcPr>
                  <w:tcW w:w="787" w:type="dxa"/>
                </w:tcPr>
                <w:p w14:paraId="7AB94675" w14:textId="77777777" w:rsidR="00ED2390" w:rsidRPr="00733CDD" w:rsidRDefault="00ED2390" w:rsidP="00C60FFC">
                  <w:pPr>
                    <w:spacing w:after="0" w:line="270" w:lineRule="atLeast"/>
                    <w:rPr>
                      <w:rFonts w:ascii="Arial" w:hAnsi="Arial" w:cs="Arial"/>
                    </w:rPr>
                  </w:pPr>
                  <w:r>
                    <w:rPr>
                      <w:rFonts w:ascii="Arial" w:hAnsi="Arial" w:cs="Arial"/>
                    </w:rPr>
                    <w:t>M</w:t>
                  </w:r>
                </w:p>
              </w:tc>
            </w:tr>
          </w:tbl>
          <w:p w14:paraId="5B89D004" w14:textId="77777777" w:rsidR="00ED2390" w:rsidRPr="00733CDD" w:rsidRDefault="00ED2390" w:rsidP="00C60FFC">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50FE1A4B" w14:textId="77777777" w:rsidR="00ED2390" w:rsidRPr="00733CDD" w:rsidRDefault="00ED2390" w:rsidP="00C60FFC">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3F439E37" w14:textId="77777777" w:rsidR="00ED2390" w:rsidRPr="00733CDD" w:rsidRDefault="00ED2390"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0197E32" w14:textId="77777777" w:rsidR="00ED2390" w:rsidRPr="00733CDD" w:rsidRDefault="00ED2390" w:rsidP="00C60FFC">
            <w:pPr>
              <w:pStyle w:val="NormalIndent"/>
              <w:spacing w:after="0"/>
              <w:ind w:left="0"/>
              <w:rPr>
                <w:rFonts w:ascii="Arial" w:hAnsi="Arial" w:cs="Arial"/>
                <w:sz w:val="20"/>
              </w:rPr>
            </w:pPr>
          </w:p>
        </w:tc>
      </w:tr>
      <w:tr w:rsidR="00ED2390" w:rsidRPr="00733CDD" w14:paraId="4DBC6857" w14:textId="77777777" w:rsidTr="00C60FFC">
        <w:trPr>
          <w:trHeight w:val="302"/>
        </w:trPr>
        <w:tc>
          <w:tcPr>
            <w:tcW w:w="1079" w:type="pct"/>
            <w:shd w:val="clear" w:color="auto" w:fill="auto"/>
            <w:tcMar>
              <w:top w:w="43" w:type="dxa"/>
              <w:left w:w="115" w:type="dxa"/>
              <w:bottom w:w="43" w:type="dxa"/>
              <w:right w:w="115" w:type="dxa"/>
            </w:tcMar>
            <w:vAlign w:val="center"/>
          </w:tcPr>
          <w:p w14:paraId="7CCA7235" w14:textId="77777777" w:rsidR="00ED2390" w:rsidRPr="00733CDD" w:rsidRDefault="00ED2390" w:rsidP="00C60FFC">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7D8C51B6" w14:textId="77777777" w:rsidR="00ED2390" w:rsidRPr="00733CDD" w:rsidRDefault="00ED2390" w:rsidP="00C60FFC">
            <w:pPr>
              <w:spacing w:after="0" w:line="270" w:lineRule="atLeast"/>
              <w:rPr>
                <w:rFonts w:ascii="Arial" w:hAnsi="Arial" w:cs="Arial"/>
              </w:rPr>
            </w:pPr>
            <w:r w:rsidRPr="00733CDD">
              <w:rPr>
                <w:rFonts w:ascii="Arial" w:hAnsi="Arial" w:cs="Arial"/>
              </w:rPr>
              <w:t>Tên tham số truyền vào, giữ nguyên theo request phía dưới</w:t>
            </w:r>
          </w:p>
        </w:tc>
        <w:tc>
          <w:tcPr>
            <w:tcW w:w="591" w:type="pct"/>
            <w:shd w:val="clear" w:color="auto" w:fill="auto"/>
            <w:tcMar>
              <w:top w:w="43" w:type="dxa"/>
              <w:left w:w="115" w:type="dxa"/>
              <w:bottom w:w="43" w:type="dxa"/>
              <w:right w:w="115" w:type="dxa"/>
            </w:tcMar>
          </w:tcPr>
          <w:p w14:paraId="0B27BA11" w14:textId="77777777" w:rsidR="00ED2390" w:rsidRPr="00733CDD" w:rsidRDefault="00ED2390"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0E19D6E6" w14:textId="77777777" w:rsidR="00ED2390" w:rsidRPr="00733CDD" w:rsidRDefault="00ED2390"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055FC4A" w14:textId="77777777" w:rsidR="00ED2390" w:rsidRPr="00733CDD" w:rsidRDefault="00ED2390" w:rsidP="00C60FFC">
            <w:pPr>
              <w:pStyle w:val="NormalIndent"/>
              <w:spacing w:after="0"/>
              <w:ind w:left="0"/>
              <w:rPr>
                <w:rFonts w:ascii="Arial" w:hAnsi="Arial" w:cs="Arial"/>
                <w:sz w:val="20"/>
              </w:rPr>
            </w:pPr>
          </w:p>
        </w:tc>
      </w:tr>
      <w:tr w:rsidR="00ED2390" w:rsidRPr="00733CDD" w14:paraId="5AA25C4C" w14:textId="77777777" w:rsidTr="00C60FFC">
        <w:trPr>
          <w:trHeight w:val="302"/>
        </w:trPr>
        <w:tc>
          <w:tcPr>
            <w:tcW w:w="1079" w:type="pct"/>
            <w:shd w:val="clear" w:color="auto" w:fill="auto"/>
            <w:tcMar>
              <w:top w:w="43" w:type="dxa"/>
              <w:left w:w="115" w:type="dxa"/>
              <w:bottom w:w="43" w:type="dxa"/>
              <w:right w:w="115" w:type="dxa"/>
            </w:tcMar>
            <w:vAlign w:val="center"/>
          </w:tcPr>
          <w:p w14:paraId="4FFBBA0E" w14:textId="77777777" w:rsidR="00ED2390" w:rsidRPr="00733CDD" w:rsidRDefault="00ED2390" w:rsidP="00C60FFC">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071D8CDF" w14:textId="77777777" w:rsidR="00ED2390" w:rsidRPr="00733CDD" w:rsidRDefault="00ED2390" w:rsidP="00C60FFC">
            <w:pPr>
              <w:spacing w:after="0" w:line="270" w:lineRule="atLeast"/>
              <w:rPr>
                <w:rFonts w:ascii="Arial" w:hAnsi="Arial" w:cs="Arial"/>
              </w:rPr>
            </w:pPr>
            <w:r w:rsidRPr="00733CDD">
              <w:rPr>
                <w:rFonts w:ascii="Arial" w:hAnsi="Arial" w:cs="Arial"/>
              </w:rPr>
              <w:t>Tên tham số truyền vào, giữ nguyên theo request phía dưới</w:t>
            </w:r>
          </w:p>
        </w:tc>
        <w:tc>
          <w:tcPr>
            <w:tcW w:w="591" w:type="pct"/>
            <w:shd w:val="clear" w:color="auto" w:fill="auto"/>
            <w:tcMar>
              <w:top w:w="43" w:type="dxa"/>
              <w:left w:w="115" w:type="dxa"/>
              <w:bottom w:w="43" w:type="dxa"/>
              <w:right w:w="115" w:type="dxa"/>
            </w:tcMar>
          </w:tcPr>
          <w:p w14:paraId="13B1FC10" w14:textId="77777777" w:rsidR="00ED2390" w:rsidRPr="00733CDD" w:rsidRDefault="00ED2390"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2E1FBC5E" w14:textId="77777777" w:rsidR="00ED2390" w:rsidRPr="00733CDD" w:rsidRDefault="00ED2390"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28A31BA" w14:textId="77777777" w:rsidR="00ED2390" w:rsidRPr="00733CDD" w:rsidRDefault="00ED2390" w:rsidP="00C60FFC">
            <w:pPr>
              <w:pStyle w:val="NormalIndent"/>
              <w:spacing w:after="0"/>
              <w:ind w:left="0"/>
              <w:rPr>
                <w:rFonts w:ascii="Arial" w:hAnsi="Arial" w:cs="Arial"/>
                <w:sz w:val="20"/>
              </w:rPr>
            </w:pPr>
          </w:p>
        </w:tc>
      </w:tr>
      <w:tr w:rsidR="00ED2390" w:rsidRPr="00733CDD" w14:paraId="5FE6A1B1" w14:textId="77777777" w:rsidTr="00C60FFC">
        <w:trPr>
          <w:trHeight w:val="302"/>
        </w:trPr>
        <w:tc>
          <w:tcPr>
            <w:tcW w:w="1079" w:type="pct"/>
            <w:shd w:val="clear" w:color="auto" w:fill="auto"/>
            <w:tcMar>
              <w:top w:w="43" w:type="dxa"/>
              <w:left w:w="115" w:type="dxa"/>
              <w:bottom w:w="43" w:type="dxa"/>
              <w:right w:w="115" w:type="dxa"/>
            </w:tcMar>
            <w:vAlign w:val="center"/>
          </w:tcPr>
          <w:p w14:paraId="21BBC480" w14:textId="77777777" w:rsidR="00ED2390" w:rsidRPr="00733CDD" w:rsidRDefault="00ED2390" w:rsidP="00C60FFC">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3B6E23C3" w14:textId="77777777" w:rsidR="00ED2390" w:rsidRPr="00733CDD" w:rsidRDefault="00ED2390" w:rsidP="00C60FFC">
            <w:pPr>
              <w:spacing w:after="0" w:line="270" w:lineRule="atLeast"/>
              <w:rPr>
                <w:rFonts w:ascii="Arial" w:hAnsi="Arial" w:cs="Arial"/>
              </w:rPr>
            </w:pPr>
            <w:r w:rsidRPr="00733CDD">
              <w:rPr>
                <w:rFonts w:ascii="Arial" w:hAnsi="Arial" w:cs="Arial"/>
                <w:szCs w:val="24"/>
                <w:lang w:bidi="ar-SA"/>
              </w:rPr>
              <w:t>Giá trị muốn truyền vào</w:t>
            </w:r>
          </w:p>
        </w:tc>
        <w:tc>
          <w:tcPr>
            <w:tcW w:w="591" w:type="pct"/>
            <w:shd w:val="clear" w:color="auto" w:fill="auto"/>
            <w:tcMar>
              <w:top w:w="43" w:type="dxa"/>
              <w:left w:w="115" w:type="dxa"/>
              <w:bottom w:w="43" w:type="dxa"/>
              <w:right w:w="115" w:type="dxa"/>
            </w:tcMar>
          </w:tcPr>
          <w:p w14:paraId="0B5ED1B3" w14:textId="77777777" w:rsidR="00ED2390" w:rsidRPr="00733CDD" w:rsidRDefault="00ED2390"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4F9F7C0B" w14:textId="77777777" w:rsidR="00ED2390" w:rsidRPr="00733CDD" w:rsidRDefault="00ED2390"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4669ECB" w14:textId="77777777" w:rsidR="00ED2390" w:rsidRPr="00733CDD" w:rsidRDefault="00ED2390" w:rsidP="00C60FFC">
            <w:pPr>
              <w:pStyle w:val="NormalIndent"/>
              <w:spacing w:after="0"/>
              <w:ind w:left="0"/>
              <w:rPr>
                <w:rFonts w:ascii="Arial" w:hAnsi="Arial" w:cs="Arial"/>
                <w:sz w:val="20"/>
              </w:rPr>
            </w:pPr>
          </w:p>
        </w:tc>
      </w:tr>
    </w:tbl>
    <w:p w14:paraId="2DD5FC3D" w14:textId="77777777" w:rsidR="00ED2390" w:rsidRPr="00733CDD" w:rsidRDefault="00ED2390" w:rsidP="00ED2390">
      <w:pPr>
        <w:pStyle w:val="NormalIndent"/>
        <w:spacing w:after="0"/>
        <w:rPr>
          <w:rFonts w:ascii="Arial" w:hAnsi="Arial" w:cs="Arial"/>
        </w:rPr>
      </w:pPr>
    </w:p>
    <w:p w14:paraId="053A6A15" w14:textId="77777777" w:rsidR="00ED2390" w:rsidRPr="00733CDD" w:rsidRDefault="00ED2390" w:rsidP="00ED2390">
      <w:pPr>
        <w:pStyle w:val="ListParagraph"/>
        <w:numPr>
          <w:ilvl w:val="0"/>
          <w:numId w:val="25"/>
        </w:numPr>
        <w:rPr>
          <w:rFonts w:ascii="Arial" w:hAnsi="Arial" w:cs="Arial"/>
          <w:b/>
          <w:i/>
          <w:u w:val="single"/>
        </w:rPr>
      </w:pPr>
      <w:r w:rsidRPr="00733CDD">
        <w:rPr>
          <w:rFonts w:ascii="Arial" w:hAnsi="Arial" w:cs="Arial"/>
          <w:b/>
          <w:i/>
          <w:u w:val="single"/>
        </w:rPr>
        <w:t>Output:</w:t>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7"/>
        <w:gridCol w:w="4062"/>
        <w:gridCol w:w="1260"/>
      </w:tblGrid>
      <w:tr w:rsidR="00ED2390" w:rsidRPr="00733CDD" w14:paraId="2AFE9582" w14:textId="77777777" w:rsidTr="00C60FFC">
        <w:tc>
          <w:tcPr>
            <w:tcW w:w="2267" w:type="pct"/>
            <w:shd w:val="clear" w:color="auto" w:fill="F7CAAC"/>
          </w:tcPr>
          <w:p w14:paraId="2D046AC4" w14:textId="77777777" w:rsidR="00ED2390" w:rsidRPr="00733CDD" w:rsidRDefault="00ED2390" w:rsidP="00C60FFC">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1D80B174" w14:textId="77777777" w:rsidR="00ED2390" w:rsidRPr="00733CDD" w:rsidRDefault="00ED2390" w:rsidP="00C60FFC">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6D247738" w14:textId="77777777" w:rsidR="00ED2390" w:rsidRPr="00733CDD" w:rsidRDefault="00ED2390" w:rsidP="00C60FFC">
            <w:pPr>
              <w:pStyle w:val="tablehead"/>
              <w:rPr>
                <w:rFonts w:ascii="Arial" w:eastAsia="Batang" w:hAnsi="Arial" w:cs="Arial"/>
                <w:sz w:val="20"/>
                <w:szCs w:val="20"/>
              </w:rPr>
            </w:pPr>
            <w:r w:rsidRPr="00733CDD">
              <w:rPr>
                <w:rFonts w:ascii="Arial" w:eastAsia="Batang" w:hAnsi="Arial" w:cs="Arial"/>
                <w:sz w:val="20"/>
                <w:szCs w:val="20"/>
              </w:rPr>
              <w:t>Type</w:t>
            </w:r>
          </w:p>
        </w:tc>
      </w:tr>
      <w:tr w:rsidR="00ED2390" w:rsidRPr="00733CDD" w14:paraId="0F0178C1" w14:textId="77777777" w:rsidTr="00C60FFC">
        <w:tc>
          <w:tcPr>
            <w:tcW w:w="2267" w:type="pct"/>
            <w:shd w:val="clear" w:color="auto" w:fill="auto"/>
          </w:tcPr>
          <w:p w14:paraId="03BA60F1" w14:textId="77777777" w:rsidR="00ED2390" w:rsidRPr="00733CDD" w:rsidRDefault="00ED2390" w:rsidP="00C60FFC">
            <w:pPr>
              <w:rPr>
                <w:rFonts w:ascii="Arial" w:hAnsi="Arial" w:cs="Arial"/>
                <w:sz w:val="20"/>
              </w:rPr>
            </w:pPr>
            <w:r w:rsidRPr="001C4C1D">
              <w:rPr>
                <w:rFonts w:ascii="Arial" w:hAnsi="Arial" w:cs="Arial"/>
                <w:sz w:val="20"/>
                <w:szCs w:val="20"/>
              </w:rPr>
              <w:t>SECURITY_CODE</w:t>
            </w:r>
          </w:p>
        </w:tc>
        <w:tc>
          <w:tcPr>
            <w:tcW w:w="2085" w:type="pct"/>
            <w:shd w:val="clear" w:color="auto" w:fill="auto"/>
          </w:tcPr>
          <w:p w14:paraId="2025A052" w14:textId="77777777" w:rsidR="00ED2390" w:rsidRPr="00733CDD" w:rsidRDefault="00ED2390" w:rsidP="00C60FFC">
            <w:pPr>
              <w:rPr>
                <w:rFonts w:ascii="Arial" w:hAnsi="Arial" w:cs="Arial"/>
                <w:sz w:val="20"/>
                <w:lang w:eastAsia="x-none"/>
              </w:rPr>
            </w:pPr>
            <w:r>
              <w:rPr>
                <w:rFonts w:ascii="Arial" w:hAnsi="Arial" w:cs="Arial"/>
                <w:sz w:val="20"/>
                <w:lang w:eastAsia="x-none"/>
              </w:rPr>
              <w:t>Mã trái phiếu</w:t>
            </w:r>
          </w:p>
        </w:tc>
        <w:tc>
          <w:tcPr>
            <w:tcW w:w="647" w:type="pct"/>
            <w:shd w:val="clear" w:color="auto" w:fill="auto"/>
          </w:tcPr>
          <w:p w14:paraId="5E84280E" w14:textId="77777777" w:rsidR="00ED2390" w:rsidRPr="00733CDD" w:rsidRDefault="00ED2390" w:rsidP="00C60FFC">
            <w:pPr>
              <w:pStyle w:val="NormalIndent"/>
              <w:spacing w:before="240" w:after="0"/>
              <w:ind w:left="0"/>
              <w:rPr>
                <w:rFonts w:ascii="Arial" w:hAnsi="Arial" w:cs="Arial"/>
                <w:sz w:val="20"/>
              </w:rPr>
            </w:pPr>
            <w:r w:rsidRPr="00733CDD">
              <w:rPr>
                <w:rFonts w:ascii="Arial" w:hAnsi="Arial" w:cs="Arial"/>
                <w:sz w:val="20"/>
              </w:rPr>
              <w:t>String</w:t>
            </w:r>
          </w:p>
        </w:tc>
      </w:tr>
      <w:tr w:rsidR="00ED2390" w:rsidRPr="00733CDD" w14:paraId="44E69F7C" w14:textId="77777777" w:rsidTr="00C60FFC">
        <w:tc>
          <w:tcPr>
            <w:tcW w:w="2267" w:type="pct"/>
            <w:shd w:val="clear" w:color="auto" w:fill="auto"/>
          </w:tcPr>
          <w:p w14:paraId="46824B85" w14:textId="77777777" w:rsidR="00ED2390" w:rsidRPr="00733CDD" w:rsidRDefault="00ED2390" w:rsidP="00C60FFC">
            <w:pPr>
              <w:rPr>
                <w:rFonts w:ascii="Arial" w:hAnsi="Arial" w:cs="Arial"/>
                <w:sz w:val="20"/>
              </w:rPr>
            </w:pPr>
            <w:r>
              <w:rPr>
                <w:rFonts w:ascii="Calibri" w:hAnsi="Calibri" w:cs="Calibri"/>
                <w:color w:val="000000"/>
                <w:sz w:val="22"/>
              </w:rPr>
              <w:t>ISSUE_DT</w:t>
            </w:r>
          </w:p>
        </w:tc>
        <w:tc>
          <w:tcPr>
            <w:tcW w:w="2085" w:type="pct"/>
            <w:shd w:val="clear" w:color="auto" w:fill="auto"/>
          </w:tcPr>
          <w:p w14:paraId="0F980B21" w14:textId="77777777" w:rsidR="00ED2390" w:rsidRPr="00733CDD" w:rsidRDefault="00ED2390" w:rsidP="00C60FFC">
            <w:pPr>
              <w:rPr>
                <w:rFonts w:ascii="Arial" w:hAnsi="Arial" w:cs="Arial"/>
                <w:sz w:val="20"/>
                <w:lang w:eastAsia="x-none"/>
              </w:rPr>
            </w:pPr>
            <w:r>
              <w:rPr>
                <w:rFonts w:ascii="Arial" w:hAnsi="Arial" w:cs="Arial"/>
                <w:sz w:val="20"/>
                <w:lang w:eastAsia="x-none"/>
              </w:rPr>
              <w:t>Ngày hiệu lực</w:t>
            </w:r>
          </w:p>
        </w:tc>
        <w:tc>
          <w:tcPr>
            <w:tcW w:w="647" w:type="pct"/>
            <w:shd w:val="clear" w:color="auto" w:fill="auto"/>
          </w:tcPr>
          <w:p w14:paraId="56EFB459" w14:textId="77777777" w:rsidR="00ED2390" w:rsidRPr="00733CDD" w:rsidRDefault="00ED2390" w:rsidP="00C60FFC">
            <w:pPr>
              <w:pStyle w:val="NormalIndent"/>
              <w:spacing w:before="240" w:after="0"/>
              <w:ind w:left="0"/>
              <w:rPr>
                <w:rFonts w:ascii="Arial" w:hAnsi="Arial" w:cs="Arial"/>
                <w:sz w:val="20"/>
              </w:rPr>
            </w:pPr>
            <w:r w:rsidRPr="00733CDD">
              <w:rPr>
                <w:rFonts w:ascii="Arial" w:hAnsi="Arial" w:cs="Arial"/>
                <w:sz w:val="20"/>
              </w:rPr>
              <w:t>String</w:t>
            </w:r>
          </w:p>
        </w:tc>
      </w:tr>
      <w:tr w:rsidR="00ED2390" w:rsidRPr="00733CDD" w14:paraId="4A900356" w14:textId="77777777" w:rsidTr="00C60FFC">
        <w:tc>
          <w:tcPr>
            <w:tcW w:w="2267" w:type="pct"/>
            <w:shd w:val="clear" w:color="auto" w:fill="auto"/>
          </w:tcPr>
          <w:p w14:paraId="5E813A20" w14:textId="77777777" w:rsidR="00ED2390" w:rsidRPr="00733CDD" w:rsidRDefault="00ED2390" w:rsidP="00C60FFC">
            <w:pPr>
              <w:rPr>
                <w:rFonts w:ascii="Arial" w:hAnsi="Arial" w:cs="Arial"/>
                <w:sz w:val="20"/>
              </w:rPr>
            </w:pPr>
            <w:r w:rsidRPr="001C4C1D">
              <w:rPr>
                <w:rFonts w:ascii="Arial" w:hAnsi="Arial" w:cs="Arial"/>
                <w:sz w:val="20"/>
                <w:szCs w:val="20"/>
              </w:rPr>
              <w:t>MATURITY_DT</w:t>
            </w:r>
          </w:p>
        </w:tc>
        <w:tc>
          <w:tcPr>
            <w:tcW w:w="2085" w:type="pct"/>
            <w:shd w:val="clear" w:color="auto" w:fill="auto"/>
          </w:tcPr>
          <w:p w14:paraId="1E9FD4EA" w14:textId="77777777" w:rsidR="00ED2390" w:rsidRPr="00733CDD" w:rsidRDefault="00ED2390" w:rsidP="00C60FFC">
            <w:pPr>
              <w:rPr>
                <w:rFonts w:ascii="Arial" w:hAnsi="Arial" w:cs="Arial"/>
                <w:sz w:val="20"/>
                <w:lang w:eastAsia="x-none"/>
              </w:rPr>
            </w:pPr>
            <w:r>
              <w:rPr>
                <w:rFonts w:ascii="MS Shell Dlg 2" w:hAnsi="MS Shell Dlg 2" w:cs="MS Shell Dlg 2"/>
                <w:color w:val="000000"/>
                <w:sz w:val="18"/>
                <w:szCs w:val="18"/>
              </w:rPr>
              <w:t>ngày đến hạn</w:t>
            </w:r>
          </w:p>
        </w:tc>
        <w:tc>
          <w:tcPr>
            <w:tcW w:w="647" w:type="pct"/>
            <w:shd w:val="clear" w:color="auto" w:fill="auto"/>
          </w:tcPr>
          <w:p w14:paraId="74B7CF13" w14:textId="77777777" w:rsidR="00ED2390" w:rsidRPr="00733CDD" w:rsidRDefault="00ED2390" w:rsidP="00C60FFC">
            <w:pPr>
              <w:pStyle w:val="NormalIndent"/>
              <w:spacing w:before="240" w:after="0"/>
              <w:ind w:left="0"/>
              <w:rPr>
                <w:rFonts w:ascii="Arial" w:hAnsi="Arial" w:cs="Arial"/>
                <w:sz w:val="20"/>
              </w:rPr>
            </w:pPr>
            <w:r w:rsidRPr="00733CDD">
              <w:rPr>
                <w:rFonts w:ascii="Arial" w:hAnsi="Arial" w:cs="Arial"/>
                <w:sz w:val="20"/>
              </w:rPr>
              <w:t>String</w:t>
            </w:r>
          </w:p>
        </w:tc>
      </w:tr>
      <w:tr w:rsidR="00ED2390" w:rsidRPr="00733CDD" w14:paraId="0CC33FFA" w14:textId="77777777" w:rsidTr="00C60FFC">
        <w:tc>
          <w:tcPr>
            <w:tcW w:w="2267" w:type="pct"/>
            <w:shd w:val="clear" w:color="auto" w:fill="auto"/>
          </w:tcPr>
          <w:p w14:paraId="11DCE8C4" w14:textId="77777777" w:rsidR="00ED2390" w:rsidRPr="00733CDD" w:rsidRDefault="00ED2390" w:rsidP="00C60FFC">
            <w:pPr>
              <w:rPr>
                <w:rFonts w:ascii="Arial" w:hAnsi="Arial" w:cs="Arial"/>
                <w:sz w:val="20"/>
              </w:rPr>
            </w:pPr>
            <w:r w:rsidRPr="001C4C1D">
              <w:rPr>
                <w:rFonts w:ascii="Arial" w:hAnsi="Arial" w:cs="Arial"/>
                <w:sz w:val="20"/>
                <w:szCs w:val="20"/>
              </w:rPr>
              <w:t>LAST_CPN_DT</w:t>
            </w:r>
          </w:p>
        </w:tc>
        <w:tc>
          <w:tcPr>
            <w:tcW w:w="2085" w:type="pct"/>
            <w:shd w:val="clear" w:color="auto" w:fill="auto"/>
          </w:tcPr>
          <w:p w14:paraId="62DA579B" w14:textId="77777777" w:rsidR="00ED2390" w:rsidRPr="00733CDD" w:rsidRDefault="00ED2390" w:rsidP="00C60FFC">
            <w:pPr>
              <w:rPr>
                <w:rFonts w:ascii="Arial" w:hAnsi="Arial" w:cs="Arial"/>
                <w:sz w:val="20"/>
                <w:lang w:eastAsia="x-none"/>
              </w:rPr>
            </w:pPr>
            <w:r w:rsidRPr="008A4031">
              <w:rPr>
                <w:rFonts w:ascii="Arial" w:hAnsi="Arial" w:cs="Arial"/>
                <w:sz w:val="20"/>
                <w:lang w:eastAsia="x-none"/>
              </w:rPr>
              <w:t>Ngày thanh toán</w:t>
            </w:r>
          </w:p>
        </w:tc>
        <w:tc>
          <w:tcPr>
            <w:tcW w:w="647" w:type="pct"/>
            <w:shd w:val="clear" w:color="auto" w:fill="auto"/>
          </w:tcPr>
          <w:p w14:paraId="6D5FBC2F" w14:textId="77777777" w:rsidR="00ED2390" w:rsidRPr="00733CDD" w:rsidRDefault="00ED2390" w:rsidP="00C60FFC">
            <w:pPr>
              <w:pStyle w:val="NormalIndent"/>
              <w:spacing w:before="240" w:after="0"/>
              <w:ind w:left="0"/>
              <w:rPr>
                <w:rFonts w:ascii="Arial" w:hAnsi="Arial" w:cs="Arial"/>
                <w:sz w:val="20"/>
              </w:rPr>
            </w:pPr>
            <w:r w:rsidRPr="00733CDD">
              <w:rPr>
                <w:rFonts w:ascii="Arial" w:hAnsi="Arial" w:cs="Arial"/>
                <w:sz w:val="20"/>
              </w:rPr>
              <w:t>String</w:t>
            </w:r>
          </w:p>
        </w:tc>
      </w:tr>
      <w:tr w:rsidR="00ED2390" w:rsidRPr="00733CDD" w14:paraId="4AE67CE8" w14:textId="77777777" w:rsidTr="00C60FFC">
        <w:tc>
          <w:tcPr>
            <w:tcW w:w="2267" w:type="pct"/>
            <w:shd w:val="clear" w:color="auto" w:fill="auto"/>
          </w:tcPr>
          <w:p w14:paraId="397A18B0" w14:textId="77777777" w:rsidR="00ED2390" w:rsidRPr="001C4C1D" w:rsidRDefault="00ED2390" w:rsidP="00C60FFC">
            <w:pPr>
              <w:rPr>
                <w:rFonts w:ascii="Arial" w:hAnsi="Arial" w:cs="Arial"/>
                <w:sz w:val="20"/>
                <w:szCs w:val="20"/>
              </w:rPr>
            </w:pPr>
            <w:r w:rsidRPr="008A4031">
              <w:rPr>
                <w:rFonts w:ascii="Arial" w:hAnsi="Arial" w:cs="Arial"/>
                <w:sz w:val="20"/>
                <w:szCs w:val="20"/>
              </w:rPr>
              <w:t>COUPON_PAYDATE</w:t>
            </w:r>
          </w:p>
        </w:tc>
        <w:tc>
          <w:tcPr>
            <w:tcW w:w="2085" w:type="pct"/>
            <w:shd w:val="clear" w:color="auto" w:fill="auto"/>
          </w:tcPr>
          <w:p w14:paraId="1C11DAA0" w14:textId="77777777" w:rsidR="00ED2390" w:rsidRPr="008A4031" w:rsidRDefault="00ED2390" w:rsidP="00C60FFC">
            <w:pPr>
              <w:rPr>
                <w:rFonts w:ascii="Arial" w:hAnsi="Arial" w:cs="Arial"/>
                <w:sz w:val="20"/>
                <w:lang w:eastAsia="x-none"/>
              </w:rPr>
            </w:pPr>
            <w:r>
              <w:rPr>
                <w:rFonts w:ascii="Arial" w:hAnsi="Arial" w:cs="Arial"/>
                <w:sz w:val="20"/>
                <w:lang w:eastAsia="x-none"/>
              </w:rPr>
              <w:t>Ngày chốt quyền</w:t>
            </w:r>
          </w:p>
        </w:tc>
        <w:tc>
          <w:tcPr>
            <w:tcW w:w="647" w:type="pct"/>
            <w:shd w:val="clear" w:color="auto" w:fill="auto"/>
          </w:tcPr>
          <w:p w14:paraId="73FCF8EC" w14:textId="77777777" w:rsidR="00ED2390" w:rsidRPr="00733CDD" w:rsidRDefault="00ED2390" w:rsidP="00C60FFC">
            <w:pPr>
              <w:pStyle w:val="NormalIndent"/>
              <w:spacing w:before="240" w:after="0"/>
              <w:ind w:left="0"/>
              <w:rPr>
                <w:rFonts w:ascii="Arial" w:hAnsi="Arial" w:cs="Arial"/>
                <w:sz w:val="20"/>
              </w:rPr>
            </w:pPr>
          </w:p>
        </w:tc>
      </w:tr>
      <w:tr w:rsidR="00ED2390" w:rsidRPr="00733CDD" w14:paraId="1E5C64F4" w14:textId="77777777" w:rsidTr="00C60FFC">
        <w:tc>
          <w:tcPr>
            <w:tcW w:w="2267" w:type="pct"/>
            <w:shd w:val="clear" w:color="auto" w:fill="auto"/>
          </w:tcPr>
          <w:p w14:paraId="07529DD6" w14:textId="77777777" w:rsidR="00ED2390" w:rsidRPr="001C4C1D" w:rsidRDefault="00ED2390" w:rsidP="00C60FFC">
            <w:pPr>
              <w:rPr>
                <w:rFonts w:ascii="Arial" w:hAnsi="Arial" w:cs="Arial"/>
                <w:sz w:val="20"/>
                <w:szCs w:val="20"/>
              </w:rPr>
            </w:pPr>
            <w:r w:rsidRPr="008A4031">
              <w:rPr>
                <w:rFonts w:ascii="Arial" w:hAnsi="Arial" w:cs="Arial"/>
                <w:sz w:val="20"/>
                <w:szCs w:val="20"/>
              </w:rPr>
              <w:t>RATE</w:t>
            </w:r>
          </w:p>
        </w:tc>
        <w:tc>
          <w:tcPr>
            <w:tcW w:w="2085" w:type="pct"/>
            <w:shd w:val="clear" w:color="auto" w:fill="auto"/>
          </w:tcPr>
          <w:p w14:paraId="077DCE26" w14:textId="77777777" w:rsidR="00ED2390" w:rsidRPr="008A4031" w:rsidRDefault="00ED2390" w:rsidP="00C60FFC">
            <w:pPr>
              <w:rPr>
                <w:rFonts w:ascii="Arial" w:hAnsi="Arial" w:cs="Arial"/>
                <w:sz w:val="20"/>
                <w:lang w:eastAsia="x-none"/>
              </w:rPr>
            </w:pPr>
            <w:r>
              <w:rPr>
                <w:rFonts w:ascii="Arial" w:hAnsi="Arial" w:cs="Arial"/>
                <w:sz w:val="20"/>
                <w:lang w:eastAsia="x-none"/>
              </w:rPr>
              <w:t>Lãi suất</w:t>
            </w:r>
          </w:p>
        </w:tc>
        <w:tc>
          <w:tcPr>
            <w:tcW w:w="647" w:type="pct"/>
            <w:shd w:val="clear" w:color="auto" w:fill="auto"/>
          </w:tcPr>
          <w:p w14:paraId="005A2C26" w14:textId="77777777" w:rsidR="00ED2390" w:rsidRPr="00733CDD" w:rsidRDefault="00ED2390" w:rsidP="00C60FFC">
            <w:pPr>
              <w:pStyle w:val="NormalIndent"/>
              <w:spacing w:before="240" w:after="0"/>
              <w:ind w:left="0"/>
              <w:rPr>
                <w:rFonts w:ascii="Arial" w:hAnsi="Arial" w:cs="Arial"/>
                <w:sz w:val="20"/>
              </w:rPr>
            </w:pPr>
          </w:p>
        </w:tc>
      </w:tr>
      <w:tr w:rsidR="00ED2390" w:rsidRPr="00733CDD" w14:paraId="1B7C56A5" w14:textId="77777777" w:rsidTr="00C60FFC">
        <w:tc>
          <w:tcPr>
            <w:tcW w:w="2267" w:type="pct"/>
            <w:shd w:val="clear" w:color="auto" w:fill="auto"/>
          </w:tcPr>
          <w:p w14:paraId="5999B27E" w14:textId="77777777" w:rsidR="00ED2390" w:rsidRPr="008A4031" w:rsidRDefault="00ED2390" w:rsidP="00C60FFC">
            <w:pPr>
              <w:rPr>
                <w:rFonts w:ascii="Arial" w:hAnsi="Arial" w:cs="Arial"/>
                <w:sz w:val="20"/>
                <w:szCs w:val="20"/>
              </w:rPr>
            </w:pPr>
            <w:r w:rsidRPr="001C4C1D">
              <w:rPr>
                <w:rFonts w:ascii="Arial" w:hAnsi="Arial" w:cs="Arial"/>
                <w:sz w:val="20"/>
                <w:szCs w:val="20"/>
              </w:rPr>
              <w:t>FACE_VALUE</w:t>
            </w:r>
          </w:p>
        </w:tc>
        <w:tc>
          <w:tcPr>
            <w:tcW w:w="2085" w:type="pct"/>
            <w:shd w:val="clear" w:color="auto" w:fill="auto"/>
          </w:tcPr>
          <w:p w14:paraId="7861696E" w14:textId="77777777" w:rsidR="00ED2390" w:rsidRDefault="00ED2390" w:rsidP="00C60FFC">
            <w:pPr>
              <w:rPr>
                <w:rFonts w:ascii="Arial" w:hAnsi="Arial" w:cs="Arial"/>
                <w:sz w:val="20"/>
                <w:lang w:eastAsia="x-none"/>
              </w:rPr>
            </w:pPr>
            <w:r>
              <w:rPr>
                <w:rFonts w:ascii="Arial" w:hAnsi="Arial" w:cs="Arial"/>
                <w:sz w:val="20"/>
                <w:lang w:eastAsia="x-none"/>
              </w:rPr>
              <w:t>Giá trị thanh toán</w:t>
            </w:r>
          </w:p>
        </w:tc>
        <w:tc>
          <w:tcPr>
            <w:tcW w:w="647" w:type="pct"/>
            <w:shd w:val="clear" w:color="auto" w:fill="auto"/>
          </w:tcPr>
          <w:p w14:paraId="4C16A31C" w14:textId="77777777" w:rsidR="00ED2390" w:rsidRPr="00733CDD" w:rsidRDefault="00ED2390" w:rsidP="00C60FFC">
            <w:pPr>
              <w:pStyle w:val="NormalIndent"/>
              <w:spacing w:before="240" w:after="0"/>
              <w:ind w:left="0"/>
              <w:rPr>
                <w:rFonts w:ascii="Arial" w:hAnsi="Arial" w:cs="Arial"/>
                <w:sz w:val="20"/>
              </w:rPr>
            </w:pPr>
          </w:p>
        </w:tc>
      </w:tr>
    </w:tbl>
    <w:p w14:paraId="0C14B9E2" w14:textId="77777777" w:rsidR="00ED2390" w:rsidRPr="00733CDD" w:rsidRDefault="00ED2390" w:rsidP="00ED2390">
      <w:pPr>
        <w:pStyle w:val="ListParagraph"/>
        <w:rPr>
          <w:rFonts w:ascii="Arial" w:hAnsi="Arial" w:cs="Arial"/>
          <w:b/>
          <w:szCs w:val="24"/>
        </w:rPr>
      </w:pPr>
    </w:p>
    <w:p w14:paraId="122BC096" w14:textId="77777777" w:rsidR="00ED2390" w:rsidRPr="00733CDD" w:rsidRDefault="00ED2390" w:rsidP="00ED2390">
      <w:pPr>
        <w:pStyle w:val="ListParagraph"/>
        <w:rPr>
          <w:rFonts w:ascii="Arial" w:hAnsi="Arial" w:cs="Arial"/>
          <w:b/>
          <w:szCs w:val="24"/>
        </w:rPr>
      </w:pPr>
    </w:p>
    <w:p w14:paraId="3387F7C9" w14:textId="77777777" w:rsidR="00ED2390" w:rsidRPr="00733CDD" w:rsidRDefault="00ED2390" w:rsidP="00ED2390">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5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968"/>
        <w:gridCol w:w="4590"/>
      </w:tblGrid>
      <w:tr w:rsidR="00ED2390" w:rsidRPr="002A403B" w14:paraId="7D33AC01" w14:textId="77777777" w:rsidTr="00C60FFC">
        <w:trPr>
          <w:trHeight w:hRule="exact" w:val="288"/>
        </w:trPr>
        <w:tc>
          <w:tcPr>
            <w:tcW w:w="496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0239A3D4" w14:textId="77777777" w:rsidR="00ED2390" w:rsidRPr="002A403B" w:rsidRDefault="00ED2390" w:rsidP="00C60FFC">
            <w:pPr>
              <w:pStyle w:val="tablehead"/>
              <w:rPr>
                <w:rFonts w:ascii="Arial" w:eastAsia="Batang" w:hAnsi="Arial" w:cs="Arial"/>
                <w:sz w:val="20"/>
                <w:szCs w:val="20"/>
              </w:rPr>
            </w:pPr>
            <w:r>
              <w:rPr>
                <w:rFonts w:ascii="Arial" w:eastAsia="Batang" w:hAnsi="Arial" w:cs="Arial"/>
                <w:sz w:val="20"/>
                <w:szCs w:val="20"/>
              </w:rPr>
              <w:t>Request</w:t>
            </w:r>
          </w:p>
        </w:tc>
        <w:tc>
          <w:tcPr>
            <w:tcW w:w="45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784EAC44" w14:textId="77777777" w:rsidR="00ED2390" w:rsidRPr="002A403B" w:rsidRDefault="00ED2390" w:rsidP="00C60FFC">
            <w:pPr>
              <w:pStyle w:val="tablehead"/>
              <w:rPr>
                <w:rFonts w:ascii="Arial" w:eastAsia="Batang" w:hAnsi="Arial" w:cs="Arial"/>
                <w:sz w:val="20"/>
                <w:szCs w:val="20"/>
              </w:rPr>
            </w:pPr>
            <w:r>
              <w:rPr>
                <w:rFonts w:ascii="Arial" w:eastAsia="Batang" w:hAnsi="Arial" w:cs="Arial"/>
                <w:sz w:val="20"/>
                <w:szCs w:val="20"/>
              </w:rPr>
              <w:t>Response</w:t>
            </w:r>
          </w:p>
        </w:tc>
      </w:tr>
      <w:tr w:rsidR="00ED2390" w:rsidRPr="002A403B" w14:paraId="32F5E700" w14:textId="77777777" w:rsidTr="00C60FFC">
        <w:trPr>
          <w:trHeight w:hRule="exact" w:val="5870"/>
        </w:trPr>
        <w:tc>
          <w:tcPr>
            <w:tcW w:w="49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5AAA82"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lastRenderedPageBreak/>
              <w:t>{</w:t>
            </w:r>
          </w:p>
          <w:p w14:paraId="2B4C18B7"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"SystemCode": "ODS_SRV",</w:t>
            </w:r>
          </w:p>
          <w:p w14:paraId="215CF601"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"FunctionCode": "CORE_INVESTMENT_LICH_THANH_TOAN_LAI",</w:t>
            </w:r>
          </w:p>
          <w:p w14:paraId="06564FD2"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"MultiRow": true,</w:t>
            </w:r>
          </w:p>
          <w:p w14:paraId="3840DB65"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"parameters": [</w:t>
            </w:r>
          </w:p>
          <w:p w14:paraId="2B2D7CB2"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w:t>
            </w:r>
          </w:p>
          <w:p w14:paraId="0B158BB0"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"ParamName": "SECURITY_CODE",</w:t>
            </w:r>
          </w:p>
          <w:p w14:paraId="549C9C4E"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"ParamInOut": "IN",</w:t>
            </w:r>
          </w:p>
          <w:p w14:paraId="17252D1D"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"ParamType": "VARCHAR2",</w:t>
            </w:r>
          </w:p>
          <w:p w14:paraId="08405DAC"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"ParamValue": null</w:t>
            </w:r>
          </w:p>
          <w:p w14:paraId="28564270"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w:t>
            </w:r>
          </w:p>
          <w:p w14:paraId="103F89F3"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w:t>
            </w:r>
          </w:p>
          <w:p w14:paraId="709BD8C9"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"ParamName": "AOUTCURSORDATA",</w:t>
            </w:r>
          </w:p>
          <w:p w14:paraId="25D888FD"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"ParamInOut": "OUT",</w:t>
            </w:r>
          </w:p>
          <w:p w14:paraId="7F0C1006"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"ParamType": "REF CURSOR",</w:t>
            </w:r>
          </w:p>
          <w:p w14:paraId="0CCFA647"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"ParamValue": null</w:t>
            </w:r>
          </w:p>
          <w:p w14:paraId="152A9B15"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w:t>
            </w:r>
          </w:p>
          <w:p w14:paraId="1E8C2B54" w14:textId="77777777" w:rsidR="00ED2390" w:rsidRPr="005C72EE" w:rsidRDefault="00ED2390" w:rsidP="00C60FFC">
            <w:pPr>
              <w:spacing w:before="0" w:after="0"/>
              <w:rPr>
                <w:rFonts w:ascii="Arial" w:hAnsi="Arial" w:cs="Arial"/>
                <w:bCs/>
                <w:sz w:val="18"/>
                <w:szCs w:val="18"/>
              </w:rPr>
            </w:pPr>
            <w:r w:rsidRPr="005C72EE">
              <w:rPr>
                <w:rFonts w:ascii="Arial" w:hAnsi="Arial" w:cs="Arial"/>
                <w:bCs/>
                <w:sz w:val="18"/>
                <w:szCs w:val="18"/>
              </w:rPr>
              <w:t xml:space="preserve">    ]</w:t>
            </w:r>
          </w:p>
          <w:p w14:paraId="0266FFEC" w14:textId="77777777" w:rsidR="00ED2390" w:rsidRPr="00733CDD" w:rsidRDefault="00ED2390" w:rsidP="00C60FFC">
            <w:pPr>
              <w:pStyle w:val="tablecontent"/>
              <w:spacing w:before="120"/>
              <w:rPr>
                <w:rFonts w:eastAsia="Batang"/>
                <w:b w:val="0"/>
                <w:sz w:val="18"/>
                <w:szCs w:val="18"/>
              </w:rPr>
            </w:pPr>
            <w:r w:rsidRPr="005C72EE">
              <w:rPr>
                <w:sz w:val="18"/>
                <w:szCs w:val="18"/>
              </w:rPr>
              <w:t>}</w:t>
            </w:r>
          </w:p>
        </w:tc>
        <w:tc>
          <w:tcPr>
            <w:tcW w:w="4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74C25F"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w:t>
            </w:r>
          </w:p>
          <w:p w14:paraId="4E5194D9"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 xml:space="preserve">  "Data": [</w:t>
            </w:r>
          </w:p>
          <w:p w14:paraId="2AC82D9D"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 xml:space="preserve">      {</w:t>
            </w:r>
          </w:p>
          <w:p w14:paraId="5C8A9F46" w14:textId="77777777" w:rsidR="00ED2390" w:rsidRPr="001C4C1D" w:rsidRDefault="00ED2390" w:rsidP="00C60FFC">
            <w:pPr>
              <w:pStyle w:val="ListParagraph"/>
              <w:spacing w:before="0" w:after="0"/>
              <w:ind w:left="0"/>
              <w:rPr>
                <w:rFonts w:ascii="Arial" w:hAnsi="Arial" w:cs="Arial"/>
                <w:sz w:val="20"/>
                <w:szCs w:val="20"/>
              </w:rPr>
            </w:pPr>
            <w:r>
              <w:rPr>
                <w:rFonts w:ascii="Arial" w:hAnsi="Arial" w:cs="Arial"/>
                <w:sz w:val="20"/>
                <w:szCs w:val="20"/>
              </w:rPr>
              <w:tab/>
            </w:r>
            <w:r w:rsidRPr="001C4C1D">
              <w:rPr>
                <w:rFonts w:ascii="Arial" w:hAnsi="Arial" w:cs="Arial"/>
                <w:sz w:val="20"/>
                <w:szCs w:val="20"/>
              </w:rPr>
              <w:t>"SECURITY_CODE":"",</w:t>
            </w:r>
          </w:p>
          <w:p w14:paraId="4D0D25F5" w14:textId="77777777" w:rsidR="00ED2390" w:rsidRPr="001C4C1D" w:rsidRDefault="00ED2390" w:rsidP="00C60FFC">
            <w:pPr>
              <w:pStyle w:val="ListParagraph"/>
              <w:spacing w:before="0" w:after="0"/>
              <w:ind w:left="0"/>
              <w:rPr>
                <w:rFonts w:ascii="Arial" w:hAnsi="Arial" w:cs="Arial"/>
                <w:sz w:val="20"/>
                <w:szCs w:val="20"/>
              </w:rPr>
            </w:pPr>
            <w:r>
              <w:rPr>
                <w:rFonts w:ascii="Arial" w:hAnsi="Arial" w:cs="Arial"/>
                <w:sz w:val="20"/>
                <w:szCs w:val="20"/>
              </w:rPr>
              <w:tab/>
            </w:r>
            <w:r w:rsidRPr="001C4C1D">
              <w:rPr>
                <w:rFonts w:ascii="Arial" w:hAnsi="Arial" w:cs="Arial"/>
                <w:sz w:val="20"/>
                <w:szCs w:val="20"/>
              </w:rPr>
              <w:t>"ISSUE_DT":"",</w:t>
            </w:r>
          </w:p>
          <w:p w14:paraId="0C760691"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ab/>
              <w:t>"MATURITY_DT":"",</w:t>
            </w:r>
          </w:p>
          <w:p w14:paraId="26E6A4FF"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ab/>
              <w:t>"LAST_CPN_DT":"",</w:t>
            </w:r>
          </w:p>
          <w:p w14:paraId="79548694"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ab/>
              <w:t>"COUPON_PAYDATE":"",</w:t>
            </w:r>
          </w:p>
          <w:p w14:paraId="3ABBC198"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ab/>
              <w:t>"RATE":"",</w:t>
            </w:r>
          </w:p>
          <w:p w14:paraId="4FFEB85D"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ab/>
              <w:t>"FACE_VALUE":"",</w:t>
            </w:r>
          </w:p>
          <w:p w14:paraId="79F3A0F2"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 xml:space="preserve">   }</w:t>
            </w:r>
          </w:p>
          <w:p w14:paraId="127269F7"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 xml:space="preserve">  ],</w:t>
            </w:r>
          </w:p>
          <w:p w14:paraId="4A57DA8F"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 xml:space="preserve">  "StatusCode": 0,</w:t>
            </w:r>
          </w:p>
          <w:p w14:paraId="276871C6" w14:textId="77777777" w:rsidR="00ED2390" w:rsidRPr="001C4C1D" w:rsidRDefault="00ED2390" w:rsidP="00C60FFC">
            <w:pPr>
              <w:pStyle w:val="ListParagraph"/>
              <w:spacing w:before="0" w:after="0"/>
              <w:ind w:left="0"/>
              <w:rPr>
                <w:rFonts w:ascii="Arial" w:hAnsi="Arial" w:cs="Arial"/>
                <w:sz w:val="20"/>
                <w:szCs w:val="20"/>
              </w:rPr>
            </w:pPr>
            <w:r w:rsidRPr="001C4C1D">
              <w:rPr>
                <w:rFonts w:ascii="Arial" w:hAnsi="Arial" w:cs="Arial"/>
                <w:sz w:val="20"/>
                <w:szCs w:val="20"/>
              </w:rPr>
              <w:t xml:space="preserve">  "Message": "Success",</w:t>
            </w:r>
          </w:p>
          <w:p w14:paraId="6CE179E4" w14:textId="77777777" w:rsidR="00ED2390" w:rsidRPr="001C4C1D" w:rsidRDefault="00ED2390" w:rsidP="00C60FFC">
            <w:pPr>
              <w:pStyle w:val="ListParagraph"/>
              <w:spacing w:before="0" w:after="0"/>
              <w:ind w:left="-720"/>
              <w:rPr>
                <w:rFonts w:ascii="Arial" w:hAnsi="Arial" w:cs="Arial"/>
                <w:sz w:val="20"/>
                <w:szCs w:val="20"/>
              </w:rPr>
            </w:pPr>
            <w:r w:rsidRPr="001C4C1D">
              <w:rPr>
                <w:rFonts w:ascii="Arial" w:hAnsi="Arial" w:cs="Arial"/>
                <w:sz w:val="20"/>
                <w:szCs w:val="20"/>
              </w:rPr>
              <w:t>}</w:t>
            </w:r>
          </w:p>
          <w:p w14:paraId="210E0C2D" w14:textId="77777777" w:rsidR="00ED2390" w:rsidRPr="00483075" w:rsidRDefault="00ED2390" w:rsidP="00C60FFC">
            <w:pPr>
              <w:pStyle w:val="ListParagraph"/>
              <w:spacing w:before="0" w:after="0"/>
              <w:ind w:left="0"/>
              <w:rPr>
                <w:rFonts w:ascii="Arial" w:hAnsi="Arial" w:cs="Arial"/>
                <w:b/>
                <w:szCs w:val="24"/>
              </w:rPr>
            </w:pPr>
          </w:p>
        </w:tc>
      </w:tr>
    </w:tbl>
    <w:p w14:paraId="6925799F" w14:textId="77777777" w:rsidR="00ED2390" w:rsidRPr="00E82784" w:rsidRDefault="00ED2390" w:rsidP="00F01746">
      <w:pPr>
        <w:rPr>
          <w:highlight w:val="red"/>
          <w:lang w:val="en-GB"/>
        </w:rPr>
      </w:pPr>
    </w:p>
    <w:p w14:paraId="36989C9B" w14:textId="5BF29D22" w:rsidR="00D42ECA" w:rsidRPr="00E82784" w:rsidRDefault="001C1F26" w:rsidP="001C1F26">
      <w:pPr>
        <w:pStyle w:val="Heading2"/>
        <w:rPr>
          <w:rFonts w:ascii="Arial" w:hAnsi="Arial" w:cs="Arial"/>
          <w:highlight w:val="red"/>
          <w:lang w:val="en-GB"/>
        </w:rPr>
      </w:pPr>
      <w:bookmarkStart w:id="113" w:name="_Toc88143076"/>
      <w:r w:rsidRPr="00E82784">
        <w:rPr>
          <w:rFonts w:ascii="Arial" w:hAnsi="Arial" w:cs="Arial"/>
          <w:highlight w:val="red"/>
          <w:lang w:val="en-GB"/>
        </w:rPr>
        <w:t>Lấy danh sách GL, thay đổi trong ngày</w:t>
      </w:r>
      <w:bookmarkEnd w:id="113"/>
      <w:r w:rsidR="006464BA" w:rsidRPr="00E82784">
        <w:rPr>
          <w:rFonts w:ascii="Arial" w:hAnsi="Arial" w:cs="Arial"/>
          <w:highlight w:val="red"/>
          <w:lang w:val="en-GB"/>
        </w:rPr>
        <w:t xml:space="preserve"> </w:t>
      </w:r>
    </w:p>
    <w:p w14:paraId="428A4818" w14:textId="0B88D7EE" w:rsidR="001C1F26" w:rsidRPr="00733CDD" w:rsidRDefault="001C1F26" w:rsidP="001C1F26">
      <w:pPr>
        <w:pStyle w:val="Heading2"/>
        <w:rPr>
          <w:rFonts w:ascii="Arial" w:hAnsi="Arial" w:cs="Arial"/>
          <w:lang w:val="en-GB"/>
        </w:rPr>
      </w:pPr>
      <w:bookmarkStart w:id="114" w:name="_Lấy_danh_sách"/>
      <w:bookmarkStart w:id="115" w:name="_Toc88143077"/>
      <w:bookmarkEnd w:id="114"/>
      <w:r w:rsidRPr="00733CDD">
        <w:rPr>
          <w:rFonts w:ascii="Arial" w:hAnsi="Arial" w:cs="Arial"/>
          <w:lang w:val="en-GB"/>
        </w:rPr>
        <w:t>Lấy danh sách casa khách hàng có thay đổi trạng thái đóng/block</w:t>
      </w:r>
      <w:bookmarkEnd w:id="115"/>
    </w:p>
    <w:p w14:paraId="29BD9CE9" w14:textId="77777777" w:rsidR="007B55C7" w:rsidRPr="00733CDD" w:rsidRDefault="007B55C7" w:rsidP="007B55C7">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6A39676A" w14:textId="77777777" w:rsidR="007B55C7" w:rsidRPr="00733CDD" w:rsidRDefault="007B55C7" w:rsidP="007B55C7">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3741465E" w14:textId="77777777" w:rsidR="007B55C7" w:rsidRPr="00733CDD" w:rsidRDefault="007B55C7" w:rsidP="007B55C7">
      <w:pPr>
        <w:pStyle w:val="NormalIndent"/>
        <w:spacing w:after="0"/>
        <w:rPr>
          <w:rFonts w:ascii="Arial" w:hAnsi="Arial" w:cs="Arial"/>
          <w:szCs w:val="24"/>
        </w:rPr>
      </w:pPr>
      <w:r w:rsidRPr="00733CDD">
        <w:rPr>
          <w:rFonts w:ascii="Arial" w:hAnsi="Arial" w:cs="Arial"/>
          <w:szCs w:val="24"/>
        </w:rPr>
        <w:t>HTTP method: POST</w:t>
      </w:r>
    </w:p>
    <w:p w14:paraId="5E355D76" w14:textId="77777777" w:rsidR="007B55C7" w:rsidRPr="00733CDD" w:rsidRDefault="007B55C7" w:rsidP="007B55C7">
      <w:pPr>
        <w:pStyle w:val="NormalIndent"/>
        <w:spacing w:after="0"/>
        <w:rPr>
          <w:rFonts w:ascii="Arial" w:hAnsi="Arial" w:cs="Arial"/>
        </w:rPr>
      </w:pPr>
      <w:r w:rsidRPr="00733CDD">
        <w:rPr>
          <w:rFonts w:ascii="Arial" w:hAnsi="Arial" w:cs="Arial"/>
          <w:szCs w:val="24"/>
        </w:rPr>
        <w:t xml:space="preserve">URL: </w:t>
      </w:r>
      <w:hyperlink r:id="rId24" w:history="1">
        <w:r w:rsidRPr="00733CDD">
          <w:rPr>
            <w:rStyle w:val="Hyperlink"/>
            <w:rFonts w:ascii="Arial" w:hAnsi="Arial" w:cs="Arial"/>
            <w:szCs w:val="24"/>
          </w:rPr>
          <w:t>https://</w:t>
        </w:r>
        <w:r w:rsidRPr="00733CDD">
          <w:rPr>
            <w:rStyle w:val="Hyperlink"/>
            <w:rFonts w:ascii="Arial" w:eastAsiaTheme="majorEastAsia" w:hAnsi="Arial" w:cs="Arial"/>
            <w:szCs w:val="24"/>
            <w:shd w:val="clear" w:color="auto" w:fill="FFFFFF"/>
          </w:rPr>
          <w:t>URL_EDH/</w:t>
        </w:r>
        <w:r w:rsidRPr="00733CDD">
          <w:rPr>
            <w:rStyle w:val="Hyperlink"/>
            <w:rFonts w:ascii="Arial" w:hAnsi="Arial" w:cs="Arial"/>
            <w:szCs w:val="28"/>
            <w:lang w:val="en-GB"/>
          </w:rPr>
          <w:t>api/edh/dynamic</w:t>
        </w:r>
      </w:hyperlink>
    </w:p>
    <w:p w14:paraId="404F657D" w14:textId="77777777" w:rsidR="007B55C7" w:rsidRPr="00733CDD" w:rsidRDefault="007B55C7" w:rsidP="007B55C7">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40F53C49" w14:textId="77777777" w:rsidR="007B55C7" w:rsidRPr="00733CDD" w:rsidRDefault="007B55C7" w:rsidP="007B55C7">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1B168820" w14:textId="77777777" w:rsidR="007B55C7" w:rsidRPr="00F07D10" w:rsidRDefault="007B55C7" w:rsidP="007B55C7">
      <w:pPr>
        <w:pStyle w:val="ListParagraph"/>
        <w:numPr>
          <w:ilvl w:val="0"/>
          <w:numId w:val="25"/>
        </w:numPr>
        <w:rPr>
          <w:rFonts w:ascii="Arial" w:hAnsi="Arial" w:cs="Arial"/>
          <w:b/>
          <w:i/>
          <w:u w:val="single"/>
        </w:rPr>
      </w:pPr>
      <w:r w:rsidRPr="00733CDD">
        <w:rPr>
          <w:rFonts w:ascii="Arial" w:hAnsi="Arial" w:cs="Arial"/>
          <w:b/>
          <w:i/>
          <w:u w:val="single"/>
        </w:rPr>
        <w:t>Input: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7B55C7" w:rsidRPr="00733CDD" w14:paraId="3F97D9E3" w14:textId="77777777" w:rsidTr="007B55C7">
        <w:tc>
          <w:tcPr>
            <w:tcW w:w="1079" w:type="pct"/>
            <w:shd w:val="clear" w:color="auto" w:fill="F7CAAC"/>
            <w:tcMar>
              <w:top w:w="43" w:type="dxa"/>
              <w:left w:w="115" w:type="dxa"/>
              <w:bottom w:w="43" w:type="dxa"/>
              <w:right w:w="115" w:type="dxa"/>
            </w:tcMar>
            <w:vAlign w:val="center"/>
          </w:tcPr>
          <w:p w14:paraId="4A70F1AA" w14:textId="77777777" w:rsidR="007B55C7" w:rsidRPr="00733CDD" w:rsidRDefault="007B55C7" w:rsidP="007B55C7">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69F3EFE1" w14:textId="77777777" w:rsidR="007B55C7" w:rsidRPr="00733CDD" w:rsidRDefault="007B55C7" w:rsidP="007B55C7">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4E4684DF" w14:textId="77777777" w:rsidR="007B55C7" w:rsidRPr="00733CDD" w:rsidRDefault="007B55C7" w:rsidP="007B55C7">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02643BB4" w14:textId="77777777" w:rsidR="007B55C7" w:rsidRPr="00733CDD" w:rsidRDefault="007B55C7" w:rsidP="007B55C7">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5A530FF4" w14:textId="77777777" w:rsidR="007B55C7" w:rsidRPr="00733CDD" w:rsidRDefault="007B55C7" w:rsidP="007B55C7">
            <w:pPr>
              <w:pStyle w:val="tablehead"/>
              <w:rPr>
                <w:rFonts w:ascii="Arial" w:hAnsi="Arial" w:cs="Arial"/>
                <w:sz w:val="20"/>
                <w:szCs w:val="20"/>
              </w:rPr>
            </w:pPr>
            <w:r w:rsidRPr="00733CDD">
              <w:rPr>
                <w:rFonts w:ascii="Arial" w:hAnsi="Arial" w:cs="Arial"/>
                <w:sz w:val="20"/>
                <w:szCs w:val="20"/>
              </w:rPr>
              <w:t>Length</w:t>
            </w:r>
          </w:p>
        </w:tc>
      </w:tr>
      <w:tr w:rsidR="007B55C7" w:rsidRPr="00733CDD" w14:paraId="1940CE20" w14:textId="77777777" w:rsidTr="007B55C7">
        <w:trPr>
          <w:trHeight w:val="419"/>
        </w:trPr>
        <w:tc>
          <w:tcPr>
            <w:tcW w:w="1079" w:type="pct"/>
            <w:shd w:val="clear" w:color="auto" w:fill="auto"/>
            <w:tcMar>
              <w:top w:w="43" w:type="dxa"/>
              <w:left w:w="115" w:type="dxa"/>
              <w:bottom w:w="43" w:type="dxa"/>
              <w:right w:w="115" w:type="dxa"/>
            </w:tcMar>
            <w:vAlign w:val="center"/>
          </w:tcPr>
          <w:p w14:paraId="3F8EA691" w14:textId="77777777" w:rsidR="007B55C7" w:rsidRPr="00733CDD" w:rsidRDefault="007B55C7" w:rsidP="007B55C7">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5E98DEFE" w14:textId="77777777" w:rsidR="007B55C7" w:rsidRPr="00733CDD" w:rsidRDefault="007B55C7" w:rsidP="007B55C7">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29AF99B4" w14:textId="77777777" w:rsidR="007B55C7" w:rsidRPr="00733CDD" w:rsidRDefault="007B55C7" w:rsidP="007B55C7">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50A869A7" w14:textId="77777777" w:rsidR="007B55C7" w:rsidRPr="00733CDD" w:rsidRDefault="007B55C7"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7EA0EA5" w14:textId="77777777" w:rsidR="007B55C7" w:rsidRPr="00733CDD" w:rsidRDefault="007B55C7" w:rsidP="007B55C7">
            <w:pPr>
              <w:pStyle w:val="NormalIndent"/>
              <w:spacing w:after="0"/>
              <w:ind w:left="0"/>
              <w:rPr>
                <w:rFonts w:ascii="Arial" w:hAnsi="Arial" w:cs="Arial"/>
                <w:sz w:val="20"/>
              </w:rPr>
            </w:pPr>
          </w:p>
        </w:tc>
      </w:tr>
      <w:tr w:rsidR="007B55C7" w:rsidRPr="00733CDD" w14:paraId="704E27B0" w14:textId="77777777" w:rsidTr="007B55C7">
        <w:trPr>
          <w:trHeight w:val="365"/>
        </w:trPr>
        <w:tc>
          <w:tcPr>
            <w:tcW w:w="1079" w:type="pct"/>
            <w:shd w:val="clear" w:color="auto" w:fill="auto"/>
            <w:tcMar>
              <w:top w:w="43" w:type="dxa"/>
              <w:left w:w="115" w:type="dxa"/>
              <w:bottom w:w="43" w:type="dxa"/>
              <w:right w:w="115" w:type="dxa"/>
            </w:tcMar>
            <w:vAlign w:val="center"/>
          </w:tcPr>
          <w:p w14:paraId="6630509A" w14:textId="77777777" w:rsidR="007B55C7" w:rsidRPr="00733CDD" w:rsidRDefault="007B55C7" w:rsidP="007B55C7">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66911FE0" w14:textId="6D367F25" w:rsidR="007B55C7" w:rsidRPr="00733CDD" w:rsidRDefault="001C3D88" w:rsidP="007B55C7">
            <w:pPr>
              <w:pStyle w:val="NormalIndent"/>
              <w:spacing w:after="0"/>
              <w:ind w:left="0"/>
              <w:rPr>
                <w:rFonts w:ascii="Arial" w:hAnsi="Arial" w:cs="Arial"/>
                <w:sz w:val="20"/>
              </w:rPr>
            </w:pPr>
            <w:r w:rsidRPr="00733CDD">
              <w:rPr>
                <w:rFonts w:ascii="Arial" w:hAnsi="Arial" w:cs="Arial"/>
                <w:bCs/>
                <w:sz w:val="18"/>
                <w:szCs w:val="18"/>
              </w:rPr>
              <w:t>CORE_INVESTMENT_LIST_CASA_KH</w:t>
            </w:r>
          </w:p>
        </w:tc>
        <w:tc>
          <w:tcPr>
            <w:tcW w:w="591" w:type="pct"/>
            <w:shd w:val="clear" w:color="auto" w:fill="auto"/>
            <w:tcMar>
              <w:top w:w="43" w:type="dxa"/>
              <w:left w:w="115" w:type="dxa"/>
              <w:bottom w:w="43" w:type="dxa"/>
              <w:right w:w="115" w:type="dxa"/>
            </w:tcMar>
          </w:tcPr>
          <w:p w14:paraId="6880BED9" w14:textId="77777777" w:rsidR="007B55C7" w:rsidRPr="00733CDD" w:rsidRDefault="007B55C7" w:rsidP="007B55C7">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2E2668F2" w14:textId="77777777" w:rsidR="007B55C7" w:rsidRPr="00733CDD" w:rsidRDefault="007B55C7"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294C4CA" w14:textId="77777777" w:rsidR="007B55C7" w:rsidRPr="00733CDD" w:rsidRDefault="007B55C7" w:rsidP="007B55C7">
            <w:pPr>
              <w:pStyle w:val="NormalIndent"/>
              <w:spacing w:after="0"/>
              <w:ind w:left="0"/>
              <w:rPr>
                <w:rFonts w:ascii="Arial" w:hAnsi="Arial" w:cs="Arial"/>
                <w:sz w:val="20"/>
              </w:rPr>
            </w:pPr>
          </w:p>
        </w:tc>
      </w:tr>
      <w:tr w:rsidR="007B55C7" w:rsidRPr="00733CDD" w14:paraId="40EEA090" w14:textId="77777777" w:rsidTr="007B55C7">
        <w:trPr>
          <w:trHeight w:val="302"/>
        </w:trPr>
        <w:tc>
          <w:tcPr>
            <w:tcW w:w="1079" w:type="pct"/>
            <w:shd w:val="clear" w:color="auto" w:fill="auto"/>
            <w:tcMar>
              <w:top w:w="43" w:type="dxa"/>
              <w:left w:w="115" w:type="dxa"/>
              <w:bottom w:w="43" w:type="dxa"/>
              <w:right w:w="115" w:type="dxa"/>
            </w:tcMar>
            <w:vAlign w:val="center"/>
          </w:tcPr>
          <w:p w14:paraId="01556E85" w14:textId="77777777" w:rsidR="007B55C7" w:rsidRPr="00733CDD" w:rsidRDefault="007B55C7" w:rsidP="007B55C7">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457DA73A" w14:textId="77777777" w:rsidR="007B55C7" w:rsidRPr="00733CDD" w:rsidRDefault="007B55C7" w:rsidP="007B55C7">
            <w:pPr>
              <w:spacing w:after="0" w:line="270" w:lineRule="atLeast"/>
              <w:rPr>
                <w:rFonts w:ascii="Arial" w:hAnsi="Arial" w:cs="Arial"/>
              </w:rPr>
            </w:pPr>
            <w:r w:rsidRPr="00733CDD">
              <w:rPr>
                <w:rFonts w:ascii="Arial" w:hAnsi="Arial" w:cs="Arial"/>
              </w:rPr>
              <w:t>Trả về 1 dòng hoặc nhiều dòng giá trị</w:t>
            </w:r>
          </w:p>
          <w:p w14:paraId="00853DC8" w14:textId="77777777" w:rsidR="007B55C7" w:rsidRPr="00733CDD" w:rsidRDefault="007B55C7" w:rsidP="007B55C7">
            <w:pPr>
              <w:pStyle w:val="ListParagraph"/>
              <w:numPr>
                <w:ilvl w:val="0"/>
                <w:numId w:val="28"/>
              </w:numPr>
              <w:spacing w:after="0" w:line="270" w:lineRule="atLeast"/>
              <w:rPr>
                <w:rFonts w:ascii="Arial" w:hAnsi="Arial" w:cs="Arial"/>
              </w:rPr>
            </w:pPr>
            <w:r w:rsidRPr="00733CDD">
              <w:rPr>
                <w:rFonts w:ascii="Arial" w:hAnsi="Arial" w:cs="Arial"/>
              </w:rPr>
              <w:t>True: trả về danh sach bản ghi</w:t>
            </w:r>
          </w:p>
          <w:p w14:paraId="129FDB34" w14:textId="77777777" w:rsidR="007B55C7" w:rsidRPr="00733CDD" w:rsidRDefault="007B55C7" w:rsidP="007B55C7">
            <w:pPr>
              <w:pStyle w:val="NormalIndent"/>
              <w:numPr>
                <w:ilvl w:val="0"/>
                <w:numId w:val="28"/>
              </w:numPr>
              <w:spacing w:after="0"/>
              <w:rPr>
                <w:rFonts w:ascii="Arial" w:hAnsi="Arial" w:cs="Arial"/>
                <w:sz w:val="20"/>
              </w:rPr>
            </w:pPr>
            <w:r w:rsidRPr="00733CDD">
              <w:rPr>
                <w:rFonts w:ascii="Arial" w:hAnsi="Arial" w:cs="Arial"/>
              </w:rPr>
              <w:t>False: trả về 1 bản ghi</w:t>
            </w:r>
          </w:p>
        </w:tc>
        <w:tc>
          <w:tcPr>
            <w:tcW w:w="591" w:type="pct"/>
            <w:shd w:val="clear" w:color="auto" w:fill="auto"/>
            <w:tcMar>
              <w:top w:w="43" w:type="dxa"/>
              <w:left w:w="115" w:type="dxa"/>
              <w:bottom w:w="43" w:type="dxa"/>
              <w:right w:w="115" w:type="dxa"/>
            </w:tcMar>
          </w:tcPr>
          <w:p w14:paraId="19A9208D" w14:textId="77777777" w:rsidR="007B55C7" w:rsidRPr="00733CDD" w:rsidRDefault="007B55C7" w:rsidP="007B55C7">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08528B38" w14:textId="77777777" w:rsidR="007B55C7" w:rsidRPr="00733CDD" w:rsidRDefault="007B55C7" w:rsidP="007B55C7">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61B391D6" w14:textId="77777777" w:rsidR="007B55C7" w:rsidRPr="00733CDD" w:rsidRDefault="007B55C7" w:rsidP="007B55C7">
            <w:pPr>
              <w:pStyle w:val="NormalIndent"/>
              <w:spacing w:after="0"/>
              <w:ind w:left="0"/>
              <w:rPr>
                <w:rFonts w:ascii="Arial" w:hAnsi="Arial" w:cs="Arial"/>
                <w:sz w:val="20"/>
              </w:rPr>
            </w:pPr>
          </w:p>
        </w:tc>
      </w:tr>
      <w:tr w:rsidR="007B55C7" w:rsidRPr="00733CDD" w14:paraId="7070CDF1" w14:textId="77777777" w:rsidTr="007B55C7">
        <w:trPr>
          <w:trHeight w:val="302"/>
        </w:trPr>
        <w:tc>
          <w:tcPr>
            <w:tcW w:w="1079" w:type="pct"/>
            <w:shd w:val="clear" w:color="auto" w:fill="auto"/>
            <w:tcMar>
              <w:top w:w="43" w:type="dxa"/>
              <w:left w:w="115" w:type="dxa"/>
              <w:bottom w:w="43" w:type="dxa"/>
              <w:right w:w="115" w:type="dxa"/>
            </w:tcMar>
            <w:vAlign w:val="center"/>
          </w:tcPr>
          <w:p w14:paraId="1D927FFE" w14:textId="77777777" w:rsidR="007B55C7" w:rsidRPr="00733CDD" w:rsidRDefault="007B55C7" w:rsidP="007B55C7">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1844F849" w14:textId="77777777" w:rsidR="007B55C7" w:rsidRPr="00733CDD" w:rsidRDefault="007B55C7" w:rsidP="007B55C7">
            <w:pPr>
              <w:spacing w:after="0" w:line="270" w:lineRule="atLeast"/>
              <w:rPr>
                <w:rFonts w:ascii="Arial" w:hAnsi="Arial" w:cs="Arial"/>
              </w:rPr>
            </w:pPr>
            <w:r w:rsidRPr="00733CDD">
              <w:rPr>
                <w:rFonts w:ascii="Arial" w:hAnsi="Arial" w:cs="Arial"/>
              </w:rPr>
              <w:t xml:space="preserve">Danh sach tham số cần truyền vào được </w:t>
            </w:r>
            <w:r w:rsidRPr="00733CDD">
              <w:rPr>
                <w:rFonts w:ascii="Arial" w:hAnsi="Arial" w:cs="Arial"/>
              </w:rPr>
              <w:lastRenderedPageBreak/>
              <w:t>định dạng theo từng hàm SHB được thể hiện trong request</w:t>
            </w:r>
          </w:p>
        </w:tc>
        <w:tc>
          <w:tcPr>
            <w:tcW w:w="591" w:type="pct"/>
            <w:shd w:val="clear" w:color="auto" w:fill="auto"/>
            <w:tcMar>
              <w:top w:w="43" w:type="dxa"/>
              <w:left w:w="115" w:type="dxa"/>
              <w:bottom w:w="43" w:type="dxa"/>
              <w:right w:w="115" w:type="dxa"/>
            </w:tcMar>
          </w:tcPr>
          <w:p w14:paraId="28F5C729" w14:textId="77777777" w:rsidR="007B55C7" w:rsidRPr="00733CDD" w:rsidRDefault="007B55C7" w:rsidP="007B55C7">
            <w:pPr>
              <w:rPr>
                <w:rFonts w:ascii="Arial" w:hAnsi="Arial" w:cs="Arial"/>
                <w:sz w:val="20"/>
                <w:szCs w:val="20"/>
              </w:rPr>
            </w:pPr>
            <w:r w:rsidRPr="00733CDD">
              <w:rPr>
                <w:rFonts w:ascii="Arial" w:hAnsi="Arial" w:cs="Arial"/>
                <w:sz w:val="20"/>
                <w:szCs w:val="20"/>
              </w:rPr>
              <w:lastRenderedPageBreak/>
              <w:t xml:space="preserve">List </w:t>
            </w:r>
            <w:r w:rsidRPr="00733CDD">
              <w:rPr>
                <w:rFonts w:ascii="Arial" w:hAnsi="Arial" w:cs="Arial"/>
                <w:sz w:val="20"/>
                <w:szCs w:val="20"/>
              </w:rPr>
              <w:lastRenderedPageBreak/>
              <w:t>Object</w:t>
            </w:r>
          </w:p>
        </w:tc>
        <w:tc>
          <w:tcPr>
            <w:tcW w:w="387" w:type="pct"/>
            <w:shd w:val="clear" w:color="auto" w:fill="auto"/>
            <w:tcMar>
              <w:top w:w="43" w:type="dxa"/>
              <w:left w:w="115" w:type="dxa"/>
              <w:bottom w:w="43" w:type="dxa"/>
              <w:right w:w="115" w:type="dxa"/>
            </w:tcMar>
          </w:tcPr>
          <w:p w14:paraId="77E64409" w14:textId="77777777" w:rsidR="007B55C7" w:rsidRPr="00733CDD" w:rsidRDefault="007B55C7" w:rsidP="007B55C7">
            <w:pPr>
              <w:jc w:val="center"/>
              <w:rPr>
                <w:rFonts w:ascii="Arial" w:hAnsi="Arial" w:cs="Arial"/>
                <w:color w:val="000000"/>
                <w:sz w:val="20"/>
                <w:szCs w:val="20"/>
              </w:rPr>
            </w:pPr>
            <w:r w:rsidRPr="00733CDD">
              <w:rPr>
                <w:rFonts w:ascii="Arial" w:hAnsi="Arial" w:cs="Arial"/>
                <w:color w:val="000000"/>
                <w:sz w:val="20"/>
                <w:szCs w:val="20"/>
              </w:rPr>
              <w:lastRenderedPageBreak/>
              <w:t>Y</w:t>
            </w:r>
          </w:p>
        </w:tc>
        <w:tc>
          <w:tcPr>
            <w:tcW w:w="624" w:type="pct"/>
            <w:shd w:val="clear" w:color="auto" w:fill="auto"/>
            <w:tcMar>
              <w:top w:w="43" w:type="dxa"/>
              <w:left w:w="115" w:type="dxa"/>
              <w:bottom w:w="43" w:type="dxa"/>
              <w:right w:w="115" w:type="dxa"/>
            </w:tcMar>
            <w:vAlign w:val="center"/>
          </w:tcPr>
          <w:p w14:paraId="57CD0CCC" w14:textId="77777777" w:rsidR="007B55C7" w:rsidRPr="00733CDD" w:rsidRDefault="007B55C7" w:rsidP="007B55C7">
            <w:pPr>
              <w:pStyle w:val="NormalIndent"/>
              <w:spacing w:after="0"/>
              <w:ind w:left="0"/>
              <w:rPr>
                <w:rFonts w:ascii="Arial" w:hAnsi="Arial" w:cs="Arial"/>
                <w:sz w:val="20"/>
              </w:rPr>
            </w:pPr>
          </w:p>
        </w:tc>
      </w:tr>
      <w:tr w:rsidR="007B55C7" w:rsidRPr="00733CDD" w14:paraId="65E45503" w14:textId="77777777" w:rsidTr="007B55C7">
        <w:trPr>
          <w:trHeight w:val="3202"/>
        </w:trPr>
        <w:tc>
          <w:tcPr>
            <w:tcW w:w="1079" w:type="pct"/>
            <w:shd w:val="clear" w:color="auto" w:fill="auto"/>
            <w:tcMar>
              <w:top w:w="43" w:type="dxa"/>
              <w:left w:w="115" w:type="dxa"/>
              <w:bottom w:w="43" w:type="dxa"/>
              <w:right w:w="115" w:type="dxa"/>
            </w:tcMar>
            <w:vAlign w:val="center"/>
          </w:tcPr>
          <w:p w14:paraId="32997C9B" w14:textId="77777777" w:rsidR="007B55C7" w:rsidRPr="00733CDD" w:rsidRDefault="007B55C7" w:rsidP="007B55C7">
            <w:pPr>
              <w:spacing w:before="0"/>
              <w:rPr>
                <w:rFonts w:ascii="Arial" w:hAnsi="Arial" w:cs="Arial"/>
                <w:color w:val="1F497D"/>
              </w:rPr>
            </w:pPr>
            <w:r w:rsidRPr="00733CDD">
              <w:rPr>
                <w:rFonts w:ascii="Arial" w:hAnsi="Arial" w:cs="Arial"/>
                <w:color w:val="1F497D"/>
                <w:sz w:val="18"/>
                <w:szCs w:val="18"/>
              </w:rPr>
              <w:lastRenderedPageBreak/>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D23D88" w:rsidRPr="00733CDD" w14:paraId="58665577" w14:textId="77777777" w:rsidTr="00C60FFC">
              <w:tc>
                <w:tcPr>
                  <w:tcW w:w="1485" w:type="dxa"/>
                </w:tcPr>
                <w:p w14:paraId="3B9771FC" w14:textId="77777777" w:rsidR="00D23D88" w:rsidRPr="001C3D88" w:rsidRDefault="00D23D88" w:rsidP="00C60FFC">
                  <w:pPr>
                    <w:spacing w:after="0" w:line="270" w:lineRule="atLeast"/>
                    <w:rPr>
                      <w:rFonts w:ascii="Arial" w:hAnsi="Arial" w:cs="Arial"/>
                      <w:sz w:val="20"/>
                      <w:szCs w:val="20"/>
                    </w:rPr>
                  </w:pPr>
                  <w:r w:rsidRPr="001C3D88">
                    <w:rPr>
                      <w:rFonts w:ascii="Arial" w:hAnsi="Arial" w:cs="Arial"/>
                      <w:sz w:val="20"/>
                      <w:szCs w:val="20"/>
                    </w:rPr>
                    <w:t>Tên param</w:t>
                  </w:r>
                </w:p>
              </w:tc>
              <w:tc>
                <w:tcPr>
                  <w:tcW w:w="2185" w:type="dxa"/>
                </w:tcPr>
                <w:p w14:paraId="3BFCB2B4" w14:textId="77777777" w:rsidR="00D23D88" w:rsidRPr="00733CDD" w:rsidRDefault="00D23D88" w:rsidP="00C60FFC">
                  <w:pPr>
                    <w:spacing w:after="0" w:line="270" w:lineRule="atLeast"/>
                    <w:rPr>
                      <w:rFonts w:ascii="Arial" w:hAnsi="Arial" w:cs="Arial"/>
                    </w:rPr>
                  </w:pPr>
                  <w:r w:rsidRPr="00733CDD">
                    <w:rPr>
                      <w:rFonts w:ascii="Arial" w:hAnsi="Arial" w:cs="Arial"/>
                    </w:rPr>
                    <w:t>Mô tả</w:t>
                  </w:r>
                </w:p>
              </w:tc>
              <w:tc>
                <w:tcPr>
                  <w:tcW w:w="787" w:type="dxa"/>
                </w:tcPr>
                <w:p w14:paraId="68607B48" w14:textId="77777777" w:rsidR="00D23D88" w:rsidRPr="00733CDD" w:rsidRDefault="00D23D88" w:rsidP="00C60FFC">
                  <w:pPr>
                    <w:spacing w:after="0" w:line="270" w:lineRule="atLeast"/>
                    <w:rPr>
                      <w:rFonts w:ascii="Arial" w:hAnsi="Arial" w:cs="Arial"/>
                    </w:rPr>
                  </w:pPr>
                  <w:r w:rsidRPr="00733CDD">
                    <w:rPr>
                      <w:rFonts w:ascii="Arial" w:hAnsi="Arial" w:cs="Arial"/>
                    </w:rPr>
                    <w:t>Bắt buộc</w:t>
                  </w:r>
                </w:p>
              </w:tc>
            </w:tr>
            <w:tr w:rsidR="00D23D88" w:rsidRPr="00733CDD" w14:paraId="195E6D10" w14:textId="77777777" w:rsidTr="00C60FFC">
              <w:tc>
                <w:tcPr>
                  <w:tcW w:w="1485" w:type="dxa"/>
                </w:tcPr>
                <w:p w14:paraId="68E9AE0A" w14:textId="77777777" w:rsidR="00D23D88" w:rsidRPr="001C3D88" w:rsidRDefault="00D23D88" w:rsidP="00C60FFC">
                  <w:pPr>
                    <w:spacing w:after="0" w:line="270" w:lineRule="atLeast"/>
                    <w:rPr>
                      <w:rFonts w:ascii="Arial" w:hAnsi="Arial" w:cs="Arial"/>
                      <w:bCs/>
                      <w:sz w:val="20"/>
                      <w:szCs w:val="20"/>
                    </w:rPr>
                  </w:pPr>
                  <w:r w:rsidRPr="001C3D88">
                    <w:rPr>
                      <w:rFonts w:ascii="Arial" w:hAnsi="Arial" w:cs="Arial"/>
                      <w:bCs/>
                      <w:sz w:val="20"/>
                      <w:szCs w:val="20"/>
                    </w:rPr>
                    <w:t>CIF</w:t>
                  </w:r>
                </w:p>
              </w:tc>
              <w:tc>
                <w:tcPr>
                  <w:tcW w:w="2185" w:type="dxa"/>
                </w:tcPr>
                <w:p w14:paraId="67C6A07A" w14:textId="77777777" w:rsidR="00D23D88" w:rsidRPr="00733CDD" w:rsidRDefault="00D23D88" w:rsidP="00C60FFC">
                  <w:pPr>
                    <w:spacing w:after="0" w:line="270" w:lineRule="atLeast"/>
                    <w:rPr>
                      <w:rFonts w:ascii="Arial" w:hAnsi="Arial" w:cs="Arial"/>
                    </w:rPr>
                  </w:pPr>
                  <w:r w:rsidRPr="0003684A">
                    <w:rPr>
                      <w:rFonts w:ascii="Arial" w:hAnsi="Arial" w:cs="Arial"/>
                      <w:bCs/>
                      <w:sz w:val="20"/>
                      <w:szCs w:val="20"/>
                    </w:rPr>
                    <w:t>Mã khách hàng</w:t>
                  </w:r>
                </w:p>
              </w:tc>
              <w:tc>
                <w:tcPr>
                  <w:tcW w:w="787" w:type="dxa"/>
                </w:tcPr>
                <w:p w14:paraId="4A076946" w14:textId="3E744C03" w:rsidR="00D23D88" w:rsidRPr="00733CDD" w:rsidRDefault="00171F08" w:rsidP="00C60FFC">
                  <w:pPr>
                    <w:spacing w:after="0" w:line="270" w:lineRule="atLeast"/>
                    <w:rPr>
                      <w:rFonts w:ascii="Arial" w:hAnsi="Arial" w:cs="Arial"/>
                    </w:rPr>
                  </w:pPr>
                  <w:r>
                    <w:rPr>
                      <w:rFonts w:ascii="Arial" w:hAnsi="Arial" w:cs="Arial"/>
                    </w:rPr>
                    <w:t>M</w:t>
                  </w:r>
                </w:p>
              </w:tc>
            </w:tr>
            <w:tr w:rsidR="00D23D88" w:rsidRPr="00733CDD" w14:paraId="3C0CBE20" w14:textId="77777777" w:rsidTr="00C60FFC">
              <w:tc>
                <w:tcPr>
                  <w:tcW w:w="1485" w:type="dxa"/>
                </w:tcPr>
                <w:p w14:paraId="568AAEFE" w14:textId="77777777" w:rsidR="00D23D88" w:rsidRPr="001C3D88" w:rsidRDefault="00D23D88" w:rsidP="00C60FFC">
                  <w:pPr>
                    <w:spacing w:after="0" w:line="270" w:lineRule="atLeast"/>
                    <w:rPr>
                      <w:rFonts w:ascii="Arial" w:hAnsi="Arial" w:cs="Arial"/>
                      <w:color w:val="1F497D"/>
                      <w:sz w:val="20"/>
                      <w:szCs w:val="20"/>
                    </w:rPr>
                  </w:pPr>
                  <w:r w:rsidRPr="001C3D88">
                    <w:rPr>
                      <w:rFonts w:ascii="Arial" w:hAnsi="Arial" w:cs="Arial"/>
                      <w:bCs/>
                      <w:sz w:val="20"/>
                      <w:szCs w:val="20"/>
                    </w:rPr>
                    <w:t>PROD</w:t>
                  </w:r>
                </w:p>
              </w:tc>
              <w:tc>
                <w:tcPr>
                  <w:tcW w:w="2185" w:type="dxa"/>
                </w:tcPr>
                <w:p w14:paraId="2168183F" w14:textId="77777777" w:rsidR="00D23D88" w:rsidRPr="0003684A" w:rsidRDefault="00D23D88" w:rsidP="00C60FFC">
                  <w:pPr>
                    <w:spacing w:after="0" w:line="270" w:lineRule="atLeast"/>
                    <w:rPr>
                      <w:rFonts w:ascii="Arial" w:hAnsi="Arial" w:cs="Arial"/>
                      <w:color w:val="1F497D"/>
                      <w:sz w:val="18"/>
                      <w:szCs w:val="18"/>
                    </w:rPr>
                  </w:pPr>
                  <w:r w:rsidRPr="0003684A">
                    <w:rPr>
                      <w:rFonts w:ascii="Arial" w:hAnsi="Arial" w:cs="Arial"/>
                      <w:color w:val="1F497D"/>
                      <w:sz w:val="18"/>
                      <w:szCs w:val="18"/>
                    </w:rPr>
                    <w:t>mã sản phẩm</w:t>
                  </w:r>
                </w:p>
              </w:tc>
              <w:tc>
                <w:tcPr>
                  <w:tcW w:w="787" w:type="dxa"/>
                </w:tcPr>
                <w:p w14:paraId="3176F7CA" w14:textId="3003D31B" w:rsidR="00D23D88" w:rsidRPr="00733CDD" w:rsidRDefault="00171F08" w:rsidP="00C60FFC">
                  <w:pPr>
                    <w:spacing w:after="0" w:line="270" w:lineRule="atLeast"/>
                    <w:rPr>
                      <w:rFonts w:ascii="Arial" w:hAnsi="Arial" w:cs="Arial"/>
                    </w:rPr>
                  </w:pPr>
                  <w:r>
                    <w:rPr>
                      <w:rFonts w:ascii="Arial" w:hAnsi="Arial" w:cs="Arial"/>
                    </w:rPr>
                    <w:t>O</w:t>
                  </w:r>
                </w:p>
              </w:tc>
            </w:tr>
            <w:tr w:rsidR="00D23D88" w:rsidRPr="00733CDD" w14:paraId="7A9A2DE3" w14:textId="77777777" w:rsidTr="00C60FFC">
              <w:tc>
                <w:tcPr>
                  <w:tcW w:w="1485" w:type="dxa"/>
                </w:tcPr>
                <w:p w14:paraId="4FE69EE0" w14:textId="77777777" w:rsidR="00D23D88" w:rsidRPr="001C3D88" w:rsidRDefault="00D23D88" w:rsidP="00C60FFC">
                  <w:pPr>
                    <w:spacing w:after="0" w:line="270" w:lineRule="atLeast"/>
                    <w:rPr>
                      <w:rFonts w:ascii="Arial" w:hAnsi="Arial" w:cs="Arial"/>
                      <w:color w:val="1F497D"/>
                      <w:sz w:val="20"/>
                      <w:szCs w:val="20"/>
                    </w:rPr>
                  </w:pPr>
                  <w:r w:rsidRPr="001C3D88">
                    <w:rPr>
                      <w:rFonts w:ascii="Arial" w:hAnsi="Arial" w:cs="Arial"/>
                      <w:bCs/>
                      <w:sz w:val="20"/>
                      <w:szCs w:val="20"/>
                    </w:rPr>
                    <w:t>POS_FLG</w:t>
                  </w:r>
                </w:p>
              </w:tc>
              <w:tc>
                <w:tcPr>
                  <w:tcW w:w="2185" w:type="dxa"/>
                </w:tcPr>
                <w:p w14:paraId="5D69DBA1" w14:textId="77777777" w:rsidR="00D23D88" w:rsidRDefault="00D23D88" w:rsidP="00C60FFC">
                  <w:pPr>
                    <w:spacing w:after="0" w:line="270" w:lineRule="atLeast"/>
                    <w:rPr>
                      <w:rFonts w:ascii="Arial" w:hAnsi="Arial" w:cs="Arial"/>
                      <w:bCs/>
                      <w:sz w:val="20"/>
                      <w:szCs w:val="20"/>
                    </w:rPr>
                  </w:pPr>
                  <w:r w:rsidRPr="0003684A">
                    <w:rPr>
                      <w:rFonts w:ascii="Arial" w:hAnsi="Arial" w:cs="Arial"/>
                      <w:bCs/>
                      <w:sz w:val="20"/>
                      <w:szCs w:val="20"/>
                    </w:rPr>
                    <w:t>loại chi nhánh chính hay phong giao dịch</w:t>
                  </w:r>
                  <w:r>
                    <w:rPr>
                      <w:rFonts w:ascii="Arial" w:hAnsi="Arial" w:cs="Arial"/>
                      <w:bCs/>
                      <w:sz w:val="20"/>
                      <w:szCs w:val="20"/>
                    </w:rPr>
                    <w:t>:</w:t>
                  </w:r>
                  <w:r>
                    <w:rPr>
                      <w:rFonts w:ascii="Arial" w:hAnsi="Arial" w:cs="Arial"/>
                      <w:bCs/>
                      <w:sz w:val="20"/>
                      <w:szCs w:val="20"/>
                    </w:rPr>
                    <w:br/>
                  </w:r>
                  <w:r w:rsidRPr="0003684A">
                    <w:rPr>
                      <w:rFonts w:ascii="Arial" w:hAnsi="Arial" w:cs="Arial"/>
                      <w:bCs/>
                      <w:sz w:val="20"/>
                      <w:szCs w:val="20"/>
                    </w:rPr>
                    <w:t xml:space="preserve">- S: chi nhánh </w:t>
                  </w:r>
                  <w:r>
                    <w:rPr>
                      <w:rFonts w:ascii="Arial" w:hAnsi="Arial" w:cs="Arial"/>
                      <w:bCs/>
                      <w:sz w:val="20"/>
                      <w:szCs w:val="20"/>
                    </w:rPr>
                    <w:t>chinh</w:t>
                  </w:r>
                </w:p>
                <w:p w14:paraId="411B8AAD" w14:textId="77777777" w:rsidR="00D23D88" w:rsidRPr="0003684A" w:rsidRDefault="00D23D88" w:rsidP="00C60FFC">
                  <w:pPr>
                    <w:spacing w:after="0" w:line="270" w:lineRule="atLeast"/>
                    <w:rPr>
                      <w:rFonts w:ascii="Arial" w:hAnsi="Arial" w:cs="Arial"/>
                      <w:bCs/>
                      <w:sz w:val="20"/>
                      <w:szCs w:val="20"/>
                    </w:rPr>
                  </w:pPr>
                  <w:r>
                    <w:rPr>
                      <w:rFonts w:ascii="Arial" w:hAnsi="Arial" w:cs="Arial"/>
                      <w:bCs/>
                      <w:sz w:val="20"/>
                      <w:szCs w:val="20"/>
                    </w:rPr>
                    <w:t xml:space="preserve">- </w:t>
                  </w:r>
                  <w:r w:rsidRPr="0003684A">
                    <w:rPr>
                      <w:rFonts w:ascii="Arial" w:hAnsi="Arial" w:cs="Arial"/>
                      <w:bCs/>
                      <w:sz w:val="20"/>
                      <w:szCs w:val="20"/>
                    </w:rPr>
                    <w:t>M là phong giao dịch</w:t>
                  </w:r>
                </w:p>
                <w:p w14:paraId="58A3EADC" w14:textId="77777777" w:rsidR="00D23D88" w:rsidRPr="0003684A" w:rsidRDefault="00D23D88" w:rsidP="00C60FFC">
                  <w:pPr>
                    <w:spacing w:after="0" w:line="270" w:lineRule="atLeast"/>
                    <w:rPr>
                      <w:rFonts w:ascii="Arial" w:hAnsi="Arial" w:cs="Arial"/>
                    </w:rPr>
                  </w:pPr>
                  <w:r>
                    <w:rPr>
                      <w:rFonts w:ascii="Arial" w:hAnsi="Arial" w:cs="Arial"/>
                      <w:bCs/>
                      <w:sz w:val="20"/>
                      <w:szCs w:val="20"/>
                    </w:rPr>
                    <w:t xml:space="preserve">- </w:t>
                  </w:r>
                  <w:r w:rsidRPr="0003684A">
                    <w:rPr>
                      <w:rFonts w:ascii="Arial" w:hAnsi="Arial" w:cs="Arial"/>
                      <w:bCs/>
                      <w:sz w:val="20"/>
                      <w:szCs w:val="20"/>
                    </w:rPr>
                    <w:t>H là hội sở</w:t>
                  </w:r>
                </w:p>
              </w:tc>
              <w:tc>
                <w:tcPr>
                  <w:tcW w:w="787" w:type="dxa"/>
                </w:tcPr>
                <w:p w14:paraId="2375D5DC" w14:textId="1DC67846" w:rsidR="00D23D88" w:rsidRPr="00733CDD" w:rsidRDefault="00171F08" w:rsidP="00C60FFC">
                  <w:pPr>
                    <w:spacing w:after="0" w:line="270" w:lineRule="atLeast"/>
                    <w:rPr>
                      <w:rFonts w:ascii="Arial" w:hAnsi="Arial" w:cs="Arial"/>
                    </w:rPr>
                  </w:pPr>
                  <w:r>
                    <w:rPr>
                      <w:rFonts w:ascii="Arial" w:hAnsi="Arial" w:cs="Arial"/>
                    </w:rPr>
                    <w:t>O</w:t>
                  </w:r>
                </w:p>
              </w:tc>
            </w:tr>
            <w:tr w:rsidR="00D23D88" w:rsidRPr="00733CDD" w14:paraId="03F3EFCF" w14:textId="77777777" w:rsidTr="00C60FFC">
              <w:tc>
                <w:tcPr>
                  <w:tcW w:w="1485" w:type="dxa"/>
                </w:tcPr>
                <w:p w14:paraId="07DF5CEC" w14:textId="77777777" w:rsidR="00D23D88" w:rsidRPr="001C3D88" w:rsidRDefault="00D23D88" w:rsidP="00C60FFC">
                  <w:pPr>
                    <w:spacing w:after="0" w:line="270" w:lineRule="atLeast"/>
                    <w:rPr>
                      <w:rFonts w:ascii="Arial" w:hAnsi="Arial" w:cs="Arial"/>
                      <w:bCs/>
                      <w:sz w:val="20"/>
                      <w:szCs w:val="20"/>
                    </w:rPr>
                  </w:pPr>
                  <w:r w:rsidRPr="001C3D88">
                    <w:rPr>
                      <w:rFonts w:ascii="Arial" w:hAnsi="Arial" w:cs="Arial"/>
                      <w:bCs/>
                      <w:sz w:val="20"/>
                      <w:szCs w:val="20"/>
                    </w:rPr>
                    <w:t>P_POS_CD</w:t>
                  </w:r>
                </w:p>
              </w:tc>
              <w:tc>
                <w:tcPr>
                  <w:tcW w:w="2185" w:type="dxa"/>
                </w:tcPr>
                <w:p w14:paraId="1EFC7C2A" w14:textId="77777777" w:rsidR="00D23D88" w:rsidRPr="00733CDD" w:rsidRDefault="00D23D88" w:rsidP="00C60FFC">
                  <w:pPr>
                    <w:spacing w:after="0" w:line="270" w:lineRule="atLeast"/>
                    <w:rPr>
                      <w:rFonts w:ascii="Arial" w:hAnsi="Arial" w:cs="Arial"/>
                    </w:rPr>
                  </w:pPr>
                  <w:r w:rsidRPr="0003684A">
                    <w:rPr>
                      <w:rFonts w:ascii="Arial" w:hAnsi="Arial" w:cs="Arial"/>
                      <w:bCs/>
                      <w:sz w:val="20"/>
                      <w:szCs w:val="20"/>
                    </w:rPr>
                    <w:t>Mã chi nhánh</w:t>
                  </w:r>
                </w:p>
              </w:tc>
              <w:tc>
                <w:tcPr>
                  <w:tcW w:w="787" w:type="dxa"/>
                </w:tcPr>
                <w:p w14:paraId="57341419" w14:textId="6200C828" w:rsidR="00D23D88" w:rsidRPr="00733CDD" w:rsidRDefault="00171F08" w:rsidP="00C60FFC">
                  <w:pPr>
                    <w:spacing w:after="0" w:line="270" w:lineRule="atLeast"/>
                    <w:rPr>
                      <w:rFonts w:ascii="Arial" w:hAnsi="Arial" w:cs="Arial"/>
                    </w:rPr>
                  </w:pPr>
                  <w:r>
                    <w:rPr>
                      <w:rFonts w:ascii="Arial" w:hAnsi="Arial" w:cs="Arial"/>
                    </w:rPr>
                    <w:t>O</w:t>
                  </w:r>
                </w:p>
              </w:tc>
            </w:tr>
            <w:tr w:rsidR="00D23D88" w:rsidRPr="00733CDD" w14:paraId="3222A05C" w14:textId="77777777" w:rsidTr="00C60FFC">
              <w:tc>
                <w:tcPr>
                  <w:tcW w:w="1485" w:type="dxa"/>
                </w:tcPr>
                <w:p w14:paraId="40437AD1" w14:textId="77777777" w:rsidR="00D23D88" w:rsidRPr="001C3D88" w:rsidRDefault="00D23D88" w:rsidP="00C60FFC">
                  <w:pPr>
                    <w:spacing w:after="0" w:line="270" w:lineRule="atLeast"/>
                    <w:rPr>
                      <w:rFonts w:ascii="Arial" w:hAnsi="Arial" w:cs="Arial"/>
                      <w:bCs/>
                      <w:sz w:val="20"/>
                      <w:szCs w:val="20"/>
                    </w:rPr>
                  </w:pPr>
                  <w:r w:rsidRPr="00733CDD">
                    <w:rPr>
                      <w:rFonts w:ascii="Arial" w:hAnsi="Arial" w:cs="Arial"/>
                      <w:bCs/>
                      <w:sz w:val="18"/>
                      <w:szCs w:val="18"/>
                    </w:rPr>
                    <w:t>OUT_CUR</w:t>
                  </w:r>
                </w:p>
              </w:tc>
              <w:tc>
                <w:tcPr>
                  <w:tcW w:w="2185" w:type="dxa"/>
                </w:tcPr>
                <w:p w14:paraId="77CB7A9D" w14:textId="77777777" w:rsidR="00D23D88" w:rsidRPr="00733CDD" w:rsidRDefault="00D23D88" w:rsidP="00C60FFC">
                  <w:pPr>
                    <w:spacing w:after="0" w:line="270" w:lineRule="atLeast"/>
                    <w:rPr>
                      <w:rFonts w:ascii="Arial" w:hAnsi="Arial" w:cs="Arial"/>
                    </w:rPr>
                  </w:pPr>
                </w:p>
              </w:tc>
              <w:tc>
                <w:tcPr>
                  <w:tcW w:w="787" w:type="dxa"/>
                </w:tcPr>
                <w:p w14:paraId="542BDF4E" w14:textId="77777777" w:rsidR="00D23D88" w:rsidRPr="00733CDD" w:rsidRDefault="00D23D88" w:rsidP="00C60FFC">
                  <w:pPr>
                    <w:spacing w:after="0" w:line="270" w:lineRule="atLeast"/>
                    <w:rPr>
                      <w:rFonts w:ascii="Arial" w:hAnsi="Arial" w:cs="Arial"/>
                    </w:rPr>
                  </w:pPr>
                </w:p>
              </w:tc>
            </w:tr>
          </w:tbl>
          <w:p w14:paraId="54EBC02B" w14:textId="77777777" w:rsidR="007B55C7" w:rsidRPr="00733CDD" w:rsidRDefault="007B55C7" w:rsidP="007B55C7">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7338175F" w14:textId="77777777" w:rsidR="007B55C7" w:rsidRPr="00733CDD" w:rsidRDefault="007B55C7"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49E58AFA" w14:textId="77777777" w:rsidR="007B55C7" w:rsidRPr="00733CDD" w:rsidRDefault="007B55C7"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6116F37" w14:textId="77777777" w:rsidR="007B55C7" w:rsidRPr="00733CDD" w:rsidRDefault="007B55C7" w:rsidP="007B55C7">
            <w:pPr>
              <w:pStyle w:val="NormalIndent"/>
              <w:spacing w:after="0"/>
              <w:ind w:left="0"/>
              <w:rPr>
                <w:rFonts w:ascii="Arial" w:hAnsi="Arial" w:cs="Arial"/>
                <w:sz w:val="20"/>
              </w:rPr>
            </w:pPr>
          </w:p>
        </w:tc>
      </w:tr>
      <w:tr w:rsidR="007B55C7" w:rsidRPr="00733CDD" w14:paraId="12B613B3" w14:textId="77777777" w:rsidTr="007B55C7">
        <w:trPr>
          <w:trHeight w:val="302"/>
        </w:trPr>
        <w:tc>
          <w:tcPr>
            <w:tcW w:w="1079" w:type="pct"/>
            <w:shd w:val="clear" w:color="auto" w:fill="auto"/>
            <w:tcMar>
              <w:top w:w="43" w:type="dxa"/>
              <w:left w:w="115" w:type="dxa"/>
              <w:bottom w:w="43" w:type="dxa"/>
              <w:right w:w="115" w:type="dxa"/>
            </w:tcMar>
            <w:vAlign w:val="center"/>
          </w:tcPr>
          <w:p w14:paraId="039E5199" w14:textId="77777777" w:rsidR="007B55C7" w:rsidRPr="00733CDD" w:rsidRDefault="007B55C7" w:rsidP="007B55C7">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6BAD1792" w14:textId="77777777" w:rsidR="007B55C7" w:rsidRPr="00733CDD" w:rsidRDefault="007B55C7" w:rsidP="007B55C7">
            <w:pPr>
              <w:spacing w:after="0" w:line="270" w:lineRule="atLeast"/>
              <w:rPr>
                <w:rFonts w:ascii="Arial" w:hAnsi="Arial" w:cs="Arial"/>
              </w:rPr>
            </w:pPr>
            <w:r w:rsidRPr="00733CDD">
              <w:rPr>
                <w:rFonts w:ascii="Arial" w:hAnsi="Arial" w:cs="Arial"/>
              </w:rPr>
              <w:t>Tên tham số truyền vào, giữ nguyên theo request phía dưới</w:t>
            </w:r>
          </w:p>
        </w:tc>
        <w:tc>
          <w:tcPr>
            <w:tcW w:w="591" w:type="pct"/>
            <w:shd w:val="clear" w:color="auto" w:fill="auto"/>
            <w:tcMar>
              <w:top w:w="43" w:type="dxa"/>
              <w:left w:w="115" w:type="dxa"/>
              <w:bottom w:w="43" w:type="dxa"/>
              <w:right w:w="115" w:type="dxa"/>
            </w:tcMar>
          </w:tcPr>
          <w:p w14:paraId="6A6E36B2" w14:textId="77777777" w:rsidR="007B55C7" w:rsidRPr="00733CDD" w:rsidRDefault="007B55C7"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213531D8" w14:textId="77777777" w:rsidR="007B55C7" w:rsidRPr="00733CDD" w:rsidRDefault="007B55C7"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0C5E385" w14:textId="77777777" w:rsidR="007B55C7" w:rsidRPr="00733CDD" w:rsidRDefault="007B55C7" w:rsidP="007B55C7">
            <w:pPr>
              <w:pStyle w:val="NormalIndent"/>
              <w:spacing w:after="0"/>
              <w:ind w:left="0"/>
              <w:rPr>
                <w:rFonts w:ascii="Arial" w:hAnsi="Arial" w:cs="Arial"/>
                <w:sz w:val="20"/>
              </w:rPr>
            </w:pPr>
          </w:p>
        </w:tc>
      </w:tr>
      <w:tr w:rsidR="007B55C7" w:rsidRPr="00733CDD" w14:paraId="6B00A9D8" w14:textId="77777777" w:rsidTr="007B55C7">
        <w:trPr>
          <w:trHeight w:val="302"/>
        </w:trPr>
        <w:tc>
          <w:tcPr>
            <w:tcW w:w="1079" w:type="pct"/>
            <w:shd w:val="clear" w:color="auto" w:fill="auto"/>
            <w:tcMar>
              <w:top w:w="43" w:type="dxa"/>
              <w:left w:w="115" w:type="dxa"/>
              <w:bottom w:w="43" w:type="dxa"/>
              <w:right w:w="115" w:type="dxa"/>
            </w:tcMar>
            <w:vAlign w:val="center"/>
          </w:tcPr>
          <w:p w14:paraId="6E1E7E36" w14:textId="77777777" w:rsidR="007B55C7" w:rsidRPr="00733CDD" w:rsidRDefault="007B55C7" w:rsidP="007B55C7">
            <w:pPr>
              <w:spacing w:before="0"/>
              <w:rPr>
                <w:rFonts w:ascii="Arial" w:hAnsi="Arial" w:cs="Arial"/>
                <w:color w:val="1F497D"/>
                <w:sz w:val="18"/>
                <w:szCs w:val="18"/>
              </w:rPr>
            </w:pPr>
            <w:r w:rsidRPr="00733CDD">
              <w:rPr>
                <w:rFonts w:ascii="Arial" w:hAnsi="Arial" w:cs="Arial"/>
                <w:color w:val="1F497D"/>
                <w:sz w:val="18"/>
                <w:szCs w:val="18"/>
              </w:rPr>
              <w:t>ParamType</w:t>
            </w:r>
          </w:p>
        </w:tc>
        <w:tc>
          <w:tcPr>
            <w:tcW w:w="2318" w:type="pct"/>
            <w:shd w:val="clear" w:color="auto" w:fill="auto"/>
            <w:tcMar>
              <w:top w:w="43" w:type="dxa"/>
              <w:left w:w="115" w:type="dxa"/>
              <w:bottom w:w="43" w:type="dxa"/>
              <w:right w:w="115" w:type="dxa"/>
            </w:tcMar>
            <w:vAlign w:val="center"/>
          </w:tcPr>
          <w:p w14:paraId="22DCC2B3" w14:textId="77777777" w:rsidR="007B55C7" w:rsidRPr="00733CDD" w:rsidRDefault="007B55C7" w:rsidP="007B55C7">
            <w:pPr>
              <w:spacing w:after="0" w:line="270" w:lineRule="atLeast"/>
              <w:rPr>
                <w:rFonts w:ascii="Arial" w:hAnsi="Arial" w:cs="Arial"/>
              </w:rPr>
            </w:pPr>
            <w:r w:rsidRPr="00733CDD">
              <w:rPr>
                <w:rFonts w:ascii="Arial" w:hAnsi="Arial" w:cs="Arial"/>
              </w:rPr>
              <w:t>Tên tham số truyền vào, giữ nguyên theo request phía dưới</w:t>
            </w:r>
          </w:p>
        </w:tc>
        <w:tc>
          <w:tcPr>
            <w:tcW w:w="591" w:type="pct"/>
            <w:shd w:val="clear" w:color="auto" w:fill="auto"/>
            <w:tcMar>
              <w:top w:w="43" w:type="dxa"/>
              <w:left w:w="115" w:type="dxa"/>
              <w:bottom w:w="43" w:type="dxa"/>
              <w:right w:w="115" w:type="dxa"/>
            </w:tcMar>
          </w:tcPr>
          <w:p w14:paraId="0A2601DB" w14:textId="77777777" w:rsidR="007B55C7" w:rsidRPr="00733CDD" w:rsidRDefault="007B55C7"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6F21E434" w14:textId="77777777" w:rsidR="007B55C7" w:rsidRPr="00733CDD" w:rsidRDefault="007B55C7"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23CA132" w14:textId="77777777" w:rsidR="007B55C7" w:rsidRPr="00733CDD" w:rsidRDefault="007B55C7" w:rsidP="007B55C7">
            <w:pPr>
              <w:pStyle w:val="NormalIndent"/>
              <w:spacing w:after="0"/>
              <w:ind w:left="0"/>
              <w:rPr>
                <w:rFonts w:ascii="Arial" w:hAnsi="Arial" w:cs="Arial"/>
                <w:sz w:val="20"/>
              </w:rPr>
            </w:pPr>
          </w:p>
        </w:tc>
      </w:tr>
      <w:tr w:rsidR="007B55C7" w:rsidRPr="00733CDD" w14:paraId="4C506A07" w14:textId="77777777" w:rsidTr="007B55C7">
        <w:trPr>
          <w:trHeight w:val="302"/>
        </w:trPr>
        <w:tc>
          <w:tcPr>
            <w:tcW w:w="1079" w:type="pct"/>
            <w:shd w:val="clear" w:color="auto" w:fill="auto"/>
            <w:tcMar>
              <w:top w:w="43" w:type="dxa"/>
              <w:left w:w="115" w:type="dxa"/>
              <w:bottom w:w="43" w:type="dxa"/>
              <w:right w:w="115" w:type="dxa"/>
            </w:tcMar>
            <w:vAlign w:val="center"/>
          </w:tcPr>
          <w:p w14:paraId="1380A388" w14:textId="77777777" w:rsidR="007B55C7" w:rsidRPr="00733CDD" w:rsidRDefault="007B55C7" w:rsidP="007B55C7">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490E5DB7" w14:textId="77777777" w:rsidR="007B55C7" w:rsidRPr="00733CDD" w:rsidRDefault="007B55C7" w:rsidP="007B55C7">
            <w:pPr>
              <w:spacing w:after="0" w:line="270" w:lineRule="atLeast"/>
              <w:rPr>
                <w:rFonts w:ascii="Arial" w:hAnsi="Arial" w:cs="Arial"/>
              </w:rPr>
            </w:pPr>
            <w:commentRangeStart w:id="116"/>
            <w:r w:rsidRPr="00733CDD">
              <w:rPr>
                <w:rFonts w:ascii="Arial" w:hAnsi="Arial" w:cs="Arial"/>
                <w:szCs w:val="24"/>
                <w:lang w:bidi="ar-SA"/>
              </w:rPr>
              <w:t>Giá trị muốn truyền vào</w:t>
            </w:r>
            <w:commentRangeEnd w:id="116"/>
            <w:r w:rsidR="00573599">
              <w:rPr>
                <w:rStyle w:val="CommentReference"/>
              </w:rPr>
              <w:commentReference w:id="116"/>
            </w:r>
          </w:p>
        </w:tc>
        <w:tc>
          <w:tcPr>
            <w:tcW w:w="591" w:type="pct"/>
            <w:shd w:val="clear" w:color="auto" w:fill="auto"/>
            <w:tcMar>
              <w:top w:w="43" w:type="dxa"/>
              <w:left w:w="115" w:type="dxa"/>
              <w:bottom w:w="43" w:type="dxa"/>
              <w:right w:w="115" w:type="dxa"/>
            </w:tcMar>
          </w:tcPr>
          <w:p w14:paraId="472E0FFE" w14:textId="77777777" w:rsidR="007B55C7" w:rsidRPr="00733CDD" w:rsidRDefault="007B55C7" w:rsidP="007B55C7">
            <w:pPr>
              <w:rPr>
                <w:rFonts w:ascii="Arial" w:hAnsi="Arial" w:cs="Arial"/>
                <w:sz w:val="20"/>
                <w:szCs w:val="20"/>
              </w:rPr>
            </w:pPr>
          </w:p>
        </w:tc>
        <w:tc>
          <w:tcPr>
            <w:tcW w:w="387" w:type="pct"/>
            <w:shd w:val="clear" w:color="auto" w:fill="auto"/>
            <w:tcMar>
              <w:top w:w="43" w:type="dxa"/>
              <w:left w:w="115" w:type="dxa"/>
              <w:bottom w:w="43" w:type="dxa"/>
              <w:right w:w="115" w:type="dxa"/>
            </w:tcMar>
          </w:tcPr>
          <w:p w14:paraId="4D286D4C" w14:textId="77777777" w:rsidR="007B55C7" w:rsidRPr="00733CDD" w:rsidRDefault="007B55C7" w:rsidP="007B55C7">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2F5D746" w14:textId="77777777" w:rsidR="007B55C7" w:rsidRPr="00733CDD" w:rsidRDefault="007B55C7" w:rsidP="007B55C7">
            <w:pPr>
              <w:pStyle w:val="NormalIndent"/>
              <w:spacing w:after="0"/>
              <w:ind w:left="0"/>
              <w:rPr>
                <w:rFonts w:ascii="Arial" w:hAnsi="Arial" w:cs="Arial"/>
                <w:sz w:val="20"/>
              </w:rPr>
            </w:pPr>
          </w:p>
        </w:tc>
      </w:tr>
    </w:tbl>
    <w:p w14:paraId="440060F7" w14:textId="77777777" w:rsidR="007B55C7" w:rsidRPr="00733CDD" w:rsidRDefault="007B55C7" w:rsidP="007B55C7">
      <w:pPr>
        <w:pStyle w:val="NormalIndent"/>
        <w:spacing w:after="0"/>
        <w:rPr>
          <w:rFonts w:ascii="Arial" w:hAnsi="Arial" w:cs="Arial"/>
        </w:rPr>
      </w:pPr>
    </w:p>
    <w:p w14:paraId="5D94B613" w14:textId="77777777" w:rsidR="007B55C7" w:rsidRPr="00733CDD" w:rsidRDefault="007B55C7" w:rsidP="007B55C7">
      <w:pPr>
        <w:pStyle w:val="ListParagraph"/>
        <w:numPr>
          <w:ilvl w:val="0"/>
          <w:numId w:val="25"/>
        </w:numPr>
        <w:rPr>
          <w:rFonts w:ascii="Arial" w:hAnsi="Arial" w:cs="Arial"/>
          <w:b/>
          <w:i/>
          <w:u w:val="single"/>
        </w:rPr>
      </w:pPr>
      <w:commentRangeStart w:id="117"/>
      <w:r w:rsidRPr="00733CDD">
        <w:rPr>
          <w:rFonts w:ascii="Arial" w:hAnsi="Arial" w:cs="Arial"/>
          <w:b/>
          <w:i/>
          <w:u w:val="single"/>
        </w:rPr>
        <w:t>Output:</w:t>
      </w:r>
      <w:commentRangeEnd w:id="117"/>
      <w:r w:rsidR="00573599">
        <w:rPr>
          <w:rStyle w:val="CommentReference"/>
        </w:rPr>
        <w:commentReference w:id="117"/>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18"/>
        <w:gridCol w:w="4061"/>
        <w:gridCol w:w="1260"/>
      </w:tblGrid>
      <w:tr w:rsidR="00F85F39" w:rsidRPr="00733CDD" w14:paraId="1101558F" w14:textId="77777777" w:rsidTr="00C60FFC">
        <w:tc>
          <w:tcPr>
            <w:tcW w:w="2268" w:type="pct"/>
            <w:shd w:val="clear" w:color="auto" w:fill="F7CAAC"/>
          </w:tcPr>
          <w:p w14:paraId="39EC5487" w14:textId="77777777" w:rsidR="00F85F39" w:rsidRPr="00733CDD" w:rsidRDefault="00F85F39" w:rsidP="00C60FFC">
            <w:pPr>
              <w:pStyle w:val="tablehead"/>
              <w:rPr>
                <w:rFonts w:ascii="Arial" w:hAnsi="Arial" w:cs="Arial"/>
                <w:sz w:val="20"/>
                <w:szCs w:val="20"/>
              </w:rPr>
            </w:pPr>
            <w:r w:rsidRPr="00733CDD">
              <w:rPr>
                <w:rFonts w:ascii="Arial" w:eastAsia="Batang" w:hAnsi="Arial" w:cs="Arial"/>
                <w:sz w:val="20"/>
                <w:szCs w:val="20"/>
              </w:rPr>
              <w:t>Field name</w:t>
            </w:r>
          </w:p>
        </w:tc>
        <w:tc>
          <w:tcPr>
            <w:tcW w:w="2085" w:type="pct"/>
            <w:shd w:val="clear" w:color="auto" w:fill="F7CAAC"/>
          </w:tcPr>
          <w:p w14:paraId="3A739968" w14:textId="77777777" w:rsidR="00F85F39" w:rsidRPr="00733CDD" w:rsidRDefault="00F85F39" w:rsidP="00C60FFC">
            <w:pPr>
              <w:pStyle w:val="tablehead"/>
              <w:rPr>
                <w:rFonts w:ascii="Arial" w:eastAsia="Batang" w:hAnsi="Arial" w:cs="Arial"/>
                <w:sz w:val="20"/>
                <w:szCs w:val="20"/>
              </w:rPr>
            </w:pPr>
            <w:r w:rsidRPr="00733CDD">
              <w:rPr>
                <w:rFonts w:ascii="Arial" w:eastAsia="Batang" w:hAnsi="Arial" w:cs="Arial"/>
                <w:sz w:val="20"/>
                <w:szCs w:val="20"/>
              </w:rPr>
              <w:t>Description</w:t>
            </w:r>
          </w:p>
        </w:tc>
        <w:tc>
          <w:tcPr>
            <w:tcW w:w="647" w:type="pct"/>
            <w:shd w:val="clear" w:color="auto" w:fill="F7CAAC"/>
          </w:tcPr>
          <w:p w14:paraId="7FD106DD" w14:textId="77777777" w:rsidR="00F85F39" w:rsidRPr="00733CDD" w:rsidRDefault="00F85F39" w:rsidP="00C60FFC">
            <w:pPr>
              <w:pStyle w:val="tablehead"/>
              <w:rPr>
                <w:rFonts w:ascii="Arial" w:eastAsia="Batang" w:hAnsi="Arial" w:cs="Arial"/>
                <w:sz w:val="20"/>
                <w:szCs w:val="20"/>
              </w:rPr>
            </w:pPr>
            <w:r w:rsidRPr="00733CDD">
              <w:rPr>
                <w:rFonts w:ascii="Arial" w:eastAsia="Batang" w:hAnsi="Arial" w:cs="Arial"/>
                <w:sz w:val="20"/>
                <w:szCs w:val="20"/>
              </w:rPr>
              <w:t>Type</w:t>
            </w:r>
          </w:p>
        </w:tc>
      </w:tr>
      <w:tr w:rsidR="00F85F39" w:rsidRPr="00733CDD" w14:paraId="30559724" w14:textId="77777777" w:rsidTr="00C60FFC">
        <w:tc>
          <w:tcPr>
            <w:tcW w:w="2268" w:type="pct"/>
            <w:shd w:val="clear" w:color="auto" w:fill="auto"/>
          </w:tcPr>
          <w:p w14:paraId="7B3BF96E" w14:textId="77777777" w:rsidR="00F85F39" w:rsidRPr="00733CDD" w:rsidRDefault="00F85F39" w:rsidP="00C60FFC">
            <w:pPr>
              <w:rPr>
                <w:rFonts w:ascii="Arial" w:hAnsi="Arial" w:cs="Arial"/>
                <w:sz w:val="20"/>
              </w:rPr>
            </w:pPr>
            <w:r w:rsidRPr="00AE2620">
              <w:rPr>
                <w:rFonts w:ascii="Arial" w:hAnsi="Arial" w:cs="Arial"/>
                <w:sz w:val="20"/>
              </w:rPr>
              <w:t>Prod_cd</w:t>
            </w:r>
          </w:p>
        </w:tc>
        <w:tc>
          <w:tcPr>
            <w:tcW w:w="2085" w:type="pct"/>
            <w:shd w:val="clear" w:color="auto" w:fill="auto"/>
          </w:tcPr>
          <w:p w14:paraId="46DCF0CA" w14:textId="77777777" w:rsidR="00F85F39" w:rsidRPr="00733CDD" w:rsidRDefault="00F85F39" w:rsidP="00C60FFC">
            <w:pPr>
              <w:rPr>
                <w:rFonts w:ascii="Arial" w:hAnsi="Arial" w:cs="Arial"/>
                <w:sz w:val="20"/>
                <w:lang w:eastAsia="x-none"/>
              </w:rPr>
            </w:pPr>
            <w:r w:rsidRPr="00AE2620">
              <w:rPr>
                <w:rFonts w:ascii="Arial" w:hAnsi="Arial" w:cs="Arial"/>
                <w:sz w:val="20"/>
                <w:lang w:eastAsia="x-none"/>
              </w:rPr>
              <w:t>mã sản phẩm</w:t>
            </w:r>
          </w:p>
        </w:tc>
        <w:tc>
          <w:tcPr>
            <w:tcW w:w="647" w:type="pct"/>
            <w:shd w:val="clear" w:color="auto" w:fill="auto"/>
          </w:tcPr>
          <w:p w14:paraId="250E4ABA"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tc>
      </w:tr>
      <w:tr w:rsidR="00F85F39" w:rsidRPr="00733CDD" w14:paraId="078F7A77" w14:textId="77777777" w:rsidTr="00C60FFC">
        <w:tc>
          <w:tcPr>
            <w:tcW w:w="2268" w:type="pct"/>
            <w:shd w:val="clear" w:color="auto" w:fill="auto"/>
          </w:tcPr>
          <w:p w14:paraId="5E940430" w14:textId="77777777" w:rsidR="00F85F39" w:rsidRPr="00733CDD" w:rsidRDefault="00F85F39" w:rsidP="00C60FFC">
            <w:pPr>
              <w:rPr>
                <w:rFonts w:ascii="Arial" w:hAnsi="Arial" w:cs="Arial"/>
                <w:sz w:val="20"/>
              </w:rPr>
            </w:pPr>
            <w:r w:rsidRPr="00AE2620">
              <w:rPr>
                <w:rFonts w:ascii="Arial" w:hAnsi="Arial" w:cs="Arial"/>
                <w:sz w:val="20"/>
              </w:rPr>
              <w:t>Sub_Prod_CD</w:t>
            </w:r>
          </w:p>
        </w:tc>
        <w:tc>
          <w:tcPr>
            <w:tcW w:w="2085" w:type="pct"/>
            <w:shd w:val="clear" w:color="auto" w:fill="auto"/>
          </w:tcPr>
          <w:p w14:paraId="6F71838B" w14:textId="77777777" w:rsidR="00F85F39" w:rsidRPr="00733CDD" w:rsidRDefault="00F85F39" w:rsidP="00C60FFC">
            <w:pPr>
              <w:rPr>
                <w:rFonts w:ascii="Arial" w:hAnsi="Arial" w:cs="Arial"/>
                <w:sz w:val="20"/>
                <w:lang w:eastAsia="x-none"/>
              </w:rPr>
            </w:pPr>
            <w:r w:rsidRPr="00AE2620">
              <w:rPr>
                <w:rFonts w:ascii="Arial" w:hAnsi="Arial" w:cs="Arial"/>
                <w:sz w:val="20"/>
                <w:lang w:eastAsia="x-none"/>
              </w:rPr>
              <w:t xml:space="preserve">mã sản phẩm con </w:t>
            </w:r>
          </w:p>
        </w:tc>
        <w:tc>
          <w:tcPr>
            <w:tcW w:w="647" w:type="pct"/>
            <w:shd w:val="clear" w:color="auto" w:fill="auto"/>
          </w:tcPr>
          <w:p w14:paraId="70D07117"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tc>
      </w:tr>
      <w:tr w:rsidR="00F85F39" w:rsidRPr="00733CDD" w14:paraId="6AC1168D" w14:textId="77777777" w:rsidTr="00C60FFC">
        <w:tc>
          <w:tcPr>
            <w:tcW w:w="2268" w:type="pct"/>
            <w:shd w:val="clear" w:color="auto" w:fill="auto"/>
          </w:tcPr>
          <w:p w14:paraId="2659EB7E" w14:textId="77777777" w:rsidR="00F85F39" w:rsidRPr="00733CDD" w:rsidRDefault="00F85F39" w:rsidP="00C60FFC">
            <w:pPr>
              <w:rPr>
                <w:rFonts w:ascii="Arial" w:hAnsi="Arial" w:cs="Arial"/>
                <w:sz w:val="20"/>
              </w:rPr>
            </w:pPr>
            <w:r w:rsidRPr="00AE2620">
              <w:rPr>
                <w:rFonts w:ascii="Arial" w:hAnsi="Arial" w:cs="Arial"/>
                <w:sz w:val="20"/>
              </w:rPr>
              <w:t>CBA_CIF_NO</w:t>
            </w:r>
          </w:p>
        </w:tc>
        <w:tc>
          <w:tcPr>
            <w:tcW w:w="2085" w:type="pct"/>
            <w:shd w:val="clear" w:color="auto" w:fill="auto"/>
          </w:tcPr>
          <w:p w14:paraId="62AC0674" w14:textId="77777777" w:rsidR="00F85F39" w:rsidRPr="00733CDD" w:rsidRDefault="00F85F39" w:rsidP="00C60FFC">
            <w:pPr>
              <w:rPr>
                <w:rFonts w:ascii="Arial" w:hAnsi="Arial" w:cs="Arial"/>
                <w:sz w:val="20"/>
                <w:lang w:eastAsia="x-none"/>
              </w:rPr>
            </w:pPr>
            <w:r w:rsidRPr="00AE2620">
              <w:rPr>
                <w:rFonts w:ascii="Arial" w:hAnsi="Arial" w:cs="Arial"/>
                <w:sz w:val="20"/>
                <w:lang w:eastAsia="x-none"/>
              </w:rPr>
              <w:t>Mã khách hàng</w:t>
            </w:r>
          </w:p>
        </w:tc>
        <w:tc>
          <w:tcPr>
            <w:tcW w:w="647" w:type="pct"/>
            <w:shd w:val="clear" w:color="auto" w:fill="auto"/>
          </w:tcPr>
          <w:p w14:paraId="7C808D7E"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tc>
      </w:tr>
      <w:tr w:rsidR="00F85F39" w:rsidRPr="00733CDD" w14:paraId="3F044807" w14:textId="77777777" w:rsidTr="00C60FFC">
        <w:tc>
          <w:tcPr>
            <w:tcW w:w="2268" w:type="pct"/>
            <w:shd w:val="clear" w:color="auto" w:fill="auto"/>
          </w:tcPr>
          <w:p w14:paraId="0C8B2220" w14:textId="77777777" w:rsidR="00F85F39" w:rsidRPr="00733CDD" w:rsidRDefault="00F85F39" w:rsidP="00C60FFC">
            <w:pPr>
              <w:rPr>
                <w:rFonts w:ascii="Arial" w:hAnsi="Arial" w:cs="Arial"/>
                <w:sz w:val="20"/>
              </w:rPr>
            </w:pPr>
            <w:r w:rsidRPr="00AE2620">
              <w:rPr>
                <w:rFonts w:ascii="Arial" w:hAnsi="Arial" w:cs="Arial"/>
                <w:sz w:val="20"/>
              </w:rPr>
              <w:t>CIF_NO</w:t>
            </w:r>
          </w:p>
        </w:tc>
        <w:tc>
          <w:tcPr>
            <w:tcW w:w="2085" w:type="pct"/>
            <w:shd w:val="clear" w:color="auto" w:fill="auto"/>
          </w:tcPr>
          <w:p w14:paraId="50A8E59D" w14:textId="77777777" w:rsidR="00F85F39" w:rsidRPr="00733CDD" w:rsidRDefault="00F85F39" w:rsidP="00C60FFC">
            <w:pPr>
              <w:rPr>
                <w:rFonts w:ascii="Arial" w:hAnsi="Arial" w:cs="Arial"/>
                <w:sz w:val="20"/>
                <w:lang w:eastAsia="x-none"/>
              </w:rPr>
            </w:pPr>
            <w:r w:rsidRPr="00AE2620">
              <w:rPr>
                <w:rFonts w:ascii="Arial" w:hAnsi="Arial" w:cs="Arial"/>
                <w:sz w:val="20"/>
                <w:lang w:eastAsia="x-none"/>
              </w:rPr>
              <w:t>mã khách hàng</w:t>
            </w:r>
          </w:p>
        </w:tc>
        <w:tc>
          <w:tcPr>
            <w:tcW w:w="647" w:type="pct"/>
            <w:shd w:val="clear" w:color="auto" w:fill="auto"/>
          </w:tcPr>
          <w:p w14:paraId="7A7D9684"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tc>
      </w:tr>
      <w:tr w:rsidR="00F85F39" w:rsidRPr="00733CDD" w14:paraId="09C0B595" w14:textId="77777777" w:rsidTr="00C60FFC">
        <w:tc>
          <w:tcPr>
            <w:tcW w:w="2268" w:type="pct"/>
            <w:shd w:val="clear" w:color="auto" w:fill="auto"/>
          </w:tcPr>
          <w:p w14:paraId="224C1AF9" w14:textId="77777777" w:rsidR="00F85F39" w:rsidRPr="00733CDD" w:rsidRDefault="00F85F39" w:rsidP="00C60FFC">
            <w:pPr>
              <w:rPr>
                <w:rFonts w:ascii="Arial" w:eastAsia="Times New Roman" w:hAnsi="Arial" w:cs="Arial"/>
                <w:color w:val="000000"/>
                <w:sz w:val="18"/>
                <w:szCs w:val="18"/>
                <w:lang w:val="en-SG"/>
              </w:rPr>
            </w:pPr>
            <w:r w:rsidRPr="00AE2620">
              <w:rPr>
                <w:rFonts w:ascii="Arial" w:eastAsia="Times New Roman" w:hAnsi="Arial" w:cs="Arial"/>
                <w:color w:val="000000"/>
                <w:sz w:val="18"/>
                <w:szCs w:val="18"/>
                <w:lang w:val="en-SG"/>
              </w:rPr>
              <w:t>LEGACY_AC</w:t>
            </w:r>
          </w:p>
        </w:tc>
        <w:tc>
          <w:tcPr>
            <w:tcW w:w="2085" w:type="pct"/>
            <w:shd w:val="clear" w:color="auto" w:fill="auto"/>
          </w:tcPr>
          <w:p w14:paraId="5CB3818C" w14:textId="77777777" w:rsidR="00F85F39" w:rsidRPr="00733CDD" w:rsidRDefault="00F85F39" w:rsidP="00C60FFC">
            <w:pPr>
              <w:rPr>
                <w:rFonts w:ascii="Arial" w:hAnsi="Arial" w:cs="Arial"/>
                <w:sz w:val="20"/>
                <w:lang w:eastAsia="x-none"/>
              </w:rPr>
            </w:pPr>
            <w:r w:rsidRPr="00AE2620">
              <w:rPr>
                <w:rFonts w:ascii="Arial" w:hAnsi="Arial" w:cs="Arial"/>
                <w:sz w:val="20"/>
                <w:lang w:eastAsia="x-none"/>
              </w:rPr>
              <w:t>Số tài khoản</w:t>
            </w:r>
          </w:p>
        </w:tc>
        <w:tc>
          <w:tcPr>
            <w:tcW w:w="647" w:type="pct"/>
            <w:shd w:val="clear" w:color="auto" w:fill="auto"/>
          </w:tcPr>
          <w:p w14:paraId="6D7DAF73"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tc>
      </w:tr>
      <w:tr w:rsidR="00F85F39" w:rsidRPr="00733CDD" w14:paraId="47E71487" w14:textId="77777777" w:rsidTr="00C60FFC">
        <w:tc>
          <w:tcPr>
            <w:tcW w:w="2268" w:type="pct"/>
            <w:shd w:val="clear" w:color="auto" w:fill="auto"/>
          </w:tcPr>
          <w:p w14:paraId="4102D0B2" w14:textId="77777777" w:rsidR="00F85F39" w:rsidRPr="00AE2620" w:rsidRDefault="00F85F39" w:rsidP="00C60FFC">
            <w:pPr>
              <w:rPr>
                <w:rFonts w:ascii="Arial" w:eastAsia="Times New Roman" w:hAnsi="Arial" w:cs="Arial"/>
                <w:color w:val="000000"/>
                <w:sz w:val="18"/>
                <w:szCs w:val="18"/>
                <w:lang w:val="en-SG"/>
              </w:rPr>
            </w:pPr>
            <w:r w:rsidRPr="00AE2620">
              <w:rPr>
                <w:rFonts w:ascii="Arial" w:eastAsia="Times New Roman" w:hAnsi="Arial" w:cs="Arial"/>
                <w:color w:val="000000"/>
                <w:sz w:val="18"/>
                <w:szCs w:val="18"/>
                <w:lang w:val="en-SG"/>
              </w:rPr>
              <w:t>PD_DECS</w:t>
            </w:r>
          </w:p>
        </w:tc>
        <w:tc>
          <w:tcPr>
            <w:tcW w:w="2085" w:type="pct"/>
            <w:shd w:val="clear" w:color="auto" w:fill="auto"/>
          </w:tcPr>
          <w:p w14:paraId="240D2604" w14:textId="77777777" w:rsidR="00F85F39" w:rsidRPr="00AE2620" w:rsidRDefault="00F85F39" w:rsidP="00C60FFC">
            <w:pPr>
              <w:rPr>
                <w:rFonts w:ascii="Arial" w:hAnsi="Arial" w:cs="Arial"/>
                <w:sz w:val="20"/>
                <w:lang w:eastAsia="x-none"/>
              </w:rPr>
            </w:pPr>
            <w:r w:rsidRPr="00AE2620">
              <w:rPr>
                <w:rFonts w:ascii="Arial" w:hAnsi="Arial" w:cs="Arial"/>
                <w:sz w:val="20"/>
                <w:lang w:eastAsia="x-none"/>
              </w:rPr>
              <w:t>Tên sản phẩm</w:t>
            </w:r>
          </w:p>
        </w:tc>
        <w:tc>
          <w:tcPr>
            <w:tcW w:w="647" w:type="pct"/>
            <w:shd w:val="clear" w:color="auto" w:fill="auto"/>
          </w:tcPr>
          <w:p w14:paraId="277829C4"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tc>
      </w:tr>
      <w:tr w:rsidR="00F85F39" w:rsidRPr="00733CDD" w14:paraId="7421A811" w14:textId="77777777" w:rsidTr="00C60FFC">
        <w:tc>
          <w:tcPr>
            <w:tcW w:w="2268" w:type="pct"/>
            <w:shd w:val="clear" w:color="auto" w:fill="auto"/>
          </w:tcPr>
          <w:p w14:paraId="070B4E19" w14:textId="77777777" w:rsidR="00F85F39" w:rsidRPr="00AE2620" w:rsidRDefault="00F85F39" w:rsidP="00C60FFC">
            <w:pPr>
              <w:rPr>
                <w:rFonts w:ascii="Arial" w:eastAsia="Times New Roman" w:hAnsi="Arial" w:cs="Arial"/>
                <w:color w:val="000000"/>
                <w:sz w:val="18"/>
                <w:szCs w:val="18"/>
                <w:lang w:val="en-SG"/>
              </w:rPr>
            </w:pPr>
            <w:r w:rsidRPr="00AE2620">
              <w:rPr>
                <w:rFonts w:ascii="Arial" w:eastAsia="Times New Roman" w:hAnsi="Arial" w:cs="Arial"/>
                <w:color w:val="000000"/>
                <w:sz w:val="18"/>
                <w:szCs w:val="18"/>
                <w:lang w:val="en-SG"/>
              </w:rPr>
              <w:t>STATUS</w:t>
            </w:r>
          </w:p>
        </w:tc>
        <w:tc>
          <w:tcPr>
            <w:tcW w:w="2085" w:type="pct"/>
            <w:shd w:val="clear" w:color="auto" w:fill="auto"/>
          </w:tcPr>
          <w:p w14:paraId="57BFBA65" w14:textId="77777777" w:rsidR="00F85F39"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Status of the Data. C-Closed, O-Open.</w:t>
            </w:r>
          </w:p>
          <w:p w14:paraId="715EA010" w14:textId="77777777" w:rsidR="00F85F39" w:rsidRPr="00AE2620" w:rsidRDefault="00F85F39" w:rsidP="00C60FFC">
            <w:pPr>
              <w:rPr>
                <w:rFonts w:ascii="Arial" w:hAnsi="Arial" w:cs="Arial"/>
                <w:sz w:val="20"/>
                <w:lang w:eastAsia="x-none"/>
              </w:rPr>
            </w:pPr>
          </w:p>
        </w:tc>
        <w:tc>
          <w:tcPr>
            <w:tcW w:w="647" w:type="pct"/>
            <w:shd w:val="clear" w:color="auto" w:fill="auto"/>
          </w:tcPr>
          <w:p w14:paraId="562F6AD1"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CHAR</w:t>
            </w:r>
          </w:p>
        </w:tc>
      </w:tr>
      <w:tr w:rsidR="00F85F39" w:rsidRPr="00733CDD" w14:paraId="5C09EB73" w14:textId="77777777" w:rsidTr="00C60FFC">
        <w:tc>
          <w:tcPr>
            <w:tcW w:w="2268" w:type="pct"/>
            <w:shd w:val="clear" w:color="auto" w:fill="auto"/>
          </w:tcPr>
          <w:p w14:paraId="4A3993B4" w14:textId="77777777" w:rsidR="00F85F39" w:rsidRPr="00AE2620" w:rsidRDefault="00F85F39" w:rsidP="00C60FFC">
            <w:pPr>
              <w:rPr>
                <w:rFonts w:ascii="Arial" w:eastAsia="Times New Roman" w:hAnsi="Arial" w:cs="Arial"/>
                <w:color w:val="000000"/>
                <w:sz w:val="18"/>
                <w:szCs w:val="18"/>
                <w:lang w:val="en-SG"/>
              </w:rPr>
            </w:pPr>
            <w:r w:rsidRPr="00AE2620">
              <w:rPr>
                <w:rFonts w:ascii="Arial" w:eastAsia="Times New Roman" w:hAnsi="Arial" w:cs="Arial"/>
                <w:color w:val="000000"/>
                <w:sz w:val="18"/>
                <w:szCs w:val="18"/>
                <w:lang w:val="en-SG"/>
              </w:rPr>
              <w:t>PD_BIN</w:t>
            </w:r>
          </w:p>
        </w:tc>
        <w:tc>
          <w:tcPr>
            <w:tcW w:w="2085" w:type="pct"/>
            <w:shd w:val="clear" w:color="auto" w:fill="auto"/>
          </w:tcPr>
          <w:p w14:paraId="1DE4403A" w14:textId="77777777" w:rsidR="00F85F39" w:rsidRPr="00AE2620" w:rsidRDefault="00F85F39" w:rsidP="00C60FFC">
            <w:pPr>
              <w:rPr>
                <w:rFonts w:ascii="Arial" w:hAnsi="Arial" w:cs="Arial"/>
                <w:sz w:val="20"/>
                <w:lang w:eastAsia="x-none"/>
              </w:rPr>
            </w:pPr>
            <w:r>
              <w:rPr>
                <w:rFonts w:ascii="Arial" w:hAnsi="Arial" w:cs="Arial"/>
                <w:sz w:val="20"/>
                <w:lang w:eastAsia="x-none"/>
              </w:rPr>
              <w:t>Mã BIN sản phẩm</w:t>
            </w:r>
          </w:p>
        </w:tc>
        <w:tc>
          <w:tcPr>
            <w:tcW w:w="647" w:type="pct"/>
            <w:shd w:val="clear" w:color="auto" w:fill="auto"/>
          </w:tcPr>
          <w:p w14:paraId="5880B0C2"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tc>
      </w:tr>
      <w:tr w:rsidR="00F85F39" w:rsidRPr="00733CDD" w14:paraId="418FB45D" w14:textId="77777777" w:rsidTr="00C60FFC">
        <w:tc>
          <w:tcPr>
            <w:tcW w:w="2268" w:type="pct"/>
            <w:shd w:val="clear" w:color="auto" w:fill="auto"/>
          </w:tcPr>
          <w:p w14:paraId="039A86FA" w14:textId="77777777" w:rsidR="00F85F39" w:rsidRPr="00C14CA7"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BR_CD</w:t>
            </w:r>
          </w:p>
        </w:tc>
        <w:tc>
          <w:tcPr>
            <w:tcW w:w="2085" w:type="pct"/>
            <w:shd w:val="clear" w:color="auto" w:fill="auto"/>
          </w:tcPr>
          <w:p w14:paraId="5A38E362" w14:textId="77777777" w:rsidR="00F85F39" w:rsidRDefault="00F85F39" w:rsidP="00C60FFC">
            <w:pPr>
              <w:rPr>
                <w:rFonts w:ascii="Arial" w:hAnsi="Arial" w:cs="Arial"/>
                <w:sz w:val="20"/>
                <w:lang w:eastAsia="x-none"/>
              </w:rPr>
            </w:pPr>
            <w:r>
              <w:rPr>
                <w:rFonts w:ascii="Arial" w:hAnsi="Arial" w:cs="Arial"/>
                <w:sz w:val="20"/>
                <w:lang w:eastAsia="x-none"/>
              </w:rPr>
              <w:t>Mã chi nhánh</w:t>
            </w:r>
          </w:p>
        </w:tc>
        <w:tc>
          <w:tcPr>
            <w:tcW w:w="647" w:type="pct"/>
            <w:shd w:val="clear" w:color="auto" w:fill="auto"/>
          </w:tcPr>
          <w:p w14:paraId="53781A24"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tc>
      </w:tr>
      <w:tr w:rsidR="00F85F39" w:rsidRPr="00733CDD" w14:paraId="02695843" w14:textId="77777777" w:rsidTr="00C60FFC">
        <w:tc>
          <w:tcPr>
            <w:tcW w:w="2268" w:type="pct"/>
            <w:shd w:val="clear" w:color="auto" w:fill="auto"/>
          </w:tcPr>
          <w:p w14:paraId="41073318" w14:textId="77777777" w:rsidR="00F85F39"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CHNG_COUNT</w:t>
            </w:r>
          </w:p>
          <w:p w14:paraId="4C3FFB5B" w14:textId="77777777" w:rsidR="00F85F39" w:rsidRDefault="00F85F39" w:rsidP="00C60FFC">
            <w:pPr>
              <w:spacing w:before="0" w:after="0" w:line="240" w:lineRule="auto"/>
              <w:rPr>
                <w:rFonts w:ascii="Arial" w:hAnsi="Arial" w:cs="Arial"/>
                <w:sz w:val="20"/>
                <w:szCs w:val="20"/>
              </w:rPr>
            </w:pPr>
          </w:p>
        </w:tc>
        <w:tc>
          <w:tcPr>
            <w:tcW w:w="2085" w:type="pct"/>
            <w:shd w:val="clear" w:color="auto" w:fill="auto"/>
          </w:tcPr>
          <w:p w14:paraId="4D9AB184" w14:textId="77777777" w:rsidR="00F85F39" w:rsidRPr="00C14CA7"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Change Count</w:t>
            </w:r>
          </w:p>
        </w:tc>
        <w:tc>
          <w:tcPr>
            <w:tcW w:w="647" w:type="pct"/>
            <w:shd w:val="clear" w:color="auto" w:fill="auto"/>
          </w:tcPr>
          <w:p w14:paraId="4298FE87"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NUMBER</w:t>
            </w:r>
          </w:p>
        </w:tc>
      </w:tr>
      <w:tr w:rsidR="00F85F39" w:rsidRPr="00733CDD" w14:paraId="720C7128" w14:textId="77777777" w:rsidTr="00C60FFC">
        <w:tc>
          <w:tcPr>
            <w:tcW w:w="2268" w:type="pct"/>
            <w:shd w:val="clear" w:color="auto" w:fill="auto"/>
          </w:tcPr>
          <w:p w14:paraId="1E6BC64D" w14:textId="77777777" w:rsidR="00F85F39"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MOD_CD</w:t>
            </w:r>
          </w:p>
          <w:p w14:paraId="27A34826" w14:textId="77777777" w:rsidR="00F85F39" w:rsidRDefault="00F85F39" w:rsidP="00C60FFC">
            <w:pPr>
              <w:spacing w:before="0" w:after="0" w:line="240" w:lineRule="auto"/>
              <w:rPr>
                <w:rFonts w:ascii="Arial" w:hAnsi="Arial" w:cs="Arial"/>
                <w:sz w:val="20"/>
                <w:szCs w:val="20"/>
              </w:rPr>
            </w:pPr>
          </w:p>
        </w:tc>
        <w:tc>
          <w:tcPr>
            <w:tcW w:w="2085" w:type="pct"/>
            <w:shd w:val="clear" w:color="auto" w:fill="auto"/>
          </w:tcPr>
          <w:p w14:paraId="3E13B1EC" w14:textId="77777777" w:rsidR="00F85F39"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Module code</w:t>
            </w:r>
          </w:p>
          <w:p w14:paraId="149D7597" w14:textId="77777777" w:rsidR="00F85F39" w:rsidRDefault="00F85F39" w:rsidP="00C60FFC">
            <w:pPr>
              <w:spacing w:before="0" w:after="0" w:line="240" w:lineRule="auto"/>
              <w:rPr>
                <w:rFonts w:ascii="Arial" w:hAnsi="Arial" w:cs="Arial"/>
                <w:sz w:val="20"/>
                <w:szCs w:val="20"/>
              </w:rPr>
            </w:pPr>
          </w:p>
        </w:tc>
        <w:tc>
          <w:tcPr>
            <w:tcW w:w="647" w:type="pct"/>
            <w:shd w:val="clear" w:color="auto" w:fill="auto"/>
          </w:tcPr>
          <w:p w14:paraId="77B4E6F0" w14:textId="77777777" w:rsidR="00F85F39" w:rsidRPr="00C14CA7"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CHAR</w:t>
            </w:r>
          </w:p>
        </w:tc>
      </w:tr>
      <w:tr w:rsidR="00F85F39" w:rsidRPr="00733CDD" w14:paraId="77889F87" w14:textId="77777777" w:rsidTr="00C60FFC">
        <w:tc>
          <w:tcPr>
            <w:tcW w:w="2268" w:type="pct"/>
            <w:shd w:val="clear" w:color="auto" w:fill="auto"/>
          </w:tcPr>
          <w:p w14:paraId="625E01FE" w14:textId="77777777" w:rsidR="00F85F39" w:rsidRDefault="00F85F39" w:rsidP="00C60FFC">
            <w:pPr>
              <w:spacing w:before="0" w:after="0" w:line="240" w:lineRule="auto"/>
              <w:rPr>
                <w:rFonts w:ascii="Arial" w:hAnsi="Arial" w:cs="Arial"/>
                <w:sz w:val="20"/>
                <w:szCs w:val="20"/>
              </w:rPr>
            </w:pPr>
            <w:r w:rsidRPr="008C2CD7">
              <w:rPr>
                <w:rFonts w:ascii="Arial" w:hAnsi="Arial" w:cs="Arial"/>
                <w:sz w:val="20"/>
                <w:szCs w:val="20"/>
              </w:rPr>
              <w:t>MKR_ID</w:t>
            </w:r>
          </w:p>
        </w:tc>
        <w:tc>
          <w:tcPr>
            <w:tcW w:w="2085" w:type="pct"/>
            <w:shd w:val="clear" w:color="auto" w:fill="auto"/>
          </w:tcPr>
          <w:p w14:paraId="4B7F4DDB" w14:textId="77777777" w:rsidR="00F85F39"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Maker ID</w:t>
            </w:r>
          </w:p>
          <w:p w14:paraId="6DDAA991" w14:textId="77777777" w:rsidR="00F85F39" w:rsidRDefault="00F85F39" w:rsidP="00C60FFC">
            <w:pPr>
              <w:spacing w:before="0" w:after="0" w:line="240" w:lineRule="auto"/>
              <w:rPr>
                <w:rFonts w:ascii="Arial" w:hAnsi="Arial" w:cs="Arial"/>
                <w:sz w:val="20"/>
                <w:szCs w:val="20"/>
              </w:rPr>
            </w:pPr>
          </w:p>
        </w:tc>
        <w:tc>
          <w:tcPr>
            <w:tcW w:w="647" w:type="pct"/>
            <w:shd w:val="clear" w:color="auto" w:fill="auto"/>
          </w:tcPr>
          <w:p w14:paraId="78A805CD" w14:textId="77777777" w:rsidR="00F85F39"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lastRenderedPageBreak/>
              <w:t>VARCHAR</w:t>
            </w:r>
            <w:r>
              <w:rPr>
                <w:rFonts w:ascii="Arial" w:hAnsi="Arial" w:cs="Arial"/>
                <w:color w:val="000000"/>
                <w:sz w:val="20"/>
                <w:szCs w:val="20"/>
              </w:rPr>
              <w:lastRenderedPageBreak/>
              <w:t>2</w:t>
            </w:r>
          </w:p>
          <w:p w14:paraId="60F3797D" w14:textId="77777777" w:rsidR="00F85F39" w:rsidRDefault="00F85F39" w:rsidP="00C60FFC">
            <w:pPr>
              <w:spacing w:before="0" w:after="0" w:line="240" w:lineRule="auto"/>
              <w:jc w:val="left"/>
              <w:rPr>
                <w:rFonts w:ascii="Arial" w:hAnsi="Arial" w:cs="Arial"/>
                <w:color w:val="000000"/>
                <w:sz w:val="20"/>
                <w:szCs w:val="20"/>
              </w:rPr>
            </w:pPr>
          </w:p>
        </w:tc>
      </w:tr>
      <w:tr w:rsidR="00F85F39" w:rsidRPr="00733CDD" w14:paraId="340642F9" w14:textId="77777777" w:rsidTr="00C60FFC">
        <w:tc>
          <w:tcPr>
            <w:tcW w:w="2268" w:type="pct"/>
            <w:shd w:val="clear" w:color="auto" w:fill="auto"/>
          </w:tcPr>
          <w:p w14:paraId="4F5CE631" w14:textId="77777777" w:rsidR="00F85F39" w:rsidRDefault="00F85F39" w:rsidP="00C60FFC">
            <w:pPr>
              <w:spacing w:before="0" w:after="0" w:line="240" w:lineRule="auto"/>
              <w:rPr>
                <w:rFonts w:ascii="Arial" w:hAnsi="Arial" w:cs="Arial"/>
                <w:sz w:val="20"/>
                <w:szCs w:val="20"/>
              </w:rPr>
            </w:pPr>
            <w:r w:rsidRPr="008C2CD7">
              <w:rPr>
                <w:rFonts w:ascii="Arial" w:hAnsi="Arial" w:cs="Arial"/>
                <w:sz w:val="20"/>
                <w:szCs w:val="20"/>
              </w:rPr>
              <w:lastRenderedPageBreak/>
              <w:t>MKR_DT</w:t>
            </w:r>
          </w:p>
        </w:tc>
        <w:tc>
          <w:tcPr>
            <w:tcW w:w="2085" w:type="pct"/>
            <w:shd w:val="clear" w:color="auto" w:fill="auto"/>
          </w:tcPr>
          <w:p w14:paraId="39F7D239" w14:textId="77777777" w:rsidR="00F85F39"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Maker Date</w:t>
            </w:r>
          </w:p>
          <w:p w14:paraId="7348A82D" w14:textId="77777777" w:rsidR="00F85F39" w:rsidRDefault="00F85F39" w:rsidP="00C60FFC">
            <w:pPr>
              <w:spacing w:before="0" w:after="0" w:line="240" w:lineRule="auto"/>
              <w:rPr>
                <w:rFonts w:ascii="Arial" w:hAnsi="Arial" w:cs="Arial"/>
                <w:sz w:val="20"/>
                <w:szCs w:val="20"/>
              </w:rPr>
            </w:pPr>
          </w:p>
        </w:tc>
        <w:tc>
          <w:tcPr>
            <w:tcW w:w="647" w:type="pct"/>
            <w:shd w:val="clear" w:color="auto" w:fill="auto"/>
          </w:tcPr>
          <w:p w14:paraId="4568AD86" w14:textId="77777777" w:rsidR="00F85F39"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DATE</w:t>
            </w:r>
          </w:p>
          <w:p w14:paraId="5BD5CC2A" w14:textId="77777777" w:rsidR="00F85F39" w:rsidRDefault="00F85F39" w:rsidP="00C60FFC">
            <w:pPr>
              <w:spacing w:before="0" w:after="0" w:line="240" w:lineRule="auto"/>
              <w:jc w:val="left"/>
              <w:rPr>
                <w:rFonts w:ascii="Arial" w:hAnsi="Arial" w:cs="Arial"/>
                <w:color w:val="000000"/>
                <w:sz w:val="20"/>
                <w:szCs w:val="20"/>
              </w:rPr>
            </w:pPr>
          </w:p>
        </w:tc>
      </w:tr>
      <w:tr w:rsidR="00F85F39" w:rsidRPr="00733CDD" w14:paraId="1EF017F5" w14:textId="77777777" w:rsidTr="00C60FFC">
        <w:tc>
          <w:tcPr>
            <w:tcW w:w="2268" w:type="pct"/>
            <w:shd w:val="clear" w:color="auto" w:fill="auto"/>
          </w:tcPr>
          <w:p w14:paraId="6F440A85" w14:textId="77777777" w:rsidR="00F85F39" w:rsidRDefault="00F85F39" w:rsidP="00C60FFC">
            <w:pPr>
              <w:spacing w:before="0" w:after="0" w:line="240" w:lineRule="auto"/>
              <w:rPr>
                <w:rFonts w:ascii="Arial" w:hAnsi="Arial" w:cs="Arial"/>
                <w:sz w:val="20"/>
                <w:szCs w:val="20"/>
              </w:rPr>
            </w:pPr>
            <w:r w:rsidRPr="008C2CD7">
              <w:rPr>
                <w:rFonts w:ascii="Arial" w:hAnsi="Arial" w:cs="Arial"/>
                <w:sz w:val="20"/>
                <w:szCs w:val="20"/>
              </w:rPr>
              <w:t>AUTH_ID</w:t>
            </w:r>
          </w:p>
        </w:tc>
        <w:tc>
          <w:tcPr>
            <w:tcW w:w="2085" w:type="pct"/>
            <w:shd w:val="clear" w:color="auto" w:fill="auto"/>
          </w:tcPr>
          <w:p w14:paraId="205475C6" w14:textId="77777777" w:rsidR="00F85F39"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Authoriser Date</w:t>
            </w:r>
          </w:p>
          <w:p w14:paraId="6336DE4E" w14:textId="77777777" w:rsidR="00F85F39" w:rsidRDefault="00F85F39" w:rsidP="00C60FFC">
            <w:pPr>
              <w:spacing w:before="0" w:after="0" w:line="240" w:lineRule="auto"/>
              <w:rPr>
                <w:rFonts w:ascii="Arial" w:hAnsi="Arial" w:cs="Arial"/>
                <w:sz w:val="20"/>
                <w:szCs w:val="20"/>
              </w:rPr>
            </w:pPr>
          </w:p>
        </w:tc>
        <w:tc>
          <w:tcPr>
            <w:tcW w:w="647" w:type="pct"/>
            <w:shd w:val="clear" w:color="auto" w:fill="auto"/>
          </w:tcPr>
          <w:p w14:paraId="4AFB4B13" w14:textId="77777777" w:rsidR="00F85F39"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VARCHAR2</w:t>
            </w:r>
          </w:p>
          <w:p w14:paraId="257BF198" w14:textId="77777777" w:rsidR="00F85F39" w:rsidRDefault="00F85F39" w:rsidP="00C60FFC">
            <w:pPr>
              <w:spacing w:before="0" w:after="0" w:line="240" w:lineRule="auto"/>
              <w:jc w:val="left"/>
              <w:rPr>
                <w:rFonts w:ascii="Arial" w:hAnsi="Arial" w:cs="Arial"/>
                <w:color w:val="000000"/>
                <w:sz w:val="20"/>
                <w:szCs w:val="20"/>
              </w:rPr>
            </w:pPr>
          </w:p>
        </w:tc>
      </w:tr>
      <w:tr w:rsidR="00F85F39" w:rsidRPr="00733CDD" w14:paraId="6A33AA4A" w14:textId="77777777" w:rsidTr="00C60FFC">
        <w:tc>
          <w:tcPr>
            <w:tcW w:w="2268" w:type="pct"/>
            <w:shd w:val="clear" w:color="auto" w:fill="auto"/>
          </w:tcPr>
          <w:p w14:paraId="7BD3CD45" w14:textId="77777777" w:rsidR="00F85F39" w:rsidRDefault="00F85F39" w:rsidP="00C60FFC">
            <w:pPr>
              <w:spacing w:before="0" w:after="0" w:line="240" w:lineRule="auto"/>
              <w:rPr>
                <w:rFonts w:ascii="Arial" w:hAnsi="Arial" w:cs="Arial"/>
                <w:sz w:val="20"/>
                <w:szCs w:val="20"/>
              </w:rPr>
            </w:pPr>
            <w:r w:rsidRPr="008C2CD7">
              <w:rPr>
                <w:rFonts w:ascii="Arial" w:hAnsi="Arial" w:cs="Arial"/>
                <w:sz w:val="20"/>
                <w:szCs w:val="20"/>
              </w:rPr>
              <w:t>AUTH_DT</w:t>
            </w:r>
          </w:p>
        </w:tc>
        <w:tc>
          <w:tcPr>
            <w:tcW w:w="2085" w:type="pct"/>
            <w:shd w:val="clear" w:color="auto" w:fill="auto"/>
          </w:tcPr>
          <w:p w14:paraId="0776C3E9" w14:textId="77777777" w:rsidR="00F85F39" w:rsidRDefault="00F85F39" w:rsidP="00C60FFC">
            <w:pPr>
              <w:spacing w:before="0" w:after="0" w:line="240" w:lineRule="auto"/>
              <w:rPr>
                <w:rFonts w:ascii="Arial" w:eastAsia="Times New Roman" w:hAnsi="Arial" w:cs="Arial"/>
                <w:sz w:val="20"/>
                <w:szCs w:val="20"/>
                <w:lang w:bidi="ar-SA"/>
              </w:rPr>
            </w:pPr>
            <w:r>
              <w:rPr>
                <w:rFonts w:ascii="Arial" w:hAnsi="Arial" w:cs="Arial"/>
                <w:sz w:val="20"/>
                <w:szCs w:val="20"/>
              </w:rPr>
              <w:t>Authoriser Date</w:t>
            </w:r>
          </w:p>
          <w:p w14:paraId="72466E39" w14:textId="77777777" w:rsidR="00F85F39" w:rsidRDefault="00F85F39" w:rsidP="00C60FFC">
            <w:pPr>
              <w:spacing w:before="0" w:after="0" w:line="240" w:lineRule="auto"/>
              <w:rPr>
                <w:rFonts w:ascii="Arial" w:hAnsi="Arial" w:cs="Arial"/>
                <w:sz w:val="20"/>
                <w:szCs w:val="20"/>
              </w:rPr>
            </w:pPr>
          </w:p>
        </w:tc>
        <w:tc>
          <w:tcPr>
            <w:tcW w:w="647" w:type="pct"/>
            <w:shd w:val="clear" w:color="auto" w:fill="auto"/>
          </w:tcPr>
          <w:p w14:paraId="12FF83D6" w14:textId="77777777" w:rsidR="00F85F39" w:rsidRDefault="00F85F39" w:rsidP="00C60FFC">
            <w:pPr>
              <w:spacing w:before="0" w:after="0" w:line="240" w:lineRule="auto"/>
              <w:jc w:val="left"/>
              <w:rPr>
                <w:rFonts w:ascii="Arial" w:eastAsia="Times New Roman" w:hAnsi="Arial" w:cs="Arial"/>
                <w:color w:val="000000"/>
                <w:sz w:val="20"/>
                <w:szCs w:val="20"/>
                <w:lang w:bidi="ar-SA"/>
              </w:rPr>
            </w:pPr>
            <w:r>
              <w:rPr>
                <w:rFonts w:ascii="Arial" w:hAnsi="Arial" w:cs="Arial"/>
                <w:color w:val="000000"/>
                <w:sz w:val="20"/>
                <w:szCs w:val="20"/>
              </w:rPr>
              <w:t>DATE</w:t>
            </w:r>
          </w:p>
          <w:p w14:paraId="6F71576C" w14:textId="77777777" w:rsidR="00F85F39" w:rsidRDefault="00F85F39" w:rsidP="00C60FFC">
            <w:pPr>
              <w:spacing w:before="0" w:after="0" w:line="240" w:lineRule="auto"/>
              <w:jc w:val="left"/>
              <w:rPr>
                <w:rFonts w:ascii="Arial" w:hAnsi="Arial" w:cs="Arial"/>
                <w:color w:val="000000"/>
                <w:sz w:val="20"/>
                <w:szCs w:val="20"/>
              </w:rPr>
            </w:pPr>
          </w:p>
        </w:tc>
      </w:tr>
    </w:tbl>
    <w:p w14:paraId="66C568BE" w14:textId="77777777" w:rsidR="007B55C7" w:rsidRPr="00733CDD" w:rsidRDefault="007B55C7" w:rsidP="007B55C7">
      <w:pPr>
        <w:pStyle w:val="ListParagraph"/>
        <w:rPr>
          <w:rFonts w:ascii="Arial" w:hAnsi="Arial" w:cs="Arial"/>
          <w:b/>
          <w:szCs w:val="24"/>
        </w:rPr>
      </w:pPr>
    </w:p>
    <w:p w14:paraId="3E5034F0" w14:textId="77777777" w:rsidR="007B55C7" w:rsidRPr="00733CDD" w:rsidRDefault="007B55C7" w:rsidP="007B55C7">
      <w:pPr>
        <w:pStyle w:val="ListParagraph"/>
        <w:numPr>
          <w:ilvl w:val="0"/>
          <w:numId w:val="33"/>
        </w:numPr>
        <w:rPr>
          <w:rFonts w:ascii="Arial" w:hAnsi="Arial" w:cs="Arial"/>
          <w:b/>
          <w:bCs/>
          <w:szCs w:val="24"/>
        </w:rPr>
      </w:pPr>
      <w:r>
        <w:rPr>
          <w:rFonts w:ascii="Arial" w:hAnsi="Arial" w:cs="Arial"/>
          <w:b/>
          <w:bCs/>
          <w:szCs w:val="24"/>
        </w:rPr>
        <w:t>Example</w:t>
      </w:r>
    </w:p>
    <w:tbl>
      <w:tblPr>
        <w:tblpPr w:leftFromText="180" w:rightFromText="180" w:vertAnchor="text" w:horzAnchor="margin" w:tblpX="-54" w:tblpY="191"/>
        <w:tblW w:w="9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4248"/>
        <w:gridCol w:w="5490"/>
      </w:tblGrid>
      <w:tr w:rsidR="001C3D88" w:rsidRPr="002A403B" w14:paraId="2B78130C" w14:textId="77777777" w:rsidTr="001C3D88">
        <w:trPr>
          <w:trHeight w:hRule="exact" w:val="288"/>
        </w:trPr>
        <w:tc>
          <w:tcPr>
            <w:tcW w:w="4248"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260BB4F4" w14:textId="77777777" w:rsidR="001C3D88" w:rsidRPr="002A403B" w:rsidRDefault="001C3D88" w:rsidP="007B55C7">
            <w:pPr>
              <w:pStyle w:val="tablehead"/>
              <w:rPr>
                <w:rFonts w:ascii="Arial" w:eastAsia="Batang" w:hAnsi="Arial" w:cs="Arial"/>
                <w:sz w:val="20"/>
                <w:szCs w:val="20"/>
              </w:rPr>
            </w:pPr>
            <w:r>
              <w:rPr>
                <w:rFonts w:ascii="Arial" w:eastAsia="Batang" w:hAnsi="Arial" w:cs="Arial"/>
                <w:sz w:val="20"/>
                <w:szCs w:val="20"/>
              </w:rPr>
              <w:t>Request</w:t>
            </w:r>
          </w:p>
        </w:tc>
        <w:tc>
          <w:tcPr>
            <w:tcW w:w="5490" w:type="dxa"/>
            <w:tcBorders>
              <w:top w:val="single" w:sz="8" w:space="0" w:color="auto"/>
              <w:left w:val="single" w:sz="8" w:space="0" w:color="auto"/>
              <w:bottom w:val="single" w:sz="8" w:space="0" w:color="auto"/>
              <w:right w:val="single" w:sz="8" w:space="0" w:color="auto"/>
            </w:tcBorders>
            <w:shd w:val="clear" w:color="auto" w:fill="F7CAAC"/>
            <w:noWrap/>
            <w:tcMar>
              <w:top w:w="0" w:type="dxa"/>
              <w:left w:w="108" w:type="dxa"/>
              <w:bottom w:w="0" w:type="dxa"/>
              <w:right w:w="108" w:type="dxa"/>
            </w:tcMar>
            <w:hideMark/>
          </w:tcPr>
          <w:p w14:paraId="2A29BF59" w14:textId="41E960EE" w:rsidR="001C3D88" w:rsidRPr="002A403B" w:rsidRDefault="001C3D88" w:rsidP="001C3D88">
            <w:pPr>
              <w:pStyle w:val="tablehead"/>
              <w:rPr>
                <w:rFonts w:ascii="Arial" w:eastAsia="Batang" w:hAnsi="Arial" w:cs="Arial"/>
                <w:sz w:val="20"/>
                <w:szCs w:val="20"/>
              </w:rPr>
            </w:pPr>
            <w:r>
              <w:rPr>
                <w:rFonts w:ascii="Arial" w:eastAsia="Batang" w:hAnsi="Arial" w:cs="Arial"/>
                <w:sz w:val="20"/>
                <w:szCs w:val="20"/>
              </w:rPr>
              <w:t>Response</w:t>
            </w:r>
          </w:p>
        </w:tc>
      </w:tr>
      <w:tr w:rsidR="001C3D88" w:rsidRPr="002A403B" w14:paraId="4B74275B" w14:textId="77777777" w:rsidTr="001C3D88">
        <w:trPr>
          <w:trHeight w:hRule="exact" w:val="12620"/>
        </w:trPr>
        <w:tc>
          <w:tcPr>
            <w:tcW w:w="42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D112A5"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lastRenderedPageBreak/>
              <w:t>{</w:t>
            </w:r>
          </w:p>
          <w:p w14:paraId="51C523C6"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"SystemCode": "ODS_SRV",</w:t>
            </w:r>
          </w:p>
          <w:p w14:paraId="12FA48FC"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"FunctionCode": "CORE_INVESTMENT_LIST_CASA_KH",</w:t>
            </w:r>
          </w:p>
          <w:p w14:paraId="26CEAE29"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"MultiRow": true,</w:t>
            </w:r>
          </w:p>
          <w:p w14:paraId="61FC20BA"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"parameters": [</w:t>
            </w:r>
          </w:p>
          <w:p w14:paraId="20806480"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789C4FAC"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"ParamName": "CIF",</w:t>
            </w:r>
          </w:p>
          <w:p w14:paraId="1FA97D23"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"ParamInOut": "IN",</w:t>
            </w:r>
          </w:p>
          <w:p w14:paraId="443260BC"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"ParamType": "VARCHAR2",</w:t>
            </w:r>
          </w:p>
          <w:p w14:paraId="5BB5EEE7"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"ParamValue": "0000199445"</w:t>
            </w:r>
          </w:p>
          <w:p w14:paraId="6D9AEF41"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6BD97A8F"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113FBA29"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"ParamName": "PROD",</w:t>
            </w:r>
          </w:p>
          <w:p w14:paraId="54D57443"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"ParamInOut": "IN",</w:t>
            </w:r>
          </w:p>
          <w:p w14:paraId="1BD9FF1D"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"ParamType": "VARCHAR2",</w:t>
            </w:r>
          </w:p>
          <w:p w14:paraId="151CCE09"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"ParamValue": "002"</w:t>
            </w:r>
          </w:p>
          <w:p w14:paraId="0D18E239"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0EAB6BF8"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6159B29A"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"ParamName": "POS_FLG",</w:t>
            </w:r>
          </w:p>
          <w:p w14:paraId="4925AFE9"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"ParamInOut": "IN",</w:t>
            </w:r>
          </w:p>
          <w:p w14:paraId="45DA620C"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"ParamType": "VARCHAR2",</w:t>
            </w:r>
          </w:p>
          <w:p w14:paraId="65F04F7B"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"ParamValue": null</w:t>
            </w:r>
          </w:p>
          <w:p w14:paraId="4F261BD1"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0405FD9E"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74DF3DF5"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"ParamName": "P_POS_CD",</w:t>
            </w:r>
          </w:p>
          <w:p w14:paraId="3358DC9C"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"ParamInOut": "IN",</w:t>
            </w:r>
          </w:p>
          <w:p w14:paraId="73142935"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"ParamType": "VARCHAR2",</w:t>
            </w:r>
          </w:p>
          <w:p w14:paraId="677DBC9B"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"ParamValue": null</w:t>
            </w:r>
          </w:p>
          <w:p w14:paraId="5DB964F1"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2C625B34"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545191B6"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"ParamName": "OUT_CUR",</w:t>
            </w:r>
          </w:p>
          <w:p w14:paraId="584FD951"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"ParamInOut": "OUT",</w:t>
            </w:r>
          </w:p>
          <w:p w14:paraId="0A50EF57"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"ParamType": "REF CURSOR",</w:t>
            </w:r>
          </w:p>
          <w:p w14:paraId="5DFA9A32"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"ParamValue": null</w:t>
            </w:r>
          </w:p>
          <w:p w14:paraId="71FA55D7"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2BBC059A" w14:textId="77777777" w:rsidR="001C3D88" w:rsidRPr="00733CDD" w:rsidRDefault="001C3D88" w:rsidP="001C3D88">
            <w:pPr>
              <w:spacing w:before="0" w:after="0"/>
              <w:rPr>
                <w:rFonts w:ascii="Arial" w:hAnsi="Arial" w:cs="Arial"/>
                <w:bCs/>
                <w:sz w:val="18"/>
                <w:szCs w:val="18"/>
              </w:rPr>
            </w:pPr>
            <w:r w:rsidRPr="00733CDD">
              <w:rPr>
                <w:rFonts w:ascii="Arial" w:hAnsi="Arial" w:cs="Arial"/>
                <w:bCs/>
                <w:sz w:val="18"/>
                <w:szCs w:val="18"/>
              </w:rPr>
              <w:t xml:space="preserve">    ]</w:t>
            </w:r>
          </w:p>
          <w:p w14:paraId="672FBF62" w14:textId="77777777" w:rsidR="001C3D88" w:rsidRPr="00733CDD" w:rsidRDefault="001C3D88" w:rsidP="001C3D88">
            <w:pPr>
              <w:spacing w:before="0" w:after="0"/>
              <w:rPr>
                <w:rFonts w:ascii="Arial" w:hAnsi="Arial" w:cs="Arial"/>
                <w:b/>
                <w:sz w:val="18"/>
                <w:szCs w:val="18"/>
              </w:rPr>
            </w:pPr>
            <w:r w:rsidRPr="00733CDD">
              <w:rPr>
                <w:rFonts w:ascii="Arial" w:hAnsi="Arial" w:cs="Arial"/>
                <w:bCs/>
                <w:sz w:val="18"/>
                <w:szCs w:val="18"/>
              </w:rPr>
              <w:t xml:space="preserve">  }</w:t>
            </w:r>
          </w:p>
          <w:p w14:paraId="1DEBCED2" w14:textId="77777777" w:rsidR="001C3D88" w:rsidRPr="009C69AC" w:rsidRDefault="001C3D88" w:rsidP="007B55C7">
            <w:pPr>
              <w:spacing w:before="0" w:after="0"/>
              <w:rPr>
                <w:rFonts w:ascii="Arial" w:hAnsi="Arial" w:cs="Arial"/>
                <w:szCs w:val="24"/>
              </w:rPr>
            </w:pPr>
          </w:p>
        </w:tc>
        <w:tc>
          <w:tcPr>
            <w:tcW w:w="54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103B8D"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w:t>
            </w:r>
          </w:p>
          <w:p w14:paraId="5EC96BC9"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"Data": [</w:t>
            </w:r>
          </w:p>
          <w:p w14:paraId="7038D682"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4F8A26EC"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"BR_CD": "BR0001",</w:t>
            </w:r>
          </w:p>
          <w:p w14:paraId="02040295"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"STATUS": "C",</w:t>
            </w:r>
          </w:p>
          <w:p w14:paraId="6EE3AF3F"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"PROD_CD": "002",</w:t>
            </w:r>
          </w:p>
          <w:p w14:paraId="2FC6E8AB"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"SUB_PROD_CD": "404",</w:t>
            </w:r>
          </w:p>
          <w:p w14:paraId="7CD8BE5C"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"BASE_NO": "007918",</w:t>
            </w:r>
          </w:p>
          <w:p w14:paraId="220BD240"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"PORTFOLIO_NO": null,</w:t>
            </w:r>
          </w:p>
          <w:p w14:paraId="3A8D9A6C"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"MARGIN_PORT_NO": null,</w:t>
            </w:r>
          </w:p>
          <w:p w14:paraId="6569EB69"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"CBA_CIF_NO": "0000199445",</w:t>
            </w:r>
          </w:p>
          <w:p w14:paraId="2B79149B"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"CBASL_NO": "01",</w:t>
            </w:r>
          </w:p>
          <w:p w14:paraId="5F1842A4"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"CIF_NO": "0000199445",</w:t>
            </w:r>
          </w:p>
          <w:p w14:paraId="40C18098"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"HLDR_NO": "1",</w:t>
            </w:r>
          </w:p>
          <w:p w14:paraId="5A6F1A17"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"LEGACY_AC": "40005548608",</w:t>
            </w:r>
          </w:p>
          <w:p w14:paraId="7348BA25"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"AC_NO": "104356",</w:t>
            </w:r>
          </w:p>
          <w:p w14:paraId="481A1CD2"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"AC_BR_CD": "BR0001",</w:t>
            </w:r>
          </w:p>
          <w:p w14:paraId="2CD0760A"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"LINKED_AC_NO": null,</w:t>
            </w:r>
          </w:p>
          <w:p w14:paraId="544D17A0"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"PRIM_AC_FLG": null,</w:t>
            </w:r>
          </w:p>
          <w:p w14:paraId="2C904598"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"SIGN_REQ": "S",</w:t>
            </w:r>
          </w:p>
          <w:p w14:paraId="35CAA459"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"SIG_SEQ": "Y",</w:t>
            </w:r>
          </w:p>
          <w:p w14:paraId="3A0FB2CA"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"PCIF": null,</w:t>
            </w:r>
          </w:p>
          <w:p w14:paraId="074ABBAA"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"PACCOUNT": null,</w:t>
            </w:r>
          </w:p>
          <w:p w14:paraId="590E18C9"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"CART_FLG_1": null,</w:t>
            </w:r>
          </w:p>
          <w:p w14:paraId="0CD9C16C"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"CART_FLG_2": null,</w:t>
            </w:r>
          </w:p>
          <w:p w14:paraId="18DDFD04"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"CART_FLG_3": null,</w:t>
            </w:r>
          </w:p>
          <w:p w14:paraId="17403F73"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"CART_FLG_4": null,</w:t>
            </w:r>
          </w:p>
          <w:p w14:paraId="16CECCB6"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"OGS_FLG": null,</w:t>
            </w:r>
          </w:p>
          <w:p w14:paraId="169022DC"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"SERVICE_TIER": null,</w:t>
            </w:r>
          </w:p>
          <w:p w14:paraId="32960300"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"MKR_ID": "mhbsitusr2",</w:t>
            </w:r>
          </w:p>
          <w:p w14:paraId="3FFDEFDE"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"MKR_DT": "2009-02-27T00:00:00",</w:t>
            </w:r>
          </w:p>
          <w:p w14:paraId="0BE7DB76"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"AUTH_ID": "mhbsitusr2",</w:t>
            </w:r>
          </w:p>
          <w:p w14:paraId="58DB001A"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"AUTH_DT": "2009-02-27T00:00:00",</w:t>
            </w:r>
          </w:p>
          <w:p w14:paraId="649FD529"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"MOD_CD": "OS",</w:t>
            </w:r>
          </w:p>
          <w:p w14:paraId="62C17F6D"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"PD_CD": "002",</w:t>
            </w:r>
          </w:p>
          <w:p w14:paraId="34426A44"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"PD_DESC": "KSD TIET KIEM BAC THANG THEO KY HAN",</w:t>
            </w:r>
          </w:p>
          <w:p w14:paraId="72F37B3B"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"DESC_CD": null,</w:t>
            </w:r>
          </w:p>
          <w:p w14:paraId="01CB800C"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"PD_ID": "99",</w:t>
            </w:r>
          </w:p>
          <w:p w14:paraId="76FBF857"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"PD_BIN": "9999999999",</w:t>
            </w:r>
          </w:p>
          <w:p w14:paraId="3B731359"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"CHNG_COUNT": 1,</w:t>
            </w:r>
          </w:p>
          <w:p w14:paraId="48BA23E9"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"SUBPROD_SUBTYPE": null</w:t>
            </w:r>
          </w:p>
          <w:p w14:paraId="28006EAC"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33A28BD6"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w:t>
            </w:r>
          </w:p>
          <w:p w14:paraId="7DDB51ED"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"StatusCode": 0,</w:t>
            </w:r>
          </w:p>
          <w:p w14:paraId="61E2F259" w14:textId="77777777" w:rsidR="001C3D88" w:rsidRPr="00733CDD" w:rsidRDefault="001C3D88" w:rsidP="001C3D88">
            <w:pPr>
              <w:spacing w:before="0" w:after="0"/>
              <w:rPr>
                <w:rFonts w:ascii="Arial" w:eastAsia="Times New Roman" w:hAnsi="Arial" w:cs="Arial"/>
                <w:color w:val="000000"/>
                <w:sz w:val="18"/>
                <w:szCs w:val="18"/>
                <w:lang w:val="en-SG"/>
              </w:rPr>
            </w:pPr>
            <w:r w:rsidRPr="00733CDD">
              <w:rPr>
                <w:rFonts w:ascii="Arial" w:eastAsia="Times New Roman" w:hAnsi="Arial" w:cs="Arial"/>
                <w:color w:val="000000"/>
                <w:sz w:val="18"/>
                <w:szCs w:val="18"/>
                <w:lang w:val="en-SG"/>
              </w:rPr>
              <w:t xml:space="preserve">  "Message": "Success",</w:t>
            </w:r>
          </w:p>
          <w:p w14:paraId="5A7826E8" w14:textId="77777777" w:rsidR="001C3D88" w:rsidRPr="00733CDD" w:rsidRDefault="001C3D88" w:rsidP="001C3D88">
            <w:pPr>
              <w:spacing w:before="0" w:after="0"/>
              <w:rPr>
                <w:rFonts w:ascii="Arial" w:hAnsi="Arial" w:cs="Arial"/>
                <w:lang w:val="en-GB"/>
              </w:rPr>
            </w:pPr>
            <w:r w:rsidRPr="00733CDD">
              <w:rPr>
                <w:rFonts w:ascii="Arial" w:eastAsia="Times New Roman" w:hAnsi="Arial" w:cs="Arial"/>
                <w:color w:val="000000"/>
                <w:sz w:val="18"/>
                <w:szCs w:val="18"/>
                <w:lang w:val="en-SG"/>
              </w:rPr>
              <w:t>}</w:t>
            </w:r>
          </w:p>
          <w:p w14:paraId="5CCE6865" w14:textId="77777777" w:rsidR="001C3D88" w:rsidRPr="00326249" w:rsidRDefault="001C3D88" w:rsidP="007B55C7">
            <w:pPr>
              <w:spacing w:before="0" w:after="0"/>
              <w:rPr>
                <w:rFonts w:ascii="Arial" w:hAnsi="Arial" w:cs="Arial"/>
                <w:b/>
                <w:szCs w:val="24"/>
              </w:rPr>
            </w:pPr>
          </w:p>
        </w:tc>
      </w:tr>
    </w:tbl>
    <w:p w14:paraId="1DBC1691" w14:textId="77777777" w:rsidR="007D444F" w:rsidRPr="001C3D88" w:rsidRDefault="007D444F" w:rsidP="001C3D88">
      <w:pPr>
        <w:rPr>
          <w:rFonts w:ascii="Arial" w:hAnsi="Arial" w:cs="Arial"/>
          <w:b/>
          <w:szCs w:val="24"/>
        </w:rPr>
      </w:pPr>
    </w:p>
    <w:p w14:paraId="53BA7FA2" w14:textId="77777777" w:rsidR="007D444F" w:rsidRPr="00733CDD" w:rsidRDefault="007D444F" w:rsidP="007D444F">
      <w:pPr>
        <w:pStyle w:val="ListParagraph"/>
        <w:rPr>
          <w:rFonts w:ascii="Arial" w:hAnsi="Arial" w:cs="Arial"/>
          <w:b/>
          <w:szCs w:val="24"/>
        </w:rPr>
      </w:pPr>
    </w:p>
    <w:bookmarkEnd w:id="0"/>
    <w:p w14:paraId="467E12D2" w14:textId="7BCEE001" w:rsidR="00E82784" w:rsidRPr="00E82784" w:rsidRDefault="00E82784" w:rsidP="00C60FFC">
      <w:pPr>
        <w:pStyle w:val="Heading2"/>
        <w:rPr>
          <w:rFonts w:ascii="Arial" w:hAnsi="Arial" w:cs="Arial"/>
          <w:highlight w:val="yellow"/>
          <w:lang w:val="en-GB"/>
        </w:rPr>
      </w:pPr>
      <w:r>
        <w:rPr>
          <w:rFonts w:ascii="Arial" w:hAnsi="Arial" w:cs="Arial"/>
          <w:highlight w:val="yellow"/>
          <w:lang w:val="en-GB"/>
        </w:rPr>
        <w:lastRenderedPageBreak/>
        <w:t xml:space="preserve">Kiểm tra sự </w:t>
      </w:r>
      <w:commentRangeStart w:id="118"/>
      <w:r>
        <w:rPr>
          <w:rFonts w:ascii="Arial" w:hAnsi="Arial" w:cs="Arial"/>
          <w:highlight w:val="yellow"/>
          <w:lang w:val="en-GB"/>
        </w:rPr>
        <w:t>tồn</w:t>
      </w:r>
      <w:commentRangeEnd w:id="118"/>
      <w:r w:rsidR="00561396">
        <w:rPr>
          <w:rStyle w:val="CommentReference"/>
          <w:caps w:val="0"/>
          <w:color w:val="auto"/>
          <w:spacing w:val="0"/>
        </w:rPr>
        <w:commentReference w:id="118"/>
      </w:r>
      <w:r>
        <w:rPr>
          <w:rFonts w:ascii="Arial" w:hAnsi="Arial" w:cs="Arial"/>
          <w:highlight w:val="yellow"/>
          <w:lang w:val="en-GB"/>
        </w:rPr>
        <w:t xml:space="preserve"> tại của ấn chỉ</w:t>
      </w:r>
    </w:p>
    <w:p w14:paraId="6DA4DD2D" w14:textId="77777777" w:rsidR="00E82784" w:rsidRDefault="00E82784" w:rsidP="00E82784">
      <w:pPr>
        <w:rPr>
          <w:rFonts w:ascii="Arial" w:hAnsi="Arial" w:cs="Arial"/>
          <w:lang w:val="en-GB"/>
        </w:rPr>
      </w:pPr>
      <w:r w:rsidRPr="0094462D">
        <w:rPr>
          <w:rFonts w:ascii="Arial" w:hAnsi="Arial" w:cs="Arial"/>
          <w:highlight w:val="yellow"/>
          <w:lang w:val="en-GB"/>
        </w:rPr>
        <w:t>15/12/2021-UAT: Bàn giao đối tác, hiệu chỉnhhai bên hiệu chỉnh fix lỗi đến UAT 15/1</w:t>
      </w:r>
    </w:p>
    <w:p w14:paraId="68C5EDD9" w14:textId="77777777" w:rsidR="00E82784" w:rsidRPr="00733CDD" w:rsidRDefault="00E82784" w:rsidP="00E82784">
      <w:pPr>
        <w:pStyle w:val="ListParagraph"/>
        <w:numPr>
          <w:ilvl w:val="0"/>
          <w:numId w:val="25"/>
        </w:numPr>
        <w:spacing w:before="0" w:after="200" w:line="252" w:lineRule="auto"/>
        <w:jc w:val="left"/>
        <w:rPr>
          <w:rFonts w:ascii="Arial" w:hAnsi="Arial" w:cs="Arial"/>
          <w:b/>
          <w:szCs w:val="24"/>
          <w:u w:val="single"/>
        </w:rPr>
      </w:pPr>
      <w:r w:rsidRPr="00733CDD">
        <w:rPr>
          <w:rFonts w:ascii="Arial" w:hAnsi="Arial" w:cs="Arial"/>
          <w:b/>
          <w:szCs w:val="24"/>
          <w:u w:val="single"/>
        </w:rPr>
        <w:t>Cấu trúc:</w:t>
      </w:r>
    </w:p>
    <w:p w14:paraId="0C428A42" w14:textId="77777777" w:rsidR="00E82784" w:rsidRPr="00733CDD" w:rsidRDefault="00E82784" w:rsidP="00E82784">
      <w:pPr>
        <w:pStyle w:val="NormalIndent"/>
        <w:spacing w:after="0"/>
        <w:rPr>
          <w:rFonts w:ascii="Arial" w:hAnsi="Arial" w:cs="Arial"/>
          <w:szCs w:val="24"/>
        </w:rPr>
      </w:pPr>
      <w:r w:rsidRPr="00733CDD">
        <w:rPr>
          <w:rFonts w:ascii="Arial" w:hAnsi="Arial" w:cs="Arial"/>
          <w:szCs w:val="24"/>
        </w:rPr>
        <w:t xml:space="preserve">Mô </w:t>
      </w:r>
      <w:proofErr w:type="gramStart"/>
      <w:r w:rsidRPr="00733CDD">
        <w:rPr>
          <w:rFonts w:ascii="Arial" w:hAnsi="Arial" w:cs="Arial"/>
          <w:szCs w:val="24"/>
        </w:rPr>
        <w:t>tả :</w:t>
      </w:r>
      <w:proofErr w:type="gramEnd"/>
      <w:r w:rsidRPr="00733CDD">
        <w:rPr>
          <w:rFonts w:ascii="Arial" w:hAnsi="Arial" w:cs="Arial"/>
          <w:szCs w:val="24"/>
        </w:rPr>
        <w:t xml:space="preserve"> API lấy thông tin access_token để truy cập</w:t>
      </w:r>
    </w:p>
    <w:p w14:paraId="6FBEB315" w14:textId="77777777" w:rsidR="00E82784" w:rsidRPr="00733CDD" w:rsidRDefault="00E82784" w:rsidP="00E82784">
      <w:pPr>
        <w:pStyle w:val="NormalIndent"/>
        <w:spacing w:after="0"/>
        <w:rPr>
          <w:rFonts w:ascii="Arial" w:hAnsi="Arial" w:cs="Arial"/>
          <w:szCs w:val="24"/>
        </w:rPr>
      </w:pPr>
      <w:r w:rsidRPr="00733CDD">
        <w:rPr>
          <w:rFonts w:ascii="Arial" w:hAnsi="Arial" w:cs="Arial"/>
          <w:szCs w:val="24"/>
        </w:rPr>
        <w:t>HTTP method: POST</w:t>
      </w:r>
    </w:p>
    <w:p w14:paraId="01E913CF" w14:textId="77777777" w:rsidR="00E82784" w:rsidRPr="00733CDD" w:rsidRDefault="00E82784" w:rsidP="00E82784">
      <w:pPr>
        <w:pStyle w:val="NormalIndent"/>
        <w:spacing w:after="0"/>
        <w:rPr>
          <w:rFonts w:ascii="Arial" w:hAnsi="Arial" w:cs="Arial"/>
        </w:rPr>
      </w:pPr>
      <w:r w:rsidRPr="00733CDD">
        <w:rPr>
          <w:rFonts w:ascii="Arial" w:hAnsi="Arial" w:cs="Arial"/>
          <w:szCs w:val="24"/>
        </w:rPr>
        <w:t xml:space="preserve">URL: </w:t>
      </w:r>
      <w:hyperlink r:id="rId25" w:history="1"/>
      <w:r>
        <w:rPr>
          <w:rStyle w:val="Hyperlink"/>
          <w:rFonts w:ascii="Arial" w:hAnsi="Arial" w:cs="Arial"/>
          <w:szCs w:val="28"/>
          <w:lang w:val="en-GB"/>
        </w:rPr>
        <w:t xml:space="preserve"> </w:t>
      </w:r>
    </w:p>
    <w:p w14:paraId="65A9A452" w14:textId="77777777" w:rsidR="00E82784" w:rsidRPr="00733CDD" w:rsidRDefault="00E82784" w:rsidP="00E82784">
      <w:pPr>
        <w:shd w:val="clear" w:color="auto" w:fill="FFFFFF"/>
        <w:spacing w:before="0" w:after="0"/>
        <w:ind w:left="360"/>
        <w:rPr>
          <w:rStyle w:val="Strong"/>
          <w:rFonts w:ascii="Arial" w:hAnsi="Arial" w:cs="Arial"/>
          <w:b w:val="0"/>
          <w:bCs w:val="0"/>
          <w:color w:val="auto"/>
          <w:szCs w:val="24"/>
        </w:rPr>
      </w:pPr>
      <w:r w:rsidRPr="00733CDD">
        <w:rPr>
          <w:rStyle w:val="Strong"/>
          <w:rFonts w:ascii="Arial" w:hAnsi="Arial" w:cs="Arial"/>
          <w:b w:val="0"/>
          <w:color w:val="auto"/>
          <w:szCs w:val="24"/>
        </w:rPr>
        <w:t xml:space="preserve">Header:  Authorization: Bearer + token_edh </w:t>
      </w:r>
    </w:p>
    <w:p w14:paraId="3811B981" w14:textId="77777777" w:rsidR="00E82784" w:rsidRPr="00733CDD" w:rsidRDefault="00E82784" w:rsidP="00E82784">
      <w:pPr>
        <w:shd w:val="clear" w:color="auto" w:fill="FFFFFF"/>
        <w:spacing w:before="0" w:after="0"/>
        <w:ind w:left="360"/>
        <w:rPr>
          <w:rFonts w:ascii="Arial" w:hAnsi="Arial" w:cs="Arial"/>
          <w:b/>
          <w:bCs/>
          <w:szCs w:val="24"/>
        </w:rPr>
      </w:pPr>
      <w:r w:rsidRPr="00733CDD">
        <w:rPr>
          <w:rStyle w:val="Strong"/>
          <w:rFonts w:ascii="Arial" w:hAnsi="Arial" w:cs="Arial"/>
          <w:b w:val="0"/>
          <w:color w:val="auto"/>
          <w:szCs w:val="24"/>
        </w:rPr>
        <w:t>Content-Type: application/json</w:t>
      </w:r>
    </w:p>
    <w:p w14:paraId="1B0660EF" w14:textId="77777777" w:rsidR="00E82784" w:rsidRPr="00733CDD" w:rsidRDefault="00E82784" w:rsidP="00E82784">
      <w:pPr>
        <w:pStyle w:val="NormalIndent"/>
        <w:spacing w:after="0"/>
        <w:rPr>
          <w:rFonts w:ascii="Arial" w:hAnsi="Arial" w:cs="Arial"/>
        </w:rPr>
      </w:pPr>
    </w:p>
    <w:p w14:paraId="5EC166D9" w14:textId="77777777" w:rsidR="00E82784" w:rsidRPr="00733CDD" w:rsidRDefault="00E82784" w:rsidP="00E82784">
      <w:pPr>
        <w:pStyle w:val="ListParagraph"/>
        <w:numPr>
          <w:ilvl w:val="0"/>
          <w:numId w:val="25"/>
        </w:numPr>
        <w:rPr>
          <w:rFonts w:ascii="Arial" w:hAnsi="Arial" w:cs="Arial"/>
          <w:b/>
          <w:i/>
          <w:u w:val="single"/>
        </w:rPr>
      </w:pPr>
      <w:r w:rsidRPr="00733CDD">
        <w:rPr>
          <w:rFonts w:ascii="Arial" w:hAnsi="Arial" w:cs="Arial"/>
          <w:b/>
          <w:i/>
          <w:u w:val="single"/>
        </w:rPr>
        <w:t>Input:</w:t>
      </w:r>
    </w:p>
    <w:p w14:paraId="3C936B3F" w14:textId="77777777" w:rsidR="00E82784" w:rsidRPr="00733CDD" w:rsidRDefault="00E82784" w:rsidP="00E82784">
      <w:pPr>
        <w:pStyle w:val="NormalIndent"/>
        <w:spacing w:after="0"/>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35"/>
        <w:gridCol w:w="4586"/>
        <w:gridCol w:w="1170"/>
        <w:gridCol w:w="766"/>
        <w:gridCol w:w="1234"/>
      </w:tblGrid>
      <w:tr w:rsidR="00E82784" w:rsidRPr="00733CDD" w14:paraId="36352C8E" w14:textId="77777777" w:rsidTr="00C60FFC">
        <w:tc>
          <w:tcPr>
            <w:tcW w:w="1079" w:type="pct"/>
            <w:shd w:val="clear" w:color="auto" w:fill="F7CAAC"/>
            <w:tcMar>
              <w:top w:w="43" w:type="dxa"/>
              <w:left w:w="115" w:type="dxa"/>
              <w:bottom w:w="43" w:type="dxa"/>
              <w:right w:w="115" w:type="dxa"/>
            </w:tcMar>
            <w:vAlign w:val="center"/>
          </w:tcPr>
          <w:p w14:paraId="7E86369C" w14:textId="77777777" w:rsidR="00E82784" w:rsidRPr="00733CDD" w:rsidRDefault="00E82784" w:rsidP="00C60FFC">
            <w:pPr>
              <w:pStyle w:val="tablehead"/>
              <w:rPr>
                <w:rFonts w:ascii="Arial" w:hAnsi="Arial" w:cs="Arial"/>
                <w:sz w:val="20"/>
                <w:szCs w:val="20"/>
              </w:rPr>
            </w:pPr>
            <w:r w:rsidRPr="00733CDD">
              <w:rPr>
                <w:rFonts w:ascii="Arial" w:hAnsi="Arial" w:cs="Arial"/>
                <w:sz w:val="20"/>
                <w:szCs w:val="20"/>
              </w:rPr>
              <w:t>Field name</w:t>
            </w:r>
          </w:p>
        </w:tc>
        <w:tc>
          <w:tcPr>
            <w:tcW w:w="2318" w:type="pct"/>
            <w:shd w:val="clear" w:color="auto" w:fill="F7CAAC"/>
            <w:tcMar>
              <w:top w:w="43" w:type="dxa"/>
              <w:left w:w="115" w:type="dxa"/>
              <w:bottom w:w="43" w:type="dxa"/>
              <w:right w:w="115" w:type="dxa"/>
            </w:tcMar>
            <w:vAlign w:val="center"/>
          </w:tcPr>
          <w:p w14:paraId="7DE9FFFF" w14:textId="77777777" w:rsidR="00E82784" w:rsidRPr="00733CDD" w:rsidRDefault="00E82784" w:rsidP="00C60FFC">
            <w:pPr>
              <w:pStyle w:val="tablehead"/>
              <w:rPr>
                <w:rFonts w:ascii="Arial" w:hAnsi="Arial" w:cs="Arial"/>
                <w:sz w:val="20"/>
                <w:szCs w:val="20"/>
              </w:rPr>
            </w:pPr>
            <w:r w:rsidRPr="00733CDD">
              <w:rPr>
                <w:rFonts w:ascii="Arial" w:hAnsi="Arial" w:cs="Arial"/>
                <w:sz w:val="20"/>
                <w:szCs w:val="20"/>
              </w:rPr>
              <w:t>Description</w:t>
            </w:r>
          </w:p>
        </w:tc>
        <w:tc>
          <w:tcPr>
            <w:tcW w:w="591" w:type="pct"/>
            <w:shd w:val="clear" w:color="auto" w:fill="F7CAAC"/>
            <w:tcMar>
              <w:top w:w="43" w:type="dxa"/>
              <w:left w:w="115" w:type="dxa"/>
              <w:bottom w:w="43" w:type="dxa"/>
              <w:right w:w="115" w:type="dxa"/>
            </w:tcMar>
            <w:vAlign w:val="center"/>
          </w:tcPr>
          <w:p w14:paraId="150EC742" w14:textId="77777777" w:rsidR="00E82784" w:rsidRPr="00733CDD" w:rsidRDefault="00E82784" w:rsidP="00C60FFC">
            <w:pPr>
              <w:pStyle w:val="tablehead"/>
              <w:jc w:val="center"/>
              <w:rPr>
                <w:rFonts w:ascii="Arial" w:hAnsi="Arial" w:cs="Arial"/>
                <w:sz w:val="20"/>
                <w:szCs w:val="20"/>
              </w:rPr>
            </w:pPr>
            <w:r w:rsidRPr="00733CDD">
              <w:rPr>
                <w:rFonts w:ascii="Arial" w:hAnsi="Arial" w:cs="Arial"/>
                <w:sz w:val="20"/>
                <w:szCs w:val="20"/>
              </w:rPr>
              <w:t>Type</w:t>
            </w:r>
          </w:p>
        </w:tc>
        <w:tc>
          <w:tcPr>
            <w:tcW w:w="387" w:type="pct"/>
            <w:shd w:val="clear" w:color="auto" w:fill="F7CAAC"/>
            <w:tcMar>
              <w:top w:w="43" w:type="dxa"/>
              <w:left w:w="115" w:type="dxa"/>
              <w:bottom w:w="43" w:type="dxa"/>
              <w:right w:w="115" w:type="dxa"/>
            </w:tcMar>
            <w:vAlign w:val="center"/>
          </w:tcPr>
          <w:p w14:paraId="72FEFEEC" w14:textId="77777777" w:rsidR="00E82784" w:rsidRPr="00733CDD" w:rsidRDefault="00E82784" w:rsidP="00C60FFC">
            <w:pPr>
              <w:pStyle w:val="tablehead"/>
              <w:jc w:val="center"/>
              <w:rPr>
                <w:rFonts w:ascii="Arial" w:hAnsi="Arial" w:cs="Arial"/>
                <w:sz w:val="20"/>
                <w:szCs w:val="20"/>
              </w:rPr>
            </w:pPr>
            <w:r w:rsidRPr="00733CDD">
              <w:rPr>
                <w:rFonts w:ascii="Arial" w:hAnsi="Arial" w:cs="Arial"/>
                <w:sz w:val="20"/>
                <w:szCs w:val="20"/>
              </w:rPr>
              <w:t>Man</w:t>
            </w:r>
          </w:p>
        </w:tc>
        <w:tc>
          <w:tcPr>
            <w:tcW w:w="624" w:type="pct"/>
            <w:shd w:val="clear" w:color="auto" w:fill="F7CAAC"/>
            <w:tcMar>
              <w:top w:w="43" w:type="dxa"/>
              <w:left w:w="115" w:type="dxa"/>
              <w:bottom w:w="43" w:type="dxa"/>
              <w:right w:w="115" w:type="dxa"/>
            </w:tcMar>
            <w:vAlign w:val="center"/>
          </w:tcPr>
          <w:p w14:paraId="3B869CAB" w14:textId="77777777" w:rsidR="00E82784" w:rsidRPr="00733CDD" w:rsidRDefault="00E82784" w:rsidP="00C60FFC">
            <w:pPr>
              <w:pStyle w:val="tablehead"/>
              <w:rPr>
                <w:rFonts w:ascii="Arial" w:hAnsi="Arial" w:cs="Arial"/>
                <w:sz w:val="20"/>
                <w:szCs w:val="20"/>
              </w:rPr>
            </w:pPr>
            <w:r w:rsidRPr="00733CDD">
              <w:rPr>
                <w:rFonts w:ascii="Arial" w:hAnsi="Arial" w:cs="Arial"/>
                <w:sz w:val="20"/>
                <w:szCs w:val="20"/>
              </w:rPr>
              <w:t>Length</w:t>
            </w:r>
          </w:p>
        </w:tc>
      </w:tr>
      <w:tr w:rsidR="00E82784" w:rsidRPr="00733CDD" w14:paraId="35CBAADD" w14:textId="77777777" w:rsidTr="00C60FFC">
        <w:trPr>
          <w:trHeight w:val="419"/>
        </w:trPr>
        <w:tc>
          <w:tcPr>
            <w:tcW w:w="1079" w:type="pct"/>
            <w:shd w:val="clear" w:color="auto" w:fill="auto"/>
            <w:tcMar>
              <w:top w:w="43" w:type="dxa"/>
              <w:left w:w="115" w:type="dxa"/>
              <w:bottom w:w="43" w:type="dxa"/>
              <w:right w:w="115" w:type="dxa"/>
            </w:tcMar>
            <w:vAlign w:val="center"/>
          </w:tcPr>
          <w:p w14:paraId="30FB14A9" w14:textId="77777777" w:rsidR="00E82784" w:rsidRPr="00733CDD" w:rsidRDefault="00E82784" w:rsidP="00C60FFC">
            <w:pPr>
              <w:spacing w:before="0"/>
              <w:rPr>
                <w:rFonts w:ascii="Arial" w:hAnsi="Arial" w:cs="Arial"/>
                <w:sz w:val="20"/>
                <w:szCs w:val="20"/>
              </w:rPr>
            </w:pPr>
            <w:r w:rsidRPr="00733CDD">
              <w:rPr>
                <w:rFonts w:ascii="Arial" w:hAnsi="Arial" w:cs="Arial"/>
                <w:sz w:val="20"/>
                <w:szCs w:val="20"/>
              </w:rPr>
              <w:t>SystemCode</w:t>
            </w:r>
          </w:p>
        </w:tc>
        <w:tc>
          <w:tcPr>
            <w:tcW w:w="2318" w:type="pct"/>
            <w:shd w:val="clear" w:color="auto" w:fill="auto"/>
            <w:tcMar>
              <w:top w:w="43" w:type="dxa"/>
              <w:left w:w="115" w:type="dxa"/>
              <w:bottom w:w="43" w:type="dxa"/>
              <w:right w:w="115" w:type="dxa"/>
            </w:tcMar>
            <w:vAlign w:val="center"/>
          </w:tcPr>
          <w:p w14:paraId="2B545F67" w14:textId="77777777" w:rsidR="00E82784" w:rsidRPr="00733CDD" w:rsidRDefault="00E82784" w:rsidP="00C60FFC">
            <w:pPr>
              <w:pStyle w:val="NormalIndent"/>
              <w:spacing w:after="0"/>
              <w:ind w:left="0"/>
              <w:rPr>
                <w:rFonts w:ascii="Arial" w:hAnsi="Arial" w:cs="Arial"/>
                <w:sz w:val="20"/>
              </w:rPr>
            </w:pPr>
            <w:r w:rsidRPr="00733CDD">
              <w:rPr>
                <w:rFonts w:ascii="Arial" w:hAnsi="Arial" w:cs="Arial"/>
                <w:sz w:val="20"/>
              </w:rPr>
              <w:t>Giá trị: ODS_SRV</w:t>
            </w:r>
          </w:p>
        </w:tc>
        <w:tc>
          <w:tcPr>
            <w:tcW w:w="591" w:type="pct"/>
            <w:shd w:val="clear" w:color="auto" w:fill="auto"/>
            <w:tcMar>
              <w:top w:w="43" w:type="dxa"/>
              <w:left w:w="115" w:type="dxa"/>
              <w:bottom w:w="43" w:type="dxa"/>
              <w:right w:w="115" w:type="dxa"/>
            </w:tcMar>
            <w:vAlign w:val="center"/>
          </w:tcPr>
          <w:p w14:paraId="5EDCBB3F" w14:textId="77777777" w:rsidR="00E82784" w:rsidRPr="00733CDD" w:rsidRDefault="00E82784" w:rsidP="00C60FFC">
            <w:pPr>
              <w:spacing w:before="0"/>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55084F01" w14:textId="77777777" w:rsidR="00E82784" w:rsidRPr="00733CDD" w:rsidRDefault="00E82784" w:rsidP="00C60FF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ACBC184" w14:textId="77777777" w:rsidR="00E82784" w:rsidRPr="00733CDD" w:rsidRDefault="00E82784" w:rsidP="00C60FFC">
            <w:pPr>
              <w:pStyle w:val="NormalIndent"/>
              <w:spacing w:after="0"/>
              <w:ind w:left="0"/>
              <w:rPr>
                <w:rFonts w:ascii="Arial" w:hAnsi="Arial" w:cs="Arial"/>
                <w:sz w:val="20"/>
              </w:rPr>
            </w:pPr>
          </w:p>
        </w:tc>
      </w:tr>
      <w:tr w:rsidR="00E82784" w:rsidRPr="00733CDD" w14:paraId="77A4F0FB" w14:textId="77777777" w:rsidTr="00C60FFC">
        <w:trPr>
          <w:trHeight w:val="365"/>
        </w:trPr>
        <w:tc>
          <w:tcPr>
            <w:tcW w:w="1079" w:type="pct"/>
            <w:shd w:val="clear" w:color="auto" w:fill="auto"/>
            <w:tcMar>
              <w:top w:w="43" w:type="dxa"/>
              <w:left w:w="115" w:type="dxa"/>
              <w:bottom w:w="43" w:type="dxa"/>
              <w:right w:w="115" w:type="dxa"/>
            </w:tcMar>
            <w:vAlign w:val="center"/>
          </w:tcPr>
          <w:p w14:paraId="6166A5D1" w14:textId="77777777" w:rsidR="00E82784" w:rsidRPr="00733CDD" w:rsidRDefault="00E82784" w:rsidP="00C60FFC">
            <w:pPr>
              <w:spacing w:before="0"/>
              <w:rPr>
                <w:rFonts w:ascii="Arial" w:hAnsi="Arial" w:cs="Arial"/>
                <w:sz w:val="20"/>
                <w:szCs w:val="20"/>
              </w:rPr>
            </w:pPr>
            <w:r w:rsidRPr="00733CDD">
              <w:rPr>
                <w:rFonts w:ascii="Arial" w:hAnsi="Arial" w:cs="Arial"/>
                <w:sz w:val="20"/>
                <w:szCs w:val="20"/>
              </w:rPr>
              <w:t>FunctionCode</w:t>
            </w:r>
          </w:p>
        </w:tc>
        <w:tc>
          <w:tcPr>
            <w:tcW w:w="2318" w:type="pct"/>
            <w:shd w:val="clear" w:color="auto" w:fill="auto"/>
            <w:tcMar>
              <w:top w:w="43" w:type="dxa"/>
              <w:left w:w="115" w:type="dxa"/>
              <w:bottom w:w="43" w:type="dxa"/>
              <w:right w:w="115" w:type="dxa"/>
            </w:tcMar>
            <w:vAlign w:val="center"/>
          </w:tcPr>
          <w:p w14:paraId="39F43258" w14:textId="35BDBAD0" w:rsidR="00E82784" w:rsidRPr="00733CDD" w:rsidRDefault="00E82784" w:rsidP="00C60FFC">
            <w:pPr>
              <w:pStyle w:val="NormalIndent"/>
              <w:spacing w:after="0"/>
              <w:ind w:left="0"/>
              <w:rPr>
                <w:rFonts w:ascii="Arial" w:hAnsi="Arial" w:cs="Arial"/>
                <w:sz w:val="20"/>
              </w:rPr>
            </w:pPr>
            <w:r w:rsidRPr="008B7B53">
              <w:rPr>
                <w:rFonts w:ascii="Arial" w:hAnsi="Arial" w:cs="Arial"/>
                <w:bCs/>
                <w:szCs w:val="24"/>
              </w:rPr>
              <w:t>INTELLECT.FCBOND_</w:t>
            </w:r>
            <w:r>
              <w:rPr>
                <w:rFonts w:ascii="Arial" w:hAnsi="Arial" w:cs="Arial"/>
                <w:bCs/>
                <w:szCs w:val="24"/>
              </w:rPr>
              <w:t>CHECK</w:t>
            </w:r>
            <w:r w:rsidR="0037322A">
              <w:rPr>
                <w:rFonts w:ascii="Arial" w:hAnsi="Arial" w:cs="Arial"/>
                <w:bCs/>
                <w:szCs w:val="24"/>
              </w:rPr>
              <w:t>S</w:t>
            </w:r>
            <w:r w:rsidRPr="008B7B53">
              <w:rPr>
                <w:rFonts w:ascii="Arial" w:hAnsi="Arial" w:cs="Arial"/>
                <w:bCs/>
                <w:szCs w:val="24"/>
              </w:rPr>
              <w:t>TOCK</w:t>
            </w:r>
          </w:p>
        </w:tc>
        <w:tc>
          <w:tcPr>
            <w:tcW w:w="591" w:type="pct"/>
            <w:shd w:val="clear" w:color="auto" w:fill="auto"/>
            <w:tcMar>
              <w:top w:w="43" w:type="dxa"/>
              <w:left w:w="115" w:type="dxa"/>
              <w:bottom w:w="43" w:type="dxa"/>
              <w:right w:w="115" w:type="dxa"/>
            </w:tcMar>
          </w:tcPr>
          <w:p w14:paraId="683C37A1" w14:textId="77777777" w:rsidR="00E82784" w:rsidRPr="00733CDD" w:rsidRDefault="00E82784" w:rsidP="00C60FFC">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692EF746" w14:textId="77777777" w:rsidR="00E82784" w:rsidRPr="00733CDD" w:rsidRDefault="00E82784" w:rsidP="00C60FFC">
            <w:pPr>
              <w:jc w:val="center"/>
              <w:rPr>
                <w:rFonts w:ascii="Arial" w:hAnsi="Arial" w:cs="Arial"/>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49D125D3" w14:textId="77777777" w:rsidR="00E82784" w:rsidRPr="00733CDD" w:rsidRDefault="00E82784" w:rsidP="00C60FFC">
            <w:pPr>
              <w:pStyle w:val="NormalIndent"/>
              <w:spacing w:after="0"/>
              <w:ind w:left="0"/>
              <w:rPr>
                <w:rFonts w:ascii="Arial" w:hAnsi="Arial" w:cs="Arial"/>
                <w:sz w:val="20"/>
              </w:rPr>
            </w:pPr>
          </w:p>
        </w:tc>
      </w:tr>
      <w:tr w:rsidR="00E82784" w:rsidRPr="00733CDD" w14:paraId="3B0530C2" w14:textId="77777777" w:rsidTr="00C60FFC">
        <w:trPr>
          <w:trHeight w:val="302"/>
        </w:trPr>
        <w:tc>
          <w:tcPr>
            <w:tcW w:w="1079" w:type="pct"/>
            <w:shd w:val="clear" w:color="auto" w:fill="auto"/>
            <w:tcMar>
              <w:top w:w="43" w:type="dxa"/>
              <w:left w:w="115" w:type="dxa"/>
              <w:bottom w:w="43" w:type="dxa"/>
              <w:right w:w="115" w:type="dxa"/>
            </w:tcMar>
            <w:vAlign w:val="center"/>
          </w:tcPr>
          <w:p w14:paraId="0DBDCB84" w14:textId="77777777" w:rsidR="00E82784" w:rsidRPr="00733CDD" w:rsidRDefault="00E82784" w:rsidP="00C60FFC">
            <w:pPr>
              <w:spacing w:before="0"/>
              <w:rPr>
                <w:rFonts w:ascii="Arial" w:hAnsi="Arial" w:cs="Arial"/>
                <w:sz w:val="20"/>
                <w:szCs w:val="20"/>
              </w:rPr>
            </w:pPr>
            <w:r w:rsidRPr="00733CDD">
              <w:rPr>
                <w:rFonts w:ascii="Arial" w:hAnsi="Arial" w:cs="Arial"/>
                <w:color w:val="1F497D"/>
              </w:rPr>
              <w:t>MultiRow</w:t>
            </w:r>
          </w:p>
        </w:tc>
        <w:tc>
          <w:tcPr>
            <w:tcW w:w="2318" w:type="pct"/>
            <w:shd w:val="clear" w:color="auto" w:fill="auto"/>
            <w:tcMar>
              <w:top w:w="43" w:type="dxa"/>
              <w:left w:w="115" w:type="dxa"/>
              <w:bottom w:w="43" w:type="dxa"/>
              <w:right w:w="115" w:type="dxa"/>
            </w:tcMar>
            <w:vAlign w:val="center"/>
          </w:tcPr>
          <w:p w14:paraId="5A09953F" w14:textId="6B9BF210" w:rsidR="00E82784" w:rsidRPr="00733CDD" w:rsidRDefault="00E82784" w:rsidP="00CB26F8">
            <w:pPr>
              <w:spacing w:after="0" w:line="270" w:lineRule="atLeast"/>
              <w:rPr>
                <w:rFonts w:ascii="Arial" w:hAnsi="Arial" w:cs="Arial"/>
                <w:sz w:val="20"/>
              </w:rPr>
            </w:pPr>
            <w:r w:rsidRPr="00733CDD">
              <w:rPr>
                <w:rFonts w:ascii="Arial" w:hAnsi="Arial" w:cs="Arial"/>
              </w:rPr>
              <w:t xml:space="preserve">Trả về 1 dòng </w:t>
            </w:r>
          </w:p>
        </w:tc>
        <w:tc>
          <w:tcPr>
            <w:tcW w:w="591" w:type="pct"/>
            <w:shd w:val="clear" w:color="auto" w:fill="auto"/>
            <w:tcMar>
              <w:top w:w="43" w:type="dxa"/>
              <w:left w:w="115" w:type="dxa"/>
              <w:bottom w:w="43" w:type="dxa"/>
              <w:right w:w="115" w:type="dxa"/>
            </w:tcMar>
          </w:tcPr>
          <w:p w14:paraId="3CAF69B4" w14:textId="77777777" w:rsidR="00E82784" w:rsidRPr="00733CDD" w:rsidRDefault="00E82784" w:rsidP="00C60FFC">
            <w:pPr>
              <w:rPr>
                <w:rFonts w:ascii="Arial" w:hAnsi="Arial" w:cs="Arial"/>
                <w:sz w:val="20"/>
                <w:szCs w:val="20"/>
              </w:rPr>
            </w:pPr>
            <w:r w:rsidRPr="00733CDD">
              <w:rPr>
                <w:rFonts w:ascii="Arial" w:hAnsi="Arial" w:cs="Arial"/>
                <w:sz w:val="20"/>
                <w:szCs w:val="20"/>
              </w:rPr>
              <w:t>Boolean</w:t>
            </w:r>
          </w:p>
        </w:tc>
        <w:tc>
          <w:tcPr>
            <w:tcW w:w="387" w:type="pct"/>
            <w:shd w:val="clear" w:color="auto" w:fill="auto"/>
            <w:tcMar>
              <w:top w:w="43" w:type="dxa"/>
              <w:left w:w="115" w:type="dxa"/>
              <w:bottom w:w="43" w:type="dxa"/>
              <w:right w:w="115" w:type="dxa"/>
            </w:tcMar>
          </w:tcPr>
          <w:p w14:paraId="3076F3BC" w14:textId="65C7BC7E" w:rsidR="00E82784" w:rsidRPr="00733CDD" w:rsidRDefault="00E82784" w:rsidP="00C60FFC">
            <w:pPr>
              <w:jc w:val="center"/>
              <w:rPr>
                <w:rFonts w:ascii="Arial" w:hAnsi="Arial" w:cs="Arial"/>
                <w:sz w:val="20"/>
                <w:szCs w:val="20"/>
              </w:rPr>
            </w:pPr>
          </w:p>
        </w:tc>
        <w:tc>
          <w:tcPr>
            <w:tcW w:w="624" w:type="pct"/>
            <w:shd w:val="clear" w:color="auto" w:fill="auto"/>
            <w:tcMar>
              <w:top w:w="43" w:type="dxa"/>
              <w:left w:w="115" w:type="dxa"/>
              <w:bottom w:w="43" w:type="dxa"/>
              <w:right w:w="115" w:type="dxa"/>
            </w:tcMar>
            <w:vAlign w:val="center"/>
          </w:tcPr>
          <w:p w14:paraId="5E7148DD" w14:textId="58A24F44" w:rsidR="00E82784" w:rsidRPr="00733CDD" w:rsidRDefault="00E82784" w:rsidP="00C60FFC">
            <w:pPr>
              <w:pStyle w:val="NormalIndent"/>
              <w:spacing w:after="0"/>
              <w:ind w:left="0"/>
              <w:rPr>
                <w:rFonts w:ascii="Arial" w:hAnsi="Arial" w:cs="Arial"/>
                <w:sz w:val="20"/>
              </w:rPr>
            </w:pPr>
          </w:p>
        </w:tc>
      </w:tr>
      <w:tr w:rsidR="00E82784" w:rsidRPr="00733CDD" w14:paraId="060BCDAA" w14:textId="77777777" w:rsidTr="00C60FFC">
        <w:trPr>
          <w:trHeight w:val="302"/>
        </w:trPr>
        <w:tc>
          <w:tcPr>
            <w:tcW w:w="1079" w:type="pct"/>
            <w:shd w:val="clear" w:color="auto" w:fill="auto"/>
            <w:tcMar>
              <w:top w:w="43" w:type="dxa"/>
              <w:left w:w="115" w:type="dxa"/>
              <w:bottom w:w="43" w:type="dxa"/>
              <w:right w:w="115" w:type="dxa"/>
            </w:tcMar>
            <w:vAlign w:val="center"/>
          </w:tcPr>
          <w:p w14:paraId="512C6096" w14:textId="77777777" w:rsidR="00E82784" w:rsidRPr="00733CDD" w:rsidRDefault="00E82784" w:rsidP="00C60FFC">
            <w:pPr>
              <w:spacing w:before="0"/>
              <w:rPr>
                <w:rFonts w:ascii="Arial" w:hAnsi="Arial" w:cs="Arial"/>
                <w:color w:val="1F497D"/>
              </w:rPr>
            </w:pPr>
            <w:r w:rsidRPr="00733CDD">
              <w:rPr>
                <w:rFonts w:ascii="Arial" w:hAnsi="Arial" w:cs="Arial"/>
                <w:color w:val="1F497D"/>
              </w:rPr>
              <w:t>Parameters:</w:t>
            </w:r>
          </w:p>
        </w:tc>
        <w:tc>
          <w:tcPr>
            <w:tcW w:w="2318" w:type="pct"/>
            <w:shd w:val="clear" w:color="auto" w:fill="auto"/>
            <w:tcMar>
              <w:top w:w="43" w:type="dxa"/>
              <w:left w:w="115" w:type="dxa"/>
              <w:bottom w:w="43" w:type="dxa"/>
              <w:right w:w="115" w:type="dxa"/>
            </w:tcMar>
            <w:vAlign w:val="center"/>
          </w:tcPr>
          <w:p w14:paraId="2E8239BA" w14:textId="77777777" w:rsidR="00E82784" w:rsidRPr="00733CDD" w:rsidRDefault="00E82784" w:rsidP="00C60FFC">
            <w:pPr>
              <w:spacing w:after="0" w:line="270" w:lineRule="atLeast"/>
              <w:rPr>
                <w:rFonts w:ascii="Arial" w:hAnsi="Arial" w:cs="Arial"/>
              </w:rPr>
            </w:pPr>
            <w:r w:rsidRPr="00733CDD">
              <w:rPr>
                <w:rFonts w:ascii="Arial" w:hAnsi="Arial" w:cs="Arial"/>
              </w:rPr>
              <w:t>Danh sach tham số cần truyền vào được định dạng theo từng hàm SHB được thể hiện trong request</w:t>
            </w:r>
          </w:p>
        </w:tc>
        <w:tc>
          <w:tcPr>
            <w:tcW w:w="591" w:type="pct"/>
            <w:shd w:val="clear" w:color="auto" w:fill="auto"/>
            <w:tcMar>
              <w:top w:w="43" w:type="dxa"/>
              <w:left w:w="115" w:type="dxa"/>
              <w:bottom w:w="43" w:type="dxa"/>
              <w:right w:w="115" w:type="dxa"/>
            </w:tcMar>
          </w:tcPr>
          <w:p w14:paraId="54ED693D" w14:textId="77777777" w:rsidR="00E82784" w:rsidRPr="00733CDD" w:rsidRDefault="00E82784" w:rsidP="00C60FFC">
            <w:pPr>
              <w:rPr>
                <w:rFonts w:ascii="Arial" w:hAnsi="Arial" w:cs="Arial"/>
                <w:sz w:val="20"/>
                <w:szCs w:val="20"/>
              </w:rPr>
            </w:pPr>
            <w:r w:rsidRPr="00733CDD">
              <w:rPr>
                <w:rFonts w:ascii="Arial" w:hAnsi="Arial" w:cs="Arial"/>
                <w:sz w:val="20"/>
                <w:szCs w:val="20"/>
              </w:rPr>
              <w:t>List Object</w:t>
            </w:r>
          </w:p>
        </w:tc>
        <w:tc>
          <w:tcPr>
            <w:tcW w:w="387" w:type="pct"/>
            <w:shd w:val="clear" w:color="auto" w:fill="auto"/>
            <w:tcMar>
              <w:top w:w="43" w:type="dxa"/>
              <w:left w:w="115" w:type="dxa"/>
              <w:bottom w:w="43" w:type="dxa"/>
              <w:right w:w="115" w:type="dxa"/>
            </w:tcMar>
          </w:tcPr>
          <w:p w14:paraId="32EB2CBE" w14:textId="77777777" w:rsidR="00E82784" w:rsidRPr="00733CDD" w:rsidRDefault="00E82784"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032037DD" w14:textId="77777777" w:rsidR="00E82784" w:rsidRPr="00733CDD" w:rsidRDefault="00E82784" w:rsidP="00C60FFC">
            <w:pPr>
              <w:pStyle w:val="NormalIndent"/>
              <w:spacing w:after="0"/>
              <w:ind w:left="0"/>
              <w:rPr>
                <w:rFonts w:ascii="Arial" w:hAnsi="Arial" w:cs="Arial"/>
                <w:sz w:val="20"/>
              </w:rPr>
            </w:pPr>
          </w:p>
        </w:tc>
      </w:tr>
      <w:tr w:rsidR="00E82784" w:rsidRPr="00733CDD" w14:paraId="1032C753" w14:textId="77777777" w:rsidTr="00C60FFC">
        <w:trPr>
          <w:trHeight w:val="1285"/>
        </w:trPr>
        <w:tc>
          <w:tcPr>
            <w:tcW w:w="1079" w:type="pct"/>
            <w:shd w:val="clear" w:color="auto" w:fill="auto"/>
            <w:tcMar>
              <w:top w:w="43" w:type="dxa"/>
              <w:left w:w="115" w:type="dxa"/>
              <w:bottom w:w="43" w:type="dxa"/>
              <w:right w:w="115" w:type="dxa"/>
            </w:tcMar>
            <w:vAlign w:val="center"/>
          </w:tcPr>
          <w:p w14:paraId="0DDDA4F7" w14:textId="77777777" w:rsidR="00E82784" w:rsidRPr="00733CDD" w:rsidRDefault="00E82784" w:rsidP="00C60FFC">
            <w:pPr>
              <w:spacing w:before="0"/>
              <w:rPr>
                <w:rFonts w:ascii="Arial" w:hAnsi="Arial" w:cs="Arial"/>
                <w:color w:val="1F497D"/>
              </w:rPr>
            </w:pPr>
            <w:r w:rsidRPr="00733CDD">
              <w:rPr>
                <w:rFonts w:ascii="Arial" w:hAnsi="Arial" w:cs="Arial"/>
                <w:color w:val="1F497D"/>
                <w:sz w:val="18"/>
                <w:szCs w:val="18"/>
              </w:rPr>
              <w:t>ParamName</w:t>
            </w:r>
          </w:p>
        </w:tc>
        <w:tc>
          <w:tcPr>
            <w:tcW w:w="2318" w:type="pct"/>
            <w:shd w:val="clear" w:color="auto" w:fill="auto"/>
            <w:tcMar>
              <w:top w:w="43" w:type="dxa"/>
              <w:left w:w="115" w:type="dxa"/>
              <w:bottom w:w="43" w:type="dxa"/>
              <w:right w:w="115" w:type="dxa"/>
            </w:tcMar>
            <w:vAlign w:val="center"/>
          </w:tcPr>
          <w:tbl>
            <w:tblPr>
              <w:tblStyle w:val="TableGrid"/>
              <w:tblW w:w="4457" w:type="dxa"/>
              <w:tblLayout w:type="fixed"/>
              <w:tblLook w:val="04A0" w:firstRow="1" w:lastRow="0" w:firstColumn="1" w:lastColumn="0" w:noHBand="0" w:noVBand="1"/>
            </w:tblPr>
            <w:tblGrid>
              <w:gridCol w:w="1485"/>
              <w:gridCol w:w="2185"/>
              <w:gridCol w:w="787"/>
            </w:tblGrid>
            <w:tr w:rsidR="00E82784" w:rsidRPr="00733CDD" w14:paraId="66E04DE8" w14:textId="77777777" w:rsidTr="00C60FFC">
              <w:tc>
                <w:tcPr>
                  <w:tcW w:w="1485" w:type="dxa"/>
                </w:tcPr>
                <w:p w14:paraId="0B0E56AA" w14:textId="77777777" w:rsidR="00E82784" w:rsidRPr="00733CDD" w:rsidRDefault="00E82784" w:rsidP="00C60FFC">
                  <w:pPr>
                    <w:spacing w:after="0" w:line="270" w:lineRule="atLeast"/>
                    <w:rPr>
                      <w:rFonts w:ascii="Arial" w:hAnsi="Arial" w:cs="Arial"/>
                    </w:rPr>
                  </w:pPr>
                  <w:commentRangeStart w:id="119"/>
                  <w:r w:rsidRPr="00733CDD">
                    <w:rPr>
                      <w:rFonts w:ascii="Arial" w:hAnsi="Arial" w:cs="Arial"/>
                    </w:rPr>
                    <w:t>Tên param</w:t>
                  </w:r>
                </w:p>
              </w:tc>
              <w:tc>
                <w:tcPr>
                  <w:tcW w:w="2185" w:type="dxa"/>
                </w:tcPr>
                <w:p w14:paraId="401F722A" w14:textId="77777777" w:rsidR="00E82784" w:rsidRPr="00733CDD" w:rsidRDefault="00E82784" w:rsidP="00C60FFC">
                  <w:pPr>
                    <w:spacing w:after="0" w:line="270" w:lineRule="atLeast"/>
                    <w:rPr>
                      <w:rFonts w:ascii="Arial" w:hAnsi="Arial" w:cs="Arial"/>
                    </w:rPr>
                  </w:pPr>
                  <w:r w:rsidRPr="00733CDD">
                    <w:rPr>
                      <w:rFonts w:ascii="Arial" w:hAnsi="Arial" w:cs="Arial"/>
                    </w:rPr>
                    <w:t>Mô tả</w:t>
                  </w:r>
                </w:p>
              </w:tc>
              <w:tc>
                <w:tcPr>
                  <w:tcW w:w="787" w:type="dxa"/>
                </w:tcPr>
                <w:p w14:paraId="116B9282" w14:textId="77777777" w:rsidR="00E82784" w:rsidRPr="00733CDD" w:rsidRDefault="00E82784" w:rsidP="00C60FFC">
                  <w:pPr>
                    <w:spacing w:after="0" w:line="270" w:lineRule="atLeast"/>
                    <w:rPr>
                      <w:rFonts w:ascii="Arial" w:hAnsi="Arial" w:cs="Arial"/>
                    </w:rPr>
                  </w:pPr>
                  <w:r w:rsidRPr="00733CDD">
                    <w:rPr>
                      <w:rFonts w:ascii="Arial" w:hAnsi="Arial" w:cs="Arial"/>
                    </w:rPr>
                    <w:t>Bắt buộc</w:t>
                  </w:r>
                  <w:commentRangeEnd w:id="119"/>
                  <w:r>
                    <w:rPr>
                      <w:rStyle w:val="CommentReference"/>
                    </w:rPr>
                    <w:commentReference w:id="119"/>
                  </w:r>
                </w:p>
              </w:tc>
            </w:tr>
            <w:tr w:rsidR="00E82784" w:rsidRPr="00733CDD" w14:paraId="78811B13" w14:textId="77777777" w:rsidTr="00C60FFC">
              <w:tc>
                <w:tcPr>
                  <w:tcW w:w="1485" w:type="dxa"/>
                </w:tcPr>
                <w:p w14:paraId="46199E77" w14:textId="77777777" w:rsidR="00E82784" w:rsidRPr="00733CDD" w:rsidRDefault="00E82784" w:rsidP="00C60FFC">
                  <w:pPr>
                    <w:spacing w:after="0" w:line="270" w:lineRule="atLeast"/>
                    <w:rPr>
                      <w:rFonts w:ascii="Arial" w:hAnsi="Arial" w:cs="Arial"/>
                      <w:bCs/>
                      <w:szCs w:val="24"/>
                    </w:rPr>
                  </w:pPr>
                  <w:r>
                    <w:rPr>
                      <w:rFonts w:ascii="Arial" w:hAnsi="Arial" w:cs="Arial"/>
                      <w:bCs/>
                      <w:szCs w:val="24"/>
                    </w:rPr>
                    <w:t>POS_CD</w:t>
                  </w:r>
                </w:p>
              </w:tc>
              <w:tc>
                <w:tcPr>
                  <w:tcW w:w="2185" w:type="dxa"/>
                </w:tcPr>
                <w:p w14:paraId="5FE10542" w14:textId="77777777" w:rsidR="00E82784" w:rsidRPr="00733CDD" w:rsidRDefault="00E82784" w:rsidP="00C60FFC">
                  <w:pPr>
                    <w:spacing w:after="0" w:line="270" w:lineRule="atLeast"/>
                    <w:rPr>
                      <w:rFonts w:ascii="Arial" w:hAnsi="Arial" w:cs="Arial"/>
                    </w:rPr>
                  </w:pPr>
                  <w:r>
                    <w:rPr>
                      <w:rFonts w:ascii="Arial" w:hAnsi="Arial" w:cs="Arial"/>
                    </w:rPr>
                    <w:t>Mã POS</w:t>
                  </w:r>
                </w:p>
              </w:tc>
              <w:tc>
                <w:tcPr>
                  <w:tcW w:w="787" w:type="dxa"/>
                </w:tcPr>
                <w:p w14:paraId="5693A07F" w14:textId="77777777" w:rsidR="00E82784" w:rsidRPr="00733CDD" w:rsidRDefault="00E82784" w:rsidP="00C60FFC">
                  <w:pPr>
                    <w:spacing w:after="0" w:line="270" w:lineRule="atLeast"/>
                    <w:rPr>
                      <w:rFonts w:ascii="Arial" w:hAnsi="Arial" w:cs="Arial"/>
                    </w:rPr>
                  </w:pPr>
                  <w:r>
                    <w:rPr>
                      <w:rFonts w:ascii="Arial" w:hAnsi="Arial" w:cs="Arial"/>
                    </w:rPr>
                    <w:t>M</w:t>
                  </w:r>
                </w:p>
              </w:tc>
            </w:tr>
            <w:tr w:rsidR="00E82784" w:rsidRPr="00733CDD" w14:paraId="3072C04E" w14:textId="77777777" w:rsidTr="00C60FFC">
              <w:tc>
                <w:tcPr>
                  <w:tcW w:w="1485" w:type="dxa"/>
                </w:tcPr>
                <w:p w14:paraId="0BF89A2C" w14:textId="77777777" w:rsidR="00E82784" w:rsidRPr="00733CDD" w:rsidRDefault="00E82784" w:rsidP="00C60FFC">
                  <w:pPr>
                    <w:spacing w:after="0" w:line="270" w:lineRule="atLeast"/>
                    <w:rPr>
                      <w:rFonts w:ascii="Arial" w:hAnsi="Arial" w:cs="Arial"/>
                      <w:color w:val="1F497D"/>
                      <w:sz w:val="18"/>
                      <w:szCs w:val="18"/>
                    </w:rPr>
                  </w:pPr>
                  <w:r w:rsidRPr="00F87257">
                    <w:rPr>
                      <w:rFonts w:ascii="Arial" w:hAnsi="Arial" w:cs="Arial"/>
                      <w:color w:val="1F497D"/>
                      <w:sz w:val="18"/>
                      <w:szCs w:val="18"/>
                    </w:rPr>
                    <w:t>instr_cd</w:t>
                  </w:r>
                </w:p>
              </w:tc>
              <w:tc>
                <w:tcPr>
                  <w:tcW w:w="2185" w:type="dxa"/>
                </w:tcPr>
                <w:p w14:paraId="5B3F3D9C" w14:textId="77777777" w:rsidR="00E82784" w:rsidRPr="00733CDD" w:rsidRDefault="00E82784" w:rsidP="00C60FFC">
                  <w:pPr>
                    <w:spacing w:after="0" w:line="270" w:lineRule="atLeast"/>
                    <w:rPr>
                      <w:rFonts w:ascii="Arial" w:hAnsi="Arial" w:cs="Arial"/>
                    </w:rPr>
                  </w:pPr>
                  <w:r>
                    <w:rPr>
                      <w:rFonts w:ascii="Arial" w:hAnsi="Arial" w:cs="Arial"/>
                    </w:rPr>
                    <w:t>Loại ấn chỉ</w:t>
                  </w:r>
                </w:p>
              </w:tc>
              <w:tc>
                <w:tcPr>
                  <w:tcW w:w="787" w:type="dxa"/>
                </w:tcPr>
                <w:p w14:paraId="242B6948" w14:textId="77777777" w:rsidR="00E82784" w:rsidRPr="00733CDD" w:rsidRDefault="00E82784" w:rsidP="00C60FFC">
                  <w:pPr>
                    <w:spacing w:after="0" w:line="270" w:lineRule="atLeast"/>
                    <w:rPr>
                      <w:rFonts w:ascii="Arial" w:hAnsi="Arial" w:cs="Arial"/>
                    </w:rPr>
                  </w:pPr>
                  <w:r>
                    <w:rPr>
                      <w:rFonts w:ascii="Arial" w:hAnsi="Arial" w:cs="Arial"/>
                    </w:rPr>
                    <w:t>M</w:t>
                  </w:r>
                </w:p>
              </w:tc>
            </w:tr>
            <w:tr w:rsidR="00E82784" w:rsidRPr="00733CDD" w14:paraId="63676913" w14:textId="77777777" w:rsidTr="00C60FFC">
              <w:tc>
                <w:tcPr>
                  <w:tcW w:w="1485" w:type="dxa"/>
                </w:tcPr>
                <w:p w14:paraId="3D483F50" w14:textId="77777777" w:rsidR="00E82784" w:rsidRPr="00733CDD" w:rsidRDefault="00E82784" w:rsidP="00C60FFC">
                  <w:pPr>
                    <w:spacing w:after="0" w:line="270" w:lineRule="atLeast"/>
                    <w:rPr>
                      <w:rFonts w:ascii="Arial" w:hAnsi="Arial" w:cs="Arial"/>
                      <w:color w:val="1F497D"/>
                      <w:sz w:val="18"/>
                      <w:szCs w:val="18"/>
                    </w:rPr>
                  </w:pPr>
                  <w:r w:rsidRPr="00F87257">
                    <w:rPr>
                      <w:rFonts w:ascii="Arial" w:hAnsi="Arial" w:cs="Arial"/>
                      <w:color w:val="1F497D"/>
                      <w:sz w:val="18"/>
                      <w:szCs w:val="18"/>
                    </w:rPr>
                    <w:t>issued_to</w:t>
                  </w:r>
                </w:p>
              </w:tc>
              <w:tc>
                <w:tcPr>
                  <w:tcW w:w="2185" w:type="dxa"/>
                </w:tcPr>
                <w:p w14:paraId="17B1A4C6" w14:textId="77777777" w:rsidR="00E82784" w:rsidRPr="00733CDD" w:rsidRDefault="00E82784" w:rsidP="00C60FFC">
                  <w:pPr>
                    <w:spacing w:after="0" w:line="270" w:lineRule="atLeast"/>
                    <w:rPr>
                      <w:rFonts w:ascii="Arial" w:hAnsi="Arial" w:cs="Arial"/>
                    </w:rPr>
                  </w:pPr>
                  <w:r>
                    <w:rPr>
                      <w:rFonts w:ascii="Arial" w:hAnsi="Arial" w:cs="Arial"/>
                    </w:rPr>
                    <w:t>Mã RM ( là mã user ID của RM tại Core)</w:t>
                  </w:r>
                </w:p>
              </w:tc>
              <w:tc>
                <w:tcPr>
                  <w:tcW w:w="787" w:type="dxa"/>
                </w:tcPr>
                <w:p w14:paraId="150B0910" w14:textId="77777777" w:rsidR="00E82784" w:rsidRPr="00733CDD" w:rsidRDefault="00E82784" w:rsidP="00C60FFC">
                  <w:pPr>
                    <w:spacing w:after="0" w:line="270" w:lineRule="atLeast"/>
                    <w:rPr>
                      <w:rFonts w:ascii="Arial" w:hAnsi="Arial" w:cs="Arial"/>
                    </w:rPr>
                  </w:pPr>
                  <w:r>
                    <w:rPr>
                      <w:rFonts w:ascii="Arial" w:hAnsi="Arial" w:cs="Arial"/>
                    </w:rPr>
                    <w:t>M</w:t>
                  </w:r>
                </w:p>
              </w:tc>
            </w:tr>
            <w:tr w:rsidR="00E82784" w:rsidRPr="00733CDD" w14:paraId="671E3A0A" w14:textId="77777777" w:rsidTr="00C60FFC">
              <w:tc>
                <w:tcPr>
                  <w:tcW w:w="1485" w:type="dxa"/>
                </w:tcPr>
                <w:p w14:paraId="1136FBEF" w14:textId="77777777" w:rsidR="00E82784" w:rsidRPr="00733CDD" w:rsidRDefault="00E82784" w:rsidP="00C60FFC">
                  <w:pPr>
                    <w:spacing w:after="0" w:line="270" w:lineRule="atLeast"/>
                    <w:rPr>
                      <w:rFonts w:ascii="Arial" w:hAnsi="Arial" w:cs="Arial"/>
                      <w:color w:val="1F497D"/>
                      <w:sz w:val="18"/>
                      <w:szCs w:val="18"/>
                    </w:rPr>
                  </w:pPr>
                  <w:r w:rsidRPr="005D47EE">
                    <w:rPr>
                      <w:rFonts w:ascii="Arial" w:hAnsi="Arial" w:cs="Arial"/>
                      <w:color w:val="1F497D"/>
                      <w:sz w:val="18"/>
                      <w:szCs w:val="18"/>
                    </w:rPr>
                    <w:t xml:space="preserve">sl_no      </w:t>
                  </w:r>
                </w:p>
                <w:p w14:paraId="056BC73C" w14:textId="77777777" w:rsidR="00E82784" w:rsidRPr="00733CDD" w:rsidRDefault="00E82784" w:rsidP="00C60FFC">
                  <w:pPr>
                    <w:spacing w:after="0" w:line="270" w:lineRule="atLeast"/>
                    <w:rPr>
                      <w:rFonts w:ascii="Arial" w:hAnsi="Arial" w:cs="Arial"/>
                      <w:color w:val="1F497D"/>
                      <w:sz w:val="18"/>
                      <w:szCs w:val="18"/>
                    </w:rPr>
                  </w:pPr>
                </w:p>
              </w:tc>
              <w:tc>
                <w:tcPr>
                  <w:tcW w:w="2185" w:type="dxa"/>
                </w:tcPr>
                <w:p w14:paraId="12C7003F" w14:textId="77777777" w:rsidR="00E82784" w:rsidRPr="00733CDD" w:rsidRDefault="00E82784" w:rsidP="00C60FFC">
                  <w:pPr>
                    <w:spacing w:after="0" w:line="270" w:lineRule="atLeast"/>
                    <w:rPr>
                      <w:rFonts w:ascii="Arial" w:hAnsi="Arial" w:cs="Arial"/>
                    </w:rPr>
                  </w:pPr>
                  <w:r>
                    <w:rPr>
                      <w:rFonts w:ascii="Arial" w:hAnsi="Arial" w:cs="Arial"/>
                    </w:rPr>
                    <w:t>Seri ấn chỉ</w:t>
                  </w:r>
                </w:p>
              </w:tc>
              <w:tc>
                <w:tcPr>
                  <w:tcW w:w="787" w:type="dxa"/>
                </w:tcPr>
                <w:p w14:paraId="7761343F" w14:textId="77777777" w:rsidR="00E82784" w:rsidRPr="00733CDD" w:rsidRDefault="00E82784" w:rsidP="00C60FFC">
                  <w:pPr>
                    <w:spacing w:after="0" w:line="270" w:lineRule="atLeast"/>
                    <w:rPr>
                      <w:rFonts w:ascii="Arial" w:hAnsi="Arial" w:cs="Arial"/>
                    </w:rPr>
                  </w:pPr>
                  <w:r>
                    <w:rPr>
                      <w:rFonts w:ascii="Arial" w:hAnsi="Arial" w:cs="Arial"/>
                    </w:rPr>
                    <w:t>M</w:t>
                  </w:r>
                </w:p>
              </w:tc>
            </w:tr>
          </w:tbl>
          <w:p w14:paraId="4A499CAA" w14:textId="77777777" w:rsidR="00E82784" w:rsidRPr="00733CDD" w:rsidRDefault="00E82784" w:rsidP="00C60FFC">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050C1375" w14:textId="77777777" w:rsidR="00E82784" w:rsidRPr="00733CDD" w:rsidRDefault="00E82784" w:rsidP="00C60FFC">
            <w:pPr>
              <w:rPr>
                <w:rFonts w:ascii="Arial" w:hAnsi="Arial" w:cs="Arial"/>
                <w:sz w:val="20"/>
                <w:szCs w:val="20"/>
              </w:rPr>
            </w:pPr>
            <w:r w:rsidRPr="00733CDD">
              <w:rPr>
                <w:rFonts w:ascii="Arial" w:hAnsi="Arial" w:cs="Arial"/>
                <w:sz w:val="20"/>
                <w:szCs w:val="20"/>
              </w:rPr>
              <w:t>String</w:t>
            </w:r>
          </w:p>
        </w:tc>
        <w:tc>
          <w:tcPr>
            <w:tcW w:w="387" w:type="pct"/>
            <w:shd w:val="clear" w:color="auto" w:fill="auto"/>
            <w:tcMar>
              <w:top w:w="43" w:type="dxa"/>
              <w:left w:w="115" w:type="dxa"/>
              <w:bottom w:w="43" w:type="dxa"/>
              <w:right w:w="115" w:type="dxa"/>
            </w:tcMar>
          </w:tcPr>
          <w:p w14:paraId="3B531FFC" w14:textId="77777777" w:rsidR="00E82784" w:rsidRPr="00733CDD" w:rsidRDefault="00E82784"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7EFECE06" w14:textId="77777777" w:rsidR="00E82784" w:rsidRPr="00733CDD" w:rsidRDefault="00E82784" w:rsidP="00C60FFC">
            <w:pPr>
              <w:pStyle w:val="NormalIndent"/>
              <w:spacing w:after="0"/>
              <w:ind w:left="0"/>
              <w:rPr>
                <w:rFonts w:ascii="Arial" w:hAnsi="Arial" w:cs="Arial"/>
                <w:sz w:val="20"/>
              </w:rPr>
            </w:pPr>
          </w:p>
        </w:tc>
      </w:tr>
      <w:tr w:rsidR="00E82784" w:rsidRPr="00733CDD" w14:paraId="0BA338C2" w14:textId="77777777" w:rsidTr="00C60FFC">
        <w:trPr>
          <w:trHeight w:val="302"/>
        </w:trPr>
        <w:tc>
          <w:tcPr>
            <w:tcW w:w="1079" w:type="pct"/>
            <w:shd w:val="clear" w:color="auto" w:fill="auto"/>
            <w:tcMar>
              <w:top w:w="43" w:type="dxa"/>
              <w:left w:w="115" w:type="dxa"/>
              <w:bottom w:w="43" w:type="dxa"/>
              <w:right w:w="115" w:type="dxa"/>
            </w:tcMar>
            <w:vAlign w:val="center"/>
          </w:tcPr>
          <w:p w14:paraId="07157A78" w14:textId="77777777" w:rsidR="00E82784" w:rsidRPr="00733CDD" w:rsidRDefault="00E82784" w:rsidP="00C60FFC">
            <w:pPr>
              <w:spacing w:before="0"/>
              <w:rPr>
                <w:rFonts w:ascii="Arial" w:hAnsi="Arial" w:cs="Arial"/>
                <w:color w:val="1F497D"/>
              </w:rPr>
            </w:pPr>
            <w:r w:rsidRPr="00733CDD">
              <w:rPr>
                <w:rFonts w:ascii="Arial" w:hAnsi="Arial" w:cs="Arial"/>
                <w:color w:val="1F497D"/>
                <w:sz w:val="18"/>
                <w:szCs w:val="18"/>
              </w:rPr>
              <w:t>ParamInOut</w:t>
            </w:r>
          </w:p>
        </w:tc>
        <w:tc>
          <w:tcPr>
            <w:tcW w:w="2318" w:type="pct"/>
            <w:shd w:val="clear" w:color="auto" w:fill="auto"/>
            <w:tcMar>
              <w:top w:w="43" w:type="dxa"/>
              <w:left w:w="115" w:type="dxa"/>
              <w:bottom w:w="43" w:type="dxa"/>
              <w:right w:w="115" w:type="dxa"/>
            </w:tcMar>
            <w:vAlign w:val="center"/>
          </w:tcPr>
          <w:p w14:paraId="5E0813BA" w14:textId="77777777" w:rsidR="00E82784" w:rsidRDefault="00E82784" w:rsidP="00C60FFC">
            <w:pPr>
              <w:spacing w:after="0" w:line="270" w:lineRule="atLeast"/>
              <w:rPr>
                <w:rFonts w:ascii="Arial" w:hAnsi="Arial" w:cs="Arial"/>
              </w:rPr>
            </w:pPr>
            <w:r w:rsidRPr="00733CDD">
              <w:rPr>
                <w:rFonts w:ascii="Arial" w:hAnsi="Arial" w:cs="Arial"/>
              </w:rPr>
              <w:t>Tên tham số truyền vào, giữ nguyên theo request phía dưới</w:t>
            </w:r>
          </w:p>
          <w:tbl>
            <w:tblPr>
              <w:tblStyle w:val="TableGrid"/>
              <w:tblW w:w="4457" w:type="dxa"/>
              <w:tblLayout w:type="fixed"/>
              <w:tblLook w:val="04A0" w:firstRow="1" w:lastRow="0" w:firstColumn="1" w:lastColumn="0" w:noHBand="0" w:noVBand="1"/>
            </w:tblPr>
            <w:tblGrid>
              <w:gridCol w:w="1485"/>
              <w:gridCol w:w="2185"/>
              <w:gridCol w:w="787"/>
            </w:tblGrid>
            <w:tr w:rsidR="00E82784" w:rsidRPr="00733CDD" w14:paraId="6B02A716" w14:textId="77777777" w:rsidTr="00C60FFC">
              <w:tc>
                <w:tcPr>
                  <w:tcW w:w="1485" w:type="dxa"/>
                </w:tcPr>
                <w:p w14:paraId="76E9A101" w14:textId="77777777" w:rsidR="00E82784" w:rsidRPr="00733CDD" w:rsidRDefault="00E82784" w:rsidP="00C60FFC">
                  <w:pPr>
                    <w:spacing w:after="0" w:line="270" w:lineRule="atLeast"/>
                    <w:rPr>
                      <w:rFonts w:ascii="Arial" w:hAnsi="Arial" w:cs="Arial"/>
                    </w:rPr>
                  </w:pPr>
                  <w:r w:rsidRPr="00733CDD">
                    <w:rPr>
                      <w:rFonts w:ascii="Arial" w:hAnsi="Arial" w:cs="Arial"/>
                    </w:rPr>
                    <w:t>Tên param</w:t>
                  </w:r>
                </w:p>
              </w:tc>
              <w:tc>
                <w:tcPr>
                  <w:tcW w:w="2185" w:type="dxa"/>
                </w:tcPr>
                <w:p w14:paraId="7BD2ACC7" w14:textId="77777777" w:rsidR="00E82784" w:rsidRPr="00733CDD" w:rsidRDefault="00E82784" w:rsidP="00C60FFC">
                  <w:pPr>
                    <w:spacing w:after="0" w:line="270" w:lineRule="atLeast"/>
                    <w:rPr>
                      <w:rFonts w:ascii="Arial" w:hAnsi="Arial" w:cs="Arial"/>
                    </w:rPr>
                  </w:pPr>
                  <w:r w:rsidRPr="00733CDD">
                    <w:rPr>
                      <w:rFonts w:ascii="Arial" w:hAnsi="Arial" w:cs="Arial"/>
                    </w:rPr>
                    <w:t>Mô tả</w:t>
                  </w:r>
                </w:p>
              </w:tc>
              <w:tc>
                <w:tcPr>
                  <w:tcW w:w="787" w:type="dxa"/>
                </w:tcPr>
                <w:p w14:paraId="5C3B5397" w14:textId="77777777" w:rsidR="00E82784" w:rsidRPr="00733CDD" w:rsidRDefault="00E82784" w:rsidP="00C60FFC">
                  <w:pPr>
                    <w:spacing w:after="0" w:line="270" w:lineRule="atLeast"/>
                    <w:rPr>
                      <w:rFonts w:ascii="Arial" w:hAnsi="Arial" w:cs="Arial"/>
                    </w:rPr>
                  </w:pPr>
                  <w:r w:rsidRPr="00733CDD">
                    <w:rPr>
                      <w:rFonts w:ascii="Arial" w:hAnsi="Arial" w:cs="Arial"/>
                    </w:rPr>
                    <w:t>Bắt buộc</w:t>
                  </w:r>
                </w:p>
              </w:tc>
            </w:tr>
            <w:tr w:rsidR="00E82784" w:rsidRPr="00733CDD" w14:paraId="05925585" w14:textId="77777777" w:rsidTr="00C60FFC">
              <w:tc>
                <w:tcPr>
                  <w:tcW w:w="1485" w:type="dxa"/>
                </w:tcPr>
                <w:p w14:paraId="5FD0F206" w14:textId="63F619C4" w:rsidR="00E82784" w:rsidRPr="00733CDD" w:rsidRDefault="002E7C25" w:rsidP="00C60FFC">
                  <w:pPr>
                    <w:spacing w:after="0" w:line="270" w:lineRule="atLeast"/>
                    <w:rPr>
                      <w:rFonts w:ascii="Arial" w:hAnsi="Arial" w:cs="Arial"/>
                      <w:bCs/>
                      <w:szCs w:val="24"/>
                    </w:rPr>
                  </w:pPr>
                  <w:r>
                    <w:rPr>
                      <w:rFonts w:ascii="Arial" w:hAnsi="Arial" w:cs="Arial"/>
                      <w:color w:val="1F497D"/>
                      <w:sz w:val="18"/>
                      <w:szCs w:val="18"/>
                    </w:rPr>
                    <w:t>Check_flag</w:t>
                  </w:r>
                </w:p>
              </w:tc>
              <w:tc>
                <w:tcPr>
                  <w:tcW w:w="2185" w:type="dxa"/>
                </w:tcPr>
                <w:p w14:paraId="6DE1B3E8" w14:textId="45D2C994" w:rsidR="00E82784" w:rsidRPr="00733CDD" w:rsidRDefault="002E7C25" w:rsidP="00C60FFC">
                  <w:pPr>
                    <w:spacing w:after="0" w:line="270" w:lineRule="atLeast"/>
                    <w:rPr>
                      <w:rFonts w:ascii="Arial" w:hAnsi="Arial" w:cs="Arial"/>
                    </w:rPr>
                  </w:pPr>
                  <w:r>
                    <w:rPr>
                      <w:rFonts w:ascii="Arial" w:hAnsi="Arial" w:cs="Arial"/>
                    </w:rPr>
                    <w:t>Trả lại Y/N: có tồn tại hay không tồn tại ấn chỉ</w:t>
                  </w:r>
                </w:p>
              </w:tc>
              <w:tc>
                <w:tcPr>
                  <w:tcW w:w="787" w:type="dxa"/>
                </w:tcPr>
                <w:p w14:paraId="06BFC26C" w14:textId="77777777" w:rsidR="00E82784" w:rsidRPr="00733CDD" w:rsidRDefault="00E82784" w:rsidP="00C60FFC">
                  <w:pPr>
                    <w:spacing w:after="0" w:line="270" w:lineRule="atLeast"/>
                    <w:rPr>
                      <w:rFonts w:ascii="Arial" w:hAnsi="Arial" w:cs="Arial"/>
                    </w:rPr>
                  </w:pPr>
                  <w:r>
                    <w:rPr>
                      <w:rFonts w:ascii="Arial" w:hAnsi="Arial" w:cs="Arial"/>
                    </w:rPr>
                    <w:t>M</w:t>
                  </w:r>
                </w:p>
              </w:tc>
            </w:tr>
            <w:tr w:rsidR="00E82784" w:rsidRPr="00733CDD" w14:paraId="158E75DD" w14:textId="77777777" w:rsidTr="00C60FFC">
              <w:tc>
                <w:tcPr>
                  <w:tcW w:w="1485" w:type="dxa"/>
                </w:tcPr>
                <w:p w14:paraId="59E79034" w14:textId="77777777" w:rsidR="00E82784" w:rsidRPr="00733CDD" w:rsidRDefault="00E82784" w:rsidP="00C60FFC">
                  <w:pPr>
                    <w:spacing w:after="0" w:line="270" w:lineRule="atLeast"/>
                    <w:rPr>
                      <w:rFonts w:ascii="Arial" w:hAnsi="Arial" w:cs="Arial"/>
                      <w:color w:val="1F497D"/>
                      <w:sz w:val="18"/>
                      <w:szCs w:val="18"/>
                    </w:rPr>
                  </w:pPr>
                  <w:r w:rsidRPr="005D47EE">
                    <w:rPr>
                      <w:rFonts w:ascii="Arial" w:hAnsi="Arial" w:cs="Arial"/>
                      <w:color w:val="1F497D"/>
                      <w:sz w:val="18"/>
                      <w:szCs w:val="18"/>
                    </w:rPr>
                    <w:t>err_cd</w:t>
                  </w:r>
                </w:p>
              </w:tc>
              <w:tc>
                <w:tcPr>
                  <w:tcW w:w="2185" w:type="dxa"/>
                </w:tcPr>
                <w:p w14:paraId="23940045" w14:textId="77777777" w:rsidR="00E82784" w:rsidRPr="00733CDD" w:rsidRDefault="00E82784" w:rsidP="00C60FFC">
                  <w:pPr>
                    <w:spacing w:after="0" w:line="270" w:lineRule="atLeast"/>
                    <w:rPr>
                      <w:rFonts w:ascii="Arial" w:hAnsi="Arial" w:cs="Arial"/>
                    </w:rPr>
                  </w:pPr>
                  <w:r>
                    <w:rPr>
                      <w:rFonts w:ascii="Arial" w:hAnsi="Arial" w:cs="Arial"/>
                    </w:rPr>
                    <w:t>Mã lỗi</w:t>
                  </w:r>
                </w:p>
              </w:tc>
              <w:tc>
                <w:tcPr>
                  <w:tcW w:w="787" w:type="dxa"/>
                </w:tcPr>
                <w:p w14:paraId="7FDB27B0" w14:textId="0425AAA8" w:rsidR="00E82784" w:rsidRPr="00733CDD" w:rsidRDefault="001D6A8D" w:rsidP="00C60FFC">
                  <w:pPr>
                    <w:spacing w:after="0" w:line="270" w:lineRule="atLeast"/>
                    <w:rPr>
                      <w:rFonts w:ascii="Arial" w:hAnsi="Arial" w:cs="Arial"/>
                    </w:rPr>
                  </w:pPr>
                  <w:r>
                    <w:rPr>
                      <w:rFonts w:ascii="Arial" w:hAnsi="Arial" w:cs="Arial"/>
                    </w:rPr>
                    <w:t>O</w:t>
                  </w:r>
                </w:p>
              </w:tc>
            </w:tr>
            <w:tr w:rsidR="00E82784" w:rsidRPr="00733CDD" w14:paraId="130CC680" w14:textId="77777777" w:rsidTr="00C60FFC">
              <w:tc>
                <w:tcPr>
                  <w:tcW w:w="1485" w:type="dxa"/>
                </w:tcPr>
                <w:p w14:paraId="154C5A8E" w14:textId="77777777" w:rsidR="00E82784" w:rsidRPr="00733CDD" w:rsidRDefault="00E82784" w:rsidP="00C60FFC">
                  <w:pPr>
                    <w:spacing w:after="0" w:line="270" w:lineRule="atLeast"/>
                    <w:rPr>
                      <w:rFonts w:ascii="Arial" w:hAnsi="Arial" w:cs="Arial"/>
                      <w:color w:val="1F497D"/>
                      <w:sz w:val="18"/>
                      <w:szCs w:val="18"/>
                    </w:rPr>
                  </w:pPr>
                  <w:r w:rsidRPr="005D47EE">
                    <w:rPr>
                      <w:rFonts w:ascii="Arial" w:hAnsi="Arial" w:cs="Arial"/>
                      <w:color w:val="1F497D"/>
                      <w:sz w:val="18"/>
                      <w:szCs w:val="18"/>
                    </w:rPr>
                    <w:t>err_txt</w:t>
                  </w:r>
                </w:p>
              </w:tc>
              <w:tc>
                <w:tcPr>
                  <w:tcW w:w="2185" w:type="dxa"/>
                </w:tcPr>
                <w:p w14:paraId="2D3AC710" w14:textId="77777777" w:rsidR="00E82784" w:rsidRPr="00733CDD" w:rsidRDefault="00E82784" w:rsidP="00C60FFC">
                  <w:pPr>
                    <w:spacing w:after="0" w:line="270" w:lineRule="atLeast"/>
                    <w:rPr>
                      <w:rFonts w:ascii="Arial" w:hAnsi="Arial" w:cs="Arial"/>
                    </w:rPr>
                  </w:pPr>
                  <w:r>
                    <w:rPr>
                      <w:rFonts w:ascii="Arial" w:hAnsi="Arial" w:cs="Arial"/>
                    </w:rPr>
                    <w:t>Chi tiết lỗi</w:t>
                  </w:r>
                </w:p>
              </w:tc>
              <w:tc>
                <w:tcPr>
                  <w:tcW w:w="787" w:type="dxa"/>
                </w:tcPr>
                <w:p w14:paraId="42F3839C" w14:textId="341C87AA" w:rsidR="00E82784" w:rsidRPr="00733CDD" w:rsidRDefault="001D6A8D" w:rsidP="00C60FFC">
                  <w:pPr>
                    <w:spacing w:after="0" w:line="270" w:lineRule="atLeast"/>
                    <w:rPr>
                      <w:rFonts w:ascii="Arial" w:hAnsi="Arial" w:cs="Arial"/>
                    </w:rPr>
                  </w:pPr>
                  <w:r>
                    <w:rPr>
                      <w:rFonts w:ascii="Arial" w:hAnsi="Arial" w:cs="Arial"/>
                    </w:rPr>
                    <w:t>O</w:t>
                  </w:r>
                </w:p>
              </w:tc>
            </w:tr>
          </w:tbl>
          <w:p w14:paraId="449A8010" w14:textId="77777777" w:rsidR="00E82784" w:rsidRPr="00733CDD" w:rsidRDefault="00E82784" w:rsidP="00C60FFC">
            <w:pPr>
              <w:spacing w:after="0" w:line="270" w:lineRule="atLeast"/>
              <w:rPr>
                <w:rFonts w:ascii="Arial" w:hAnsi="Arial" w:cs="Arial"/>
              </w:rPr>
            </w:pPr>
          </w:p>
        </w:tc>
        <w:tc>
          <w:tcPr>
            <w:tcW w:w="591" w:type="pct"/>
            <w:shd w:val="clear" w:color="auto" w:fill="auto"/>
            <w:tcMar>
              <w:top w:w="43" w:type="dxa"/>
              <w:left w:w="115" w:type="dxa"/>
              <w:bottom w:w="43" w:type="dxa"/>
              <w:right w:w="115" w:type="dxa"/>
            </w:tcMar>
          </w:tcPr>
          <w:p w14:paraId="762FD082" w14:textId="77777777" w:rsidR="00E82784" w:rsidRPr="00733CDD" w:rsidRDefault="00E82784"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235F09B5" w14:textId="77777777" w:rsidR="00E82784" w:rsidRPr="00733CDD" w:rsidRDefault="00E82784"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10042F9C" w14:textId="77777777" w:rsidR="00E82784" w:rsidRPr="00733CDD" w:rsidRDefault="00E82784" w:rsidP="00C60FFC">
            <w:pPr>
              <w:pStyle w:val="NormalIndent"/>
              <w:spacing w:after="0"/>
              <w:ind w:left="0"/>
              <w:rPr>
                <w:rFonts w:ascii="Arial" w:hAnsi="Arial" w:cs="Arial"/>
                <w:sz w:val="20"/>
              </w:rPr>
            </w:pPr>
          </w:p>
        </w:tc>
      </w:tr>
      <w:tr w:rsidR="00E82784" w:rsidRPr="00733CDD" w14:paraId="795B1F40" w14:textId="77777777" w:rsidTr="00C60FFC">
        <w:trPr>
          <w:trHeight w:val="302"/>
        </w:trPr>
        <w:tc>
          <w:tcPr>
            <w:tcW w:w="1079" w:type="pct"/>
            <w:shd w:val="clear" w:color="auto" w:fill="auto"/>
            <w:tcMar>
              <w:top w:w="43" w:type="dxa"/>
              <w:left w:w="115" w:type="dxa"/>
              <w:bottom w:w="43" w:type="dxa"/>
              <w:right w:w="115" w:type="dxa"/>
            </w:tcMar>
            <w:vAlign w:val="center"/>
          </w:tcPr>
          <w:p w14:paraId="0FC53017" w14:textId="77777777" w:rsidR="00E82784" w:rsidRPr="00733CDD" w:rsidRDefault="00E82784" w:rsidP="00C60FFC">
            <w:pPr>
              <w:spacing w:before="0"/>
              <w:rPr>
                <w:rFonts w:ascii="Arial" w:hAnsi="Arial" w:cs="Arial"/>
                <w:color w:val="1F497D"/>
                <w:sz w:val="18"/>
                <w:szCs w:val="18"/>
              </w:rPr>
            </w:pPr>
            <w:r w:rsidRPr="00733CDD">
              <w:rPr>
                <w:rFonts w:ascii="Arial" w:hAnsi="Arial" w:cs="Arial"/>
                <w:color w:val="1F497D"/>
                <w:sz w:val="18"/>
                <w:szCs w:val="18"/>
              </w:rPr>
              <w:lastRenderedPageBreak/>
              <w:t>ParamType</w:t>
            </w:r>
          </w:p>
        </w:tc>
        <w:tc>
          <w:tcPr>
            <w:tcW w:w="2318" w:type="pct"/>
            <w:shd w:val="clear" w:color="auto" w:fill="auto"/>
            <w:tcMar>
              <w:top w:w="43" w:type="dxa"/>
              <w:left w:w="115" w:type="dxa"/>
              <w:bottom w:w="43" w:type="dxa"/>
              <w:right w:w="115" w:type="dxa"/>
            </w:tcMar>
            <w:vAlign w:val="center"/>
          </w:tcPr>
          <w:p w14:paraId="1AD28C05" w14:textId="77777777" w:rsidR="00E82784" w:rsidRPr="00733CDD" w:rsidRDefault="00E82784" w:rsidP="00C60FFC">
            <w:pPr>
              <w:spacing w:after="0" w:line="270" w:lineRule="atLeast"/>
              <w:rPr>
                <w:rFonts w:ascii="Arial" w:hAnsi="Arial" w:cs="Arial"/>
              </w:rPr>
            </w:pPr>
            <w:r w:rsidRPr="00733CDD">
              <w:rPr>
                <w:rFonts w:ascii="Arial" w:hAnsi="Arial" w:cs="Arial"/>
              </w:rPr>
              <w:t>Tên tham số truyền vào, giữ nguyên theo request phía dưới</w:t>
            </w:r>
          </w:p>
        </w:tc>
        <w:tc>
          <w:tcPr>
            <w:tcW w:w="591" w:type="pct"/>
            <w:shd w:val="clear" w:color="auto" w:fill="auto"/>
            <w:tcMar>
              <w:top w:w="43" w:type="dxa"/>
              <w:left w:w="115" w:type="dxa"/>
              <w:bottom w:w="43" w:type="dxa"/>
              <w:right w:w="115" w:type="dxa"/>
            </w:tcMar>
          </w:tcPr>
          <w:p w14:paraId="1A524EFF" w14:textId="77777777" w:rsidR="00E82784" w:rsidRPr="00733CDD" w:rsidRDefault="00E82784"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62AD426F" w14:textId="77777777" w:rsidR="00E82784" w:rsidRPr="00733CDD" w:rsidRDefault="00E82784"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2BDA8633" w14:textId="77777777" w:rsidR="00E82784" w:rsidRPr="00733CDD" w:rsidRDefault="00E82784" w:rsidP="00C60FFC">
            <w:pPr>
              <w:pStyle w:val="NormalIndent"/>
              <w:spacing w:after="0"/>
              <w:ind w:left="0"/>
              <w:rPr>
                <w:rFonts w:ascii="Arial" w:hAnsi="Arial" w:cs="Arial"/>
                <w:sz w:val="20"/>
              </w:rPr>
            </w:pPr>
          </w:p>
        </w:tc>
      </w:tr>
      <w:tr w:rsidR="00E82784" w:rsidRPr="00733CDD" w14:paraId="4E9B0D8C" w14:textId="77777777" w:rsidTr="00C60FFC">
        <w:trPr>
          <w:trHeight w:val="302"/>
        </w:trPr>
        <w:tc>
          <w:tcPr>
            <w:tcW w:w="1079" w:type="pct"/>
            <w:shd w:val="clear" w:color="auto" w:fill="auto"/>
            <w:tcMar>
              <w:top w:w="43" w:type="dxa"/>
              <w:left w:w="115" w:type="dxa"/>
              <w:bottom w:w="43" w:type="dxa"/>
              <w:right w:w="115" w:type="dxa"/>
            </w:tcMar>
            <w:vAlign w:val="center"/>
          </w:tcPr>
          <w:p w14:paraId="37CADA74" w14:textId="77777777" w:rsidR="00E82784" w:rsidRPr="00733CDD" w:rsidRDefault="00E82784" w:rsidP="00C60FFC">
            <w:pPr>
              <w:spacing w:before="0"/>
              <w:rPr>
                <w:rFonts w:ascii="Arial" w:hAnsi="Arial" w:cs="Arial"/>
                <w:color w:val="1F497D"/>
                <w:sz w:val="18"/>
                <w:szCs w:val="18"/>
              </w:rPr>
            </w:pPr>
            <w:r w:rsidRPr="00733CDD">
              <w:rPr>
                <w:rFonts w:ascii="Arial" w:hAnsi="Arial" w:cs="Arial"/>
                <w:color w:val="1F497D"/>
                <w:sz w:val="18"/>
                <w:szCs w:val="18"/>
              </w:rPr>
              <w:t>ParamValue</w:t>
            </w:r>
          </w:p>
        </w:tc>
        <w:tc>
          <w:tcPr>
            <w:tcW w:w="2318" w:type="pct"/>
            <w:shd w:val="clear" w:color="auto" w:fill="auto"/>
            <w:tcMar>
              <w:top w:w="43" w:type="dxa"/>
              <w:left w:w="115" w:type="dxa"/>
              <w:bottom w:w="43" w:type="dxa"/>
              <w:right w:w="115" w:type="dxa"/>
            </w:tcMar>
            <w:vAlign w:val="center"/>
          </w:tcPr>
          <w:p w14:paraId="7C2B65E2" w14:textId="77777777" w:rsidR="00E82784" w:rsidRPr="00733CDD" w:rsidRDefault="00E82784" w:rsidP="00C60FFC">
            <w:pPr>
              <w:spacing w:after="0" w:line="270" w:lineRule="atLeast"/>
              <w:rPr>
                <w:rFonts w:ascii="Arial" w:hAnsi="Arial" w:cs="Arial"/>
              </w:rPr>
            </w:pPr>
            <w:r w:rsidRPr="00733CDD">
              <w:rPr>
                <w:rFonts w:ascii="Arial" w:hAnsi="Arial" w:cs="Arial"/>
                <w:szCs w:val="24"/>
                <w:lang w:bidi="ar-SA"/>
              </w:rPr>
              <w:t>Giá trị muốn truyền vào</w:t>
            </w:r>
          </w:p>
        </w:tc>
        <w:tc>
          <w:tcPr>
            <w:tcW w:w="591" w:type="pct"/>
            <w:shd w:val="clear" w:color="auto" w:fill="auto"/>
            <w:tcMar>
              <w:top w:w="43" w:type="dxa"/>
              <w:left w:w="115" w:type="dxa"/>
              <w:bottom w:w="43" w:type="dxa"/>
              <w:right w:w="115" w:type="dxa"/>
            </w:tcMar>
          </w:tcPr>
          <w:p w14:paraId="27F095D3" w14:textId="77777777" w:rsidR="00E82784" w:rsidRPr="00733CDD" w:rsidRDefault="00E82784" w:rsidP="00C60FFC">
            <w:pPr>
              <w:rPr>
                <w:rFonts w:ascii="Arial" w:hAnsi="Arial" w:cs="Arial"/>
                <w:sz w:val="20"/>
                <w:szCs w:val="20"/>
              </w:rPr>
            </w:pPr>
          </w:p>
        </w:tc>
        <w:tc>
          <w:tcPr>
            <w:tcW w:w="387" w:type="pct"/>
            <w:shd w:val="clear" w:color="auto" w:fill="auto"/>
            <w:tcMar>
              <w:top w:w="43" w:type="dxa"/>
              <w:left w:w="115" w:type="dxa"/>
              <w:bottom w:w="43" w:type="dxa"/>
              <w:right w:w="115" w:type="dxa"/>
            </w:tcMar>
          </w:tcPr>
          <w:p w14:paraId="53B089E8" w14:textId="77777777" w:rsidR="00E82784" w:rsidRPr="00733CDD" w:rsidRDefault="00E82784" w:rsidP="00C60FFC">
            <w:pPr>
              <w:jc w:val="center"/>
              <w:rPr>
                <w:rFonts w:ascii="Arial" w:hAnsi="Arial" w:cs="Arial"/>
                <w:color w:val="000000"/>
                <w:sz w:val="20"/>
                <w:szCs w:val="20"/>
              </w:rPr>
            </w:pPr>
            <w:r w:rsidRPr="00733CDD">
              <w:rPr>
                <w:rFonts w:ascii="Arial" w:hAnsi="Arial" w:cs="Arial"/>
                <w:color w:val="000000"/>
                <w:sz w:val="20"/>
                <w:szCs w:val="20"/>
              </w:rPr>
              <w:t>Y</w:t>
            </w:r>
          </w:p>
        </w:tc>
        <w:tc>
          <w:tcPr>
            <w:tcW w:w="624" w:type="pct"/>
            <w:shd w:val="clear" w:color="auto" w:fill="auto"/>
            <w:tcMar>
              <w:top w:w="43" w:type="dxa"/>
              <w:left w:w="115" w:type="dxa"/>
              <w:bottom w:w="43" w:type="dxa"/>
              <w:right w:w="115" w:type="dxa"/>
            </w:tcMar>
            <w:vAlign w:val="center"/>
          </w:tcPr>
          <w:p w14:paraId="36A76359" w14:textId="77777777" w:rsidR="00E82784" w:rsidRPr="00733CDD" w:rsidRDefault="00E82784" w:rsidP="00C60FFC">
            <w:pPr>
              <w:pStyle w:val="NormalIndent"/>
              <w:spacing w:after="0"/>
              <w:ind w:left="0"/>
              <w:rPr>
                <w:rFonts w:ascii="Arial" w:hAnsi="Arial" w:cs="Arial"/>
                <w:sz w:val="20"/>
              </w:rPr>
            </w:pPr>
          </w:p>
        </w:tc>
      </w:tr>
    </w:tbl>
    <w:p w14:paraId="2D6380E3" w14:textId="77777777" w:rsidR="00E82784" w:rsidRPr="00733CDD" w:rsidRDefault="00E82784" w:rsidP="00E82784">
      <w:pPr>
        <w:pStyle w:val="NormalIndent"/>
        <w:spacing w:after="0"/>
        <w:rPr>
          <w:rFonts w:ascii="Arial" w:hAnsi="Arial" w:cs="Arial"/>
        </w:rPr>
      </w:pPr>
    </w:p>
    <w:p w14:paraId="5D5453D0" w14:textId="77777777" w:rsidR="00E82784" w:rsidRPr="00733CDD" w:rsidRDefault="00E82784" w:rsidP="00E82784">
      <w:pPr>
        <w:pStyle w:val="ListParagraph"/>
        <w:numPr>
          <w:ilvl w:val="0"/>
          <w:numId w:val="25"/>
        </w:numPr>
        <w:rPr>
          <w:rFonts w:ascii="Arial" w:hAnsi="Arial" w:cs="Arial"/>
          <w:b/>
          <w:i/>
          <w:u w:val="single"/>
        </w:rPr>
      </w:pPr>
      <w:r w:rsidRPr="00733CDD">
        <w:rPr>
          <w:rFonts w:ascii="Arial" w:hAnsi="Arial" w:cs="Arial"/>
          <w:b/>
          <w:i/>
          <w:u w:val="single"/>
        </w:rPr>
        <w:t>Output:</w:t>
      </w:r>
    </w:p>
    <w:tbl>
      <w:tblPr>
        <w:tblW w:w="493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309"/>
        <w:gridCol w:w="3781"/>
        <w:gridCol w:w="2649"/>
      </w:tblGrid>
      <w:tr w:rsidR="00E82784" w:rsidRPr="00733CDD" w14:paraId="64F0E6B7" w14:textId="77777777" w:rsidTr="00C60FFC">
        <w:tc>
          <w:tcPr>
            <w:tcW w:w="1699" w:type="pct"/>
            <w:shd w:val="clear" w:color="auto" w:fill="F7CAAC"/>
          </w:tcPr>
          <w:p w14:paraId="07203A1E" w14:textId="77777777" w:rsidR="00E82784" w:rsidRPr="00733CDD" w:rsidRDefault="00E82784" w:rsidP="00C60FFC">
            <w:pPr>
              <w:pStyle w:val="tablehead"/>
              <w:rPr>
                <w:rFonts w:ascii="Arial" w:hAnsi="Arial" w:cs="Arial"/>
                <w:sz w:val="20"/>
                <w:szCs w:val="20"/>
              </w:rPr>
            </w:pPr>
            <w:r w:rsidRPr="00733CDD">
              <w:rPr>
                <w:rFonts w:ascii="Arial" w:eastAsia="Batang" w:hAnsi="Arial" w:cs="Arial"/>
                <w:sz w:val="20"/>
                <w:szCs w:val="20"/>
              </w:rPr>
              <w:t>Field name</w:t>
            </w:r>
          </w:p>
        </w:tc>
        <w:tc>
          <w:tcPr>
            <w:tcW w:w="1941" w:type="pct"/>
            <w:shd w:val="clear" w:color="auto" w:fill="F7CAAC"/>
          </w:tcPr>
          <w:p w14:paraId="7A62456C" w14:textId="77777777" w:rsidR="00E82784" w:rsidRPr="00733CDD" w:rsidRDefault="00E82784" w:rsidP="00C60FFC">
            <w:pPr>
              <w:pStyle w:val="tablehead"/>
              <w:rPr>
                <w:rFonts w:ascii="Arial" w:eastAsia="Batang" w:hAnsi="Arial" w:cs="Arial"/>
                <w:sz w:val="20"/>
                <w:szCs w:val="20"/>
              </w:rPr>
            </w:pPr>
            <w:r w:rsidRPr="00733CDD">
              <w:rPr>
                <w:rFonts w:ascii="Arial" w:eastAsia="Batang" w:hAnsi="Arial" w:cs="Arial"/>
                <w:sz w:val="20"/>
                <w:szCs w:val="20"/>
              </w:rPr>
              <w:t>Description</w:t>
            </w:r>
          </w:p>
        </w:tc>
        <w:tc>
          <w:tcPr>
            <w:tcW w:w="1360" w:type="pct"/>
            <w:shd w:val="clear" w:color="auto" w:fill="F7CAAC"/>
          </w:tcPr>
          <w:p w14:paraId="270E26BD" w14:textId="77777777" w:rsidR="00E82784" w:rsidRPr="00733CDD" w:rsidRDefault="00E82784" w:rsidP="00C60FFC">
            <w:pPr>
              <w:pStyle w:val="tablehead"/>
              <w:rPr>
                <w:rFonts w:ascii="Arial" w:eastAsia="Batang" w:hAnsi="Arial" w:cs="Arial"/>
                <w:sz w:val="20"/>
                <w:szCs w:val="20"/>
              </w:rPr>
            </w:pPr>
            <w:r w:rsidRPr="00733CDD">
              <w:rPr>
                <w:rFonts w:ascii="Arial" w:eastAsia="Batang" w:hAnsi="Arial" w:cs="Arial"/>
                <w:sz w:val="20"/>
                <w:szCs w:val="20"/>
              </w:rPr>
              <w:t>Type</w:t>
            </w:r>
          </w:p>
        </w:tc>
      </w:tr>
      <w:tr w:rsidR="00E82784" w:rsidRPr="00733CDD" w14:paraId="37FC37C9" w14:textId="77777777" w:rsidTr="00C60FFC">
        <w:tc>
          <w:tcPr>
            <w:tcW w:w="1699" w:type="pct"/>
            <w:shd w:val="clear" w:color="auto" w:fill="auto"/>
          </w:tcPr>
          <w:p w14:paraId="08CFF451" w14:textId="7DF6C4EF" w:rsidR="00E82784" w:rsidRPr="00733CDD" w:rsidRDefault="001D6A8D" w:rsidP="00C60FFC">
            <w:pPr>
              <w:rPr>
                <w:rFonts w:ascii="Arial" w:hAnsi="Arial" w:cs="Arial"/>
                <w:sz w:val="20"/>
              </w:rPr>
            </w:pPr>
            <w:r>
              <w:rPr>
                <w:rFonts w:ascii="Arial" w:hAnsi="Arial" w:cs="Arial"/>
                <w:color w:val="1F497D"/>
                <w:sz w:val="18"/>
                <w:szCs w:val="18"/>
              </w:rPr>
              <w:t>Check_flag</w:t>
            </w:r>
          </w:p>
        </w:tc>
        <w:tc>
          <w:tcPr>
            <w:tcW w:w="1941" w:type="pct"/>
            <w:shd w:val="clear" w:color="auto" w:fill="auto"/>
          </w:tcPr>
          <w:p w14:paraId="2CDC883E" w14:textId="1792A2CF" w:rsidR="00E82784" w:rsidRPr="00733CDD" w:rsidRDefault="001D6A8D" w:rsidP="00C60FFC">
            <w:pPr>
              <w:rPr>
                <w:rFonts w:ascii="Arial" w:hAnsi="Arial" w:cs="Arial"/>
                <w:sz w:val="20"/>
                <w:lang w:eastAsia="x-none"/>
              </w:rPr>
            </w:pPr>
            <w:r>
              <w:rPr>
                <w:rFonts w:ascii="Arial" w:hAnsi="Arial" w:cs="Arial"/>
              </w:rPr>
              <w:t>Trả lại Yes/No</w:t>
            </w:r>
            <w:r w:rsidR="00F87110">
              <w:rPr>
                <w:rFonts w:ascii="Arial" w:hAnsi="Arial" w:cs="Arial"/>
              </w:rPr>
              <w:t>: Y/N</w:t>
            </w:r>
          </w:p>
        </w:tc>
        <w:tc>
          <w:tcPr>
            <w:tcW w:w="1360" w:type="pct"/>
            <w:shd w:val="clear" w:color="auto" w:fill="auto"/>
          </w:tcPr>
          <w:p w14:paraId="23636A92" w14:textId="0A66904D" w:rsidR="00E82784" w:rsidRPr="00733CDD" w:rsidRDefault="00E82784" w:rsidP="00C60FFC">
            <w:pPr>
              <w:pStyle w:val="NormalIndent"/>
              <w:spacing w:before="240" w:after="0"/>
              <w:ind w:left="0"/>
              <w:rPr>
                <w:rFonts w:ascii="Arial" w:hAnsi="Arial" w:cs="Arial"/>
                <w:sz w:val="20"/>
              </w:rPr>
            </w:pPr>
            <w:r w:rsidRPr="00A62E0B">
              <w:rPr>
                <w:rFonts w:ascii="Arial" w:hAnsi="Arial" w:cs="Arial"/>
                <w:sz w:val="20"/>
              </w:rPr>
              <w:t>VARCHAR2 (</w:t>
            </w:r>
            <w:r w:rsidR="001D6A8D">
              <w:rPr>
                <w:rFonts w:ascii="Arial" w:hAnsi="Arial" w:cs="Arial"/>
                <w:sz w:val="20"/>
              </w:rPr>
              <w:t>1</w:t>
            </w:r>
            <w:r w:rsidRPr="00A62E0B">
              <w:rPr>
                <w:rFonts w:ascii="Arial" w:hAnsi="Arial" w:cs="Arial"/>
                <w:sz w:val="20"/>
              </w:rPr>
              <w:t xml:space="preserve"> Byte)</w:t>
            </w:r>
          </w:p>
        </w:tc>
      </w:tr>
      <w:tr w:rsidR="00E82784" w:rsidRPr="00733CDD" w14:paraId="33A7544C" w14:textId="77777777" w:rsidTr="00C60FFC">
        <w:tc>
          <w:tcPr>
            <w:tcW w:w="1699" w:type="pct"/>
            <w:shd w:val="clear" w:color="auto" w:fill="auto"/>
          </w:tcPr>
          <w:p w14:paraId="61F4DE34" w14:textId="77777777" w:rsidR="00E82784" w:rsidRPr="00733CDD" w:rsidRDefault="00E82784" w:rsidP="00C60FFC">
            <w:pPr>
              <w:rPr>
                <w:rFonts w:ascii="Arial" w:hAnsi="Arial" w:cs="Arial"/>
                <w:sz w:val="20"/>
              </w:rPr>
            </w:pPr>
            <w:r w:rsidRPr="005D47EE">
              <w:rPr>
                <w:rFonts w:ascii="Arial" w:hAnsi="Arial" w:cs="Arial"/>
                <w:color w:val="1F497D"/>
                <w:sz w:val="18"/>
                <w:szCs w:val="18"/>
              </w:rPr>
              <w:t>err_cd</w:t>
            </w:r>
          </w:p>
        </w:tc>
        <w:tc>
          <w:tcPr>
            <w:tcW w:w="1941" w:type="pct"/>
            <w:shd w:val="clear" w:color="auto" w:fill="auto"/>
          </w:tcPr>
          <w:p w14:paraId="09FD55F9" w14:textId="77777777" w:rsidR="00E82784" w:rsidRPr="00733CDD" w:rsidRDefault="00E82784" w:rsidP="00C60FFC">
            <w:pPr>
              <w:rPr>
                <w:rFonts w:ascii="Arial" w:hAnsi="Arial" w:cs="Arial"/>
                <w:sz w:val="20"/>
                <w:lang w:eastAsia="x-none"/>
              </w:rPr>
            </w:pPr>
            <w:r>
              <w:rPr>
                <w:rFonts w:ascii="Arial" w:hAnsi="Arial" w:cs="Arial"/>
              </w:rPr>
              <w:t>Mã lỗi</w:t>
            </w:r>
          </w:p>
        </w:tc>
        <w:tc>
          <w:tcPr>
            <w:tcW w:w="1360" w:type="pct"/>
            <w:shd w:val="clear" w:color="auto" w:fill="auto"/>
          </w:tcPr>
          <w:p w14:paraId="56D7E635" w14:textId="77777777" w:rsidR="00E82784" w:rsidRPr="00733CDD" w:rsidRDefault="00E82784" w:rsidP="00C60FFC">
            <w:pPr>
              <w:pStyle w:val="NormalIndent"/>
              <w:spacing w:before="240" w:after="0"/>
              <w:ind w:left="0"/>
              <w:rPr>
                <w:rFonts w:ascii="Arial" w:hAnsi="Arial" w:cs="Arial"/>
                <w:sz w:val="20"/>
              </w:rPr>
            </w:pPr>
            <w:r w:rsidRPr="00635F44">
              <w:rPr>
                <w:rFonts w:ascii="Arial" w:hAnsi="Arial" w:cs="Arial"/>
                <w:sz w:val="20"/>
              </w:rPr>
              <w:t>VARCHAR2 (500 Byte)</w:t>
            </w:r>
          </w:p>
        </w:tc>
      </w:tr>
      <w:tr w:rsidR="00E82784" w:rsidRPr="00733CDD" w14:paraId="6796DBAC" w14:textId="77777777" w:rsidTr="00C60FFC">
        <w:tc>
          <w:tcPr>
            <w:tcW w:w="1699" w:type="pct"/>
            <w:shd w:val="clear" w:color="auto" w:fill="auto"/>
          </w:tcPr>
          <w:p w14:paraId="3559C7AB" w14:textId="77777777" w:rsidR="00E82784" w:rsidRPr="00733CDD" w:rsidRDefault="00E82784" w:rsidP="00C60FFC">
            <w:pPr>
              <w:rPr>
                <w:rFonts w:ascii="Arial" w:hAnsi="Arial" w:cs="Arial"/>
                <w:sz w:val="20"/>
              </w:rPr>
            </w:pPr>
            <w:r w:rsidRPr="005D47EE">
              <w:rPr>
                <w:rFonts w:ascii="Arial" w:hAnsi="Arial" w:cs="Arial"/>
                <w:color w:val="1F497D"/>
                <w:sz w:val="18"/>
                <w:szCs w:val="18"/>
              </w:rPr>
              <w:t>err_txt</w:t>
            </w:r>
          </w:p>
        </w:tc>
        <w:tc>
          <w:tcPr>
            <w:tcW w:w="1941" w:type="pct"/>
            <w:shd w:val="clear" w:color="auto" w:fill="auto"/>
          </w:tcPr>
          <w:p w14:paraId="504DBFB7" w14:textId="77777777" w:rsidR="00E82784" w:rsidRPr="00733CDD" w:rsidRDefault="00E82784" w:rsidP="00C60FFC">
            <w:pPr>
              <w:rPr>
                <w:rFonts w:ascii="Arial" w:hAnsi="Arial" w:cs="Arial"/>
                <w:sz w:val="20"/>
                <w:lang w:eastAsia="x-none"/>
              </w:rPr>
            </w:pPr>
            <w:r>
              <w:rPr>
                <w:rFonts w:ascii="Arial" w:hAnsi="Arial" w:cs="Arial"/>
              </w:rPr>
              <w:t>Chi tiết lỗi</w:t>
            </w:r>
          </w:p>
        </w:tc>
        <w:tc>
          <w:tcPr>
            <w:tcW w:w="1360" w:type="pct"/>
            <w:shd w:val="clear" w:color="auto" w:fill="auto"/>
          </w:tcPr>
          <w:p w14:paraId="51C0AC17" w14:textId="77777777" w:rsidR="00E82784" w:rsidRPr="00733CDD" w:rsidRDefault="00E82784" w:rsidP="00C60FFC">
            <w:pPr>
              <w:pStyle w:val="NormalIndent"/>
              <w:spacing w:before="240" w:after="0"/>
              <w:ind w:left="0"/>
              <w:rPr>
                <w:rFonts w:ascii="Arial" w:hAnsi="Arial" w:cs="Arial"/>
                <w:sz w:val="20"/>
              </w:rPr>
            </w:pPr>
            <w:r w:rsidRPr="00635F44">
              <w:rPr>
                <w:rFonts w:ascii="Arial" w:hAnsi="Arial" w:cs="Arial"/>
                <w:sz w:val="20"/>
              </w:rPr>
              <w:t>VARCHAR2 (500 Byte)</w:t>
            </w:r>
          </w:p>
        </w:tc>
      </w:tr>
    </w:tbl>
    <w:p w14:paraId="0D683AFB" w14:textId="77777777" w:rsidR="00A85BDB" w:rsidRPr="00733CDD" w:rsidRDefault="00A85BDB" w:rsidP="00471D7F">
      <w:pPr>
        <w:spacing w:line="360" w:lineRule="auto"/>
        <w:ind w:left="3"/>
        <w:rPr>
          <w:rFonts w:ascii="Arial" w:hAnsi="Arial" w:cs="Arial"/>
        </w:rPr>
      </w:pPr>
    </w:p>
    <w:sectPr w:rsidR="00A85BDB" w:rsidRPr="00733CDD" w:rsidSect="009B21F8">
      <w:footerReference w:type="default" r:id="rId26"/>
      <w:footerReference w:type="first" r:id="rId27"/>
      <w:type w:val="continuous"/>
      <w:pgSz w:w="11907" w:h="16839" w:code="9"/>
      <w:pgMar w:top="907" w:right="1080" w:bottom="1166" w:left="1166" w:header="720" w:footer="245" w:gutter="0"/>
      <w:pgBorders w:offsetFrom="page">
        <w:top w:val="cornerTriangles" w:sz="10" w:space="24" w:color="auto"/>
        <w:left w:val="cornerTriangles" w:sz="10" w:space="20" w:color="auto"/>
        <w:bottom w:val="cornerTriangles" w:sz="10" w:space="24" w:color="auto"/>
        <w:right w:val="cornerTriangles" w:sz="10" w:space="30" w:color="auto"/>
      </w:pgBorder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VânNT" w:date="2021-11-24T10:32:00Z" w:initials="V">
    <w:p w14:paraId="76C0C98E" w14:textId="5BBF39B0" w:rsidR="00C60FFC" w:rsidRDefault="00C60FFC">
      <w:pPr>
        <w:pStyle w:val="CommentText"/>
      </w:pPr>
      <w:r>
        <w:rPr>
          <w:rStyle w:val="CommentReference"/>
        </w:rPr>
        <w:annotationRef/>
      </w:r>
      <w:r>
        <w:t>Cần bổ sung mô tả response?</w:t>
      </w:r>
    </w:p>
  </w:comment>
  <w:comment w:id="21" w:author="Tran Van Toan" w:date="2021-12-05T15:50:00Z" w:initials="t">
    <w:p w14:paraId="3C69A010" w14:textId="24C045CE" w:rsidR="00C60FFC" w:rsidRDefault="00C60FFC">
      <w:pPr>
        <w:pStyle w:val="CommentText"/>
      </w:pPr>
      <w:r>
        <w:rPr>
          <w:rStyle w:val="CommentReference"/>
        </w:rPr>
        <w:annotationRef/>
      </w:r>
      <w:r>
        <w:t xml:space="preserve">Giữ nguyên theo </w:t>
      </w:r>
      <w:proofErr w:type="gramStart"/>
      <w:r>
        <w:t>example  request</w:t>
      </w:r>
      <w:proofErr w:type="gramEnd"/>
    </w:p>
  </w:comment>
  <w:comment w:id="20" w:author="VânNT" w:date="2021-11-24T10:34:00Z" w:initials="V">
    <w:p w14:paraId="539DA7FA" w14:textId="68A53B27" w:rsidR="00C60FFC" w:rsidRDefault="00C60FFC" w:rsidP="000D29AE">
      <w:pPr>
        <w:pStyle w:val="CommentText"/>
      </w:pPr>
      <w:r>
        <w:rPr>
          <w:rStyle w:val="CommentReference"/>
        </w:rPr>
        <w:annotationRef/>
      </w:r>
      <w:r>
        <w:t xml:space="preserve">Ý nghĩa của từng trường + các giá </w:t>
      </w:r>
      <w:proofErr w:type="gramStart"/>
      <w:r>
        <w:t>trị ?</w:t>
      </w:r>
      <w:proofErr w:type="gramEnd"/>
    </w:p>
  </w:comment>
  <w:comment w:id="22" w:author="VânNT" w:date="2021-11-24T10:33:00Z" w:initials="V">
    <w:p w14:paraId="5214F30C" w14:textId="58CEF3F9" w:rsidR="00C60FFC" w:rsidRDefault="00C60FFC">
      <w:pPr>
        <w:pStyle w:val="CommentText"/>
      </w:pPr>
      <w:r>
        <w:rPr>
          <w:rStyle w:val="CommentReference"/>
        </w:rPr>
        <w:annotationRef/>
      </w:r>
      <w:r>
        <w:t>Ý nghĩa của trường này + các giá trị?</w:t>
      </w:r>
    </w:p>
  </w:comment>
  <w:comment w:id="23" w:author="Tran Van Toan" w:date="2021-12-05T15:50:00Z" w:initials="t">
    <w:p w14:paraId="5803B514" w14:textId="1290FF83" w:rsidR="00C60FFC" w:rsidRDefault="00C60FFC">
      <w:pPr>
        <w:pStyle w:val="CommentText"/>
      </w:pPr>
      <w:r>
        <w:rPr>
          <w:rStyle w:val="CommentReference"/>
        </w:rPr>
        <w:annotationRef/>
      </w:r>
      <w:r>
        <w:t xml:space="preserve">Giữ nguyên theo </w:t>
      </w:r>
      <w:proofErr w:type="gramStart"/>
      <w:r>
        <w:t>example  request</w:t>
      </w:r>
      <w:proofErr w:type="gramEnd"/>
    </w:p>
  </w:comment>
  <w:comment w:id="24" w:author="VânNT" w:date="2021-11-24T10:35:00Z" w:initials="V">
    <w:p w14:paraId="5285211F" w14:textId="110AD69C" w:rsidR="00C60FFC" w:rsidRDefault="00C60FFC">
      <w:pPr>
        <w:pStyle w:val="CommentText"/>
      </w:pPr>
      <w:r>
        <w:rPr>
          <w:rStyle w:val="CommentReference"/>
        </w:rPr>
        <w:annotationRef/>
      </w:r>
      <w:r>
        <w:t>Ý nghĩa của trường này + ví dụ giá trị?</w:t>
      </w:r>
    </w:p>
  </w:comment>
  <w:comment w:id="25" w:author="Tran Van Toan" w:date="2021-12-05T15:49:00Z" w:initials="t">
    <w:p w14:paraId="6E7AC0A3" w14:textId="43596851" w:rsidR="00C60FFC" w:rsidRDefault="00C60FFC">
      <w:pPr>
        <w:pStyle w:val="CommentText"/>
      </w:pPr>
      <w:r>
        <w:rPr>
          <w:rStyle w:val="CommentReference"/>
        </w:rPr>
        <w:annotationRef/>
      </w:r>
      <w:r>
        <w:t xml:space="preserve">Đây và giá trị truyền và theo từng tham số của </w:t>
      </w:r>
      <w:r w:rsidRPr="00733CDD">
        <w:rPr>
          <w:rFonts w:ascii="Arial" w:hAnsi="Arial" w:cs="Arial"/>
          <w:color w:val="1F497D"/>
          <w:sz w:val="18"/>
          <w:szCs w:val="18"/>
        </w:rPr>
        <w:t>ParamName</w:t>
      </w:r>
    </w:p>
  </w:comment>
  <w:comment w:id="26" w:author="VânNT" w:date="2021-11-24T10:38:00Z" w:initials="V">
    <w:p w14:paraId="646516D3" w14:textId="2D263834" w:rsidR="00C60FFC" w:rsidRDefault="00C60FFC">
      <w:pPr>
        <w:pStyle w:val="CommentText"/>
      </w:pPr>
      <w:r>
        <w:rPr>
          <w:rStyle w:val="CommentReference"/>
        </w:rPr>
        <w:annotationRef/>
      </w:r>
      <w:r>
        <w:t xml:space="preserve">Chưa có mô tả trường </w:t>
      </w:r>
      <w:proofErr w:type="gramStart"/>
      <w:r>
        <w:t>Output ?</w:t>
      </w:r>
      <w:proofErr w:type="gramEnd"/>
    </w:p>
  </w:comment>
  <w:comment w:id="28" w:author="VânNT" w:date="2021-11-24T10:35:00Z" w:initials="V">
    <w:p w14:paraId="3CB57E95" w14:textId="6965F590" w:rsidR="00C60FFC" w:rsidRDefault="00C60FFC">
      <w:pPr>
        <w:pStyle w:val="CommentText"/>
      </w:pPr>
      <w:r>
        <w:rPr>
          <w:rStyle w:val="CommentReference"/>
        </w:rPr>
        <w:annotationRef/>
      </w:r>
      <w:r>
        <w:t>SHB có thể thống nhất đặc tả trước để căn cứ trên đặc tả để coding không?</w:t>
      </w:r>
    </w:p>
  </w:comment>
  <w:comment w:id="31" w:author="VânNT" w:date="2021-11-24T10:41:00Z" w:initials="V">
    <w:p w14:paraId="3CBB83AD" w14:textId="0271DED3" w:rsidR="00C60FFC" w:rsidRDefault="00C60FFC" w:rsidP="00A918AD">
      <w:pPr>
        <w:pStyle w:val="CommentText"/>
      </w:pPr>
      <w:r>
        <w:rPr>
          <w:rStyle w:val="CommentReference"/>
        </w:rPr>
        <w:annotationRef/>
      </w:r>
      <w:r>
        <w:t>Ý nghĩa của từng trường + các giá trị?</w:t>
      </w:r>
    </w:p>
    <w:p w14:paraId="639D85B9" w14:textId="00B7602A" w:rsidR="00C60FFC" w:rsidRDefault="00C60FFC">
      <w:pPr>
        <w:pStyle w:val="CommentText"/>
      </w:pPr>
    </w:p>
  </w:comment>
  <w:comment w:id="32" w:author="VânNT" w:date="2021-11-24T10:42:00Z" w:initials="V">
    <w:p w14:paraId="75C3C0D5" w14:textId="25318D3E" w:rsidR="00C60FFC" w:rsidRDefault="00C60FFC" w:rsidP="00F3755B">
      <w:pPr>
        <w:pStyle w:val="CommentText"/>
      </w:pPr>
      <w:r>
        <w:rPr>
          <w:rStyle w:val="CommentReference"/>
        </w:rPr>
        <w:annotationRef/>
      </w:r>
      <w:r>
        <w:t>Ý nghĩa của từng trường + các giá trị?</w:t>
      </w:r>
    </w:p>
    <w:p w14:paraId="6F00C28C" w14:textId="71C9AD4D" w:rsidR="00C60FFC" w:rsidRDefault="00C60FFC">
      <w:pPr>
        <w:pStyle w:val="CommentText"/>
      </w:pPr>
    </w:p>
  </w:comment>
  <w:comment w:id="33" w:author="VânNT" w:date="2021-11-24T10:42:00Z" w:initials="V">
    <w:p w14:paraId="2D63E5D4" w14:textId="12A18A34" w:rsidR="00C60FFC" w:rsidRDefault="00C60FFC" w:rsidP="00F3755B">
      <w:pPr>
        <w:pStyle w:val="CommentText"/>
      </w:pPr>
      <w:r>
        <w:rPr>
          <w:rStyle w:val="CommentReference"/>
        </w:rPr>
        <w:annotationRef/>
      </w:r>
      <w:r>
        <w:t>Ý nghĩa của từng trường + các giá trị?</w:t>
      </w:r>
    </w:p>
    <w:p w14:paraId="610A61F9" w14:textId="6C74BA20" w:rsidR="00C60FFC" w:rsidRDefault="00C60FFC">
      <w:pPr>
        <w:pStyle w:val="CommentText"/>
      </w:pPr>
    </w:p>
  </w:comment>
  <w:comment w:id="34" w:author="VânNT" w:date="2021-11-24T10:43:00Z" w:initials="V">
    <w:p w14:paraId="6CF377A1" w14:textId="5894C3AE" w:rsidR="00C60FFC" w:rsidRDefault="00C60FFC">
      <w:pPr>
        <w:pStyle w:val="CommentText"/>
      </w:pPr>
      <w:r>
        <w:rPr>
          <w:rStyle w:val="CommentReference"/>
        </w:rPr>
        <w:annotationRef/>
      </w:r>
      <w:r>
        <w:t>Ý nghĩa của từng trường + các giá trị?</w:t>
      </w:r>
    </w:p>
  </w:comment>
  <w:comment w:id="35" w:author="Tran Van Toan" w:date="2021-12-05T15:51:00Z" w:initials="t">
    <w:p w14:paraId="02C82668" w14:textId="537607E5" w:rsidR="00C60FFC" w:rsidRPr="000D29AE" w:rsidRDefault="00C60FFC">
      <w:pPr>
        <w:pStyle w:val="CommentText"/>
        <w:rPr>
          <w:rFonts w:ascii="Arial" w:hAnsi="Arial" w:cs="Arial"/>
          <w:color w:val="1F497D"/>
          <w:sz w:val="18"/>
          <w:szCs w:val="18"/>
        </w:rPr>
      </w:pPr>
      <w:r>
        <w:rPr>
          <w:rStyle w:val="CommentReference"/>
        </w:rPr>
        <w:annotationRef/>
      </w:r>
      <w:r>
        <w:t xml:space="preserve">Đây và giá trị truyền và theo từng tham số của </w:t>
      </w:r>
      <w:r w:rsidRPr="00733CDD">
        <w:rPr>
          <w:rFonts w:ascii="Arial" w:hAnsi="Arial" w:cs="Arial"/>
          <w:color w:val="1F497D"/>
          <w:sz w:val="18"/>
          <w:szCs w:val="18"/>
        </w:rPr>
        <w:t>ParamName</w:t>
      </w:r>
    </w:p>
  </w:comment>
  <w:comment w:id="37" w:author="VânNT" w:date="2021-11-24T11:00:00Z" w:initials="V">
    <w:p w14:paraId="5E23DA3A" w14:textId="5CD8352C" w:rsidR="00C60FFC" w:rsidRDefault="00C60FFC">
      <w:pPr>
        <w:pStyle w:val="CommentText"/>
      </w:pPr>
      <w:r>
        <w:rPr>
          <w:rStyle w:val="CommentReference"/>
        </w:rPr>
        <w:annotationRef/>
      </w:r>
      <w:r>
        <w:t>Các giá trị?</w:t>
      </w:r>
    </w:p>
  </w:comment>
  <w:comment w:id="40" w:author="VânNT" w:date="2021-11-24T10:44:00Z" w:initials="V">
    <w:p w14:paraId="6FA253C9" w14:textId="2B0ED2B9" w:rsidR="00C60FFC" w:rsidRDefault="00C60FFC" w:rsidP="00F3755B">
      <w:pPr>
        <w:pStyle w:val="CommentText"/>
      </w:pPr>
      <w:r>
        <w:rPr>
          <w:rStyle w:val="CommentReference"/>
        </w:rPr>
        <w:annotationRef/>
      </w:r>
      <w:r>
        <w:t>Ý nghĩa của từng trường + các giá trị?</w:t>
      </w:r>
    </w:p>
    <w:p w14:paraId="5558492A" w14:textId="41754061" w:rsidR="00C60FFC" w:rsidRDefault="00C60FFC">
      <w:pPr>
        <w:pStyle w:val="CommentText"/>
      </w:pPr>
    </w:p>
  </w:comment>
  <w:comment w:id="41" w:author="VânNT" w:date="2021-11-24T10:44:00Z" w:initials="V">
    <w:p w14:paraId="36551CCA" w14:textId="6925D4CE" w:rsidR="00C60FFC" w:rsidRDefault="00C60FFC" w:rsidP="00F3755B">
      <w:pPr>
        <w:pStyle w:val="CommentText"/>
      </w:pPr>
      <w:r>
        <w:rPr>
          <w:rStyle w:val="CommentReference"/>
        </w:rPr>
        <w:annotationRef/>
      </w:r>
      <w:r>
        <w:t>Ý nghĩa của từng trường + các giá trị?</w:t>
      </w:r>
    </w:p>
    <w:p w14:paraId="4A33948A" w14:textId="7A3E43A7" w:rsidR="00C60FFC" w:rsidRDefault="00C60FFC">
      <w:pPr>
        <w:pStyle w:val="CommentText"/>
      </w:pPr>
    </w:p>
  </w:comment>
  <w:comment w:id="42" w:author="VânNT" w:date="2021-11-24T10:44:00Z" w:initials="V">
    <w:p w14:paraId="430B771B" w14:textId="4E8CB5FE" w:rsidR="00C60FFC" w:rsidRDefault="00C60FFC" w:rsidP="00F3755B">
      <w:pPr>
        <w:pStyle w:val="CommentText"/>
      </w:pPr>
      <w:r>
        <w:rPr>
          <w:rStyle w:val="CommentReference"/>
        </w:rPr>
        <w:annotationRef/>
      </w:r>
      <w:r>
        <w:t>Ý nghĩa của từng trường + các giá trị?</w:t>
      </w:r>
    </w:p>
    <w:p w14:paraId="41B64871" w14:textId="29E518DB" w:rsidR="00C60FFC" w:rsidRDefault="00C60FFC">
      <w:pPr>
        <w:pStyle w:val="CommentText"/>
      </w:pPr>
    </w:p>
  </w:comment>
  <w:comment w:id="43" w:author="VânNT" w:date="2021-11-24T10:44:00Z" w:initials="V">
    <w:p w14:paraId="02F9F9C2" w14:textId="7A09BCE0" w:rsidR="00C60FFC" w:rsidRDefault="00C60FFC" w:rsidP="00F3755B">
      <w:pPr>
        <w:pStyle w:val="CommentText"/>
      </w:pPr>
      <w:r>
        <w:rPr>
          <w:rStyle w:val="CommentReference"/>
        </w:rPr>
        <w:annotationRef/>
      </w:r>
      <w:r>
        <w:t>Ý nghĩa của từng trường + các giá trị?</w:t>
      </w:r>
    </w:p>
    <w:p w14:paraId="54F75F6D" w14:textId="4AEF41D8" w:rsidR="00C60FFC" w:rsidRDefault="00C60FFC">
      <w:pPr>
        <w:pStyle w:val="CommentText"/>
      </w:pPr>
    </w:p>
  </w:comment>
  <w:comment w:id="44" w:author="VânNT" w:date="2021-11-24T10:44:00Z" w:initials="V">
    <w:p w14:paraId="287701F9" w14:textId="094787D1" w:rsidR="00C60FFC" w:rsidRDefault="00C60FFC" w:rsidP="00F3755B">
      <w:pPr>
        <w:pStyle w:val="CommentText"/>
      </w:pPr>
      <w:r>
        <w:rPr>
          <w:rStyle w:val="CommentReference"/>
        </w:rPr>
        <w:annotationRef/>
      </w:r>
      <w:r>
        <w:t>Ý nghĩa của từng trường + các giá trị?</w:t>
      </w:r>
    </w:p>
    <w:p w14:paraId="57BDE86A" w14:textId="78936FC4" w:rsidR="00C60FFC" w:rsidRDefault="00C60FFC">
      <w:pPr>
        <w:pStyle w:val="CommentText"/>
      </w:pPr>
    </w:p>
  </w:comment>
  <w:comment w:id="46" w:author="VânNT" w:date="2021-11-24T10:45:00Z" w:initials="V">
    <w:p w14:paraId="7ACBE06A" w14:textId="7CE5C4AF" w:rsidR="00C60FFC" w:rsidRDefault="00C60FFC" w:rsidP="00F3755B">
      <w:pPr>
        <w:pStyle w:val="CommentText"/>
      </w:pPr>
      <w:r>
        <w:rPr>
          <w:rStyle w:val="CommentReference"/>
        </w:rPr>
        <w:annotationRef/>
      </w:r>
      <w:r>
        <w:t>Ý nghĩa của từng trường + các giá trị?</w:t>
      </w:r>
    </w:p>
    <w:p w14:paraId="4B33A8E4" w14:textId="7A6D2DE0" w:rsidR="00C60FFC" w:rsidRDefault="00C60FFC">
      <w:pPr>
        <w:pStyle w:val="CommentText"/>
      </w:pPr>
    </w:p>
  </w:comment>
  <w:comment w:id="47" w:author="VânNT" w:date="2021-11-24T10:45:00Z" w:initials="V">
    <w:p w14:paraId="73D9EA8B" w14:textId="5E412795" w:rsidR="00C60FFC" w:rsidRDefault="00C60FFC" w:rsidP="00F3755B">
      <w:pPr>
        <w:pStyle w:val="CommentText"/>
      </w:pPr>
      <w:r>
        <w:rPr>
          <w:rStyle w:val="CommentReference"/>
        </w:rPr>
        <w:annotationRef/>
      </w:r>
      <w:r>
        <w:t>Ý nghĩa của từng trường + các giá trị?</w:t>
      </w:r>
    </w:p>
    <w:p w14:paraId="4985F5D1" w14:textId="0A07D8CD" w:rsidR="00C60FFC" w:rsidRDefault="00C60FFC">
      <w:pPr>
        <w:pStyle w:val="CommentText"/>
      </w:pPr>
    </w:p>
  </w:comment>
  <w:comment w:id="48" w:author="VânNT" w:date="2021-11-24T10:45:00Z" w:initials="V">
    <w:p w14:paraId="4C3874AA" w14:textId="37646CFB" w:rsidR="00C60FFC" w:rsidRDefault="00C60FFC" w:rsidP="00F3755B">
      <w:pPr>
        <w:pStyle w:val="CommentText"/>
      </w:pPr>
      <w:r>
        <w:rPr>
          <w:rStyle w:val="CommentReference"/>
        </w:rPr>
        <w:annotationRef/>
      </w:r>
      <w:r>
        <w:t>Ý nghĩa của từng trường + các giá trị?</w:t>
      </w:r>
    </w:p>
    <w:p w14:paraId="6A14DF27" w14:textId="2CE07A5F" w:rsidR="00C60FFC" w:rsidRDefault="00C60FFC">
      <w:pPr>
        <w:pStyle w:val="CommentText"/>
      </w:pPr>
    </w:p>
  </w:comment>
  <w:comment w:id="49" w:author="VânNT" w:date="2021-11-24T10:45:00Z" w:initials="V">
    <w:p w14:paraId="4D21B117" w14:textId="621E149D" w:rsidR="00C60FFC" w:rsidRDefault="00C60FFC" w:rsidP="00F3755B">
      <w:pPr>
        <w:pStyle w:val="CommentText"/>
      </w:pPr>
      <w:r>
        <w:rPr>
          <w:rStyle w:val="CommentReference"/>
        </w:rPr>
        <w:annotationRef/>
      </w:r>
      <w:r>
        <w:t>Ý nghĩa của từng trường + các giá trị?</w:t>
      </w:r>
    </w:p>
    <w:p w14:paraId="3AC35578" w14:textId="2093A257" w:rsidR="00C60FFC" w:rsidRDefault="00C60FFC">
      <w:pPr>
        <w:pStyle w:val="CommentText"/>
      </w:pPr>
    </w:p>
  </w:comment>
  <w:comment w:id="50" w:author="Tran Van Toan" w:date="2021-12-05T15:56:00Z" w:initials="t">
    <w:p w14:paraId="591BA496" w14:textId="1485EE1B" w:rsidR="00C60FFC" w:rsidRPr="000D29AE" w:rsidRDefault="00C60FFC">
      <w:pPr>
        <w:pStyle w:val="CommentText"/>
        <w:rPr>
          <w:rFonts w:ascii="Arial" w:hAnsi="Arial" w:cs="Arial"/>
          <w:color w:val="1F497D"/>
          <w:sz w:val="18"/>
          <w:szCs w:val="18"/>
        </w:rPr>
      </w:pPr>
      <w:r>
        <w:rPr>
          <w:rStyle w:val="CommentReference"/>
        </w:rPr>
        <w:annotationRef/>
      </w:r>
      <w:r>
        <w:t xml:space="preserve">Đây và giá trị truyền và theo từng tham số của </w:t>
      </w:r>
      <w:r w:rsidRPr="00733CDD">
        <w:rPr>
          <w:rFonts w:ascii="Arial" w:hAnsi="Arial" w:cs="Arial"/>
          <w:color w:val="1F497D"/>
          <w:sz w:val="18"/>
          <w:szCs w:val="18"/>
        </w:rPr>
        <w:t>ParamName</w:t>
      </w:r>
    </w:p>
  </w:comment>
  <w:comment w:id="51" w:author="VânNT" w:date="2021-11-24T10:45:00Z" w:initials="V">
    <w:p w14:paraId="5AC7950F" w14:textId="647EC968" w:rsidR="00C60FFC" w:rsidRDefault="00C60FFC">
      <w:pPr>
        <w:pStyle w:val="CommentText"/>
      </w:pPr>
      <w:r>
        <w:rPr>
          <w:rStyle w:val="CommentReference"/>
        </w:rPr>
        <w:annotationRef/>
      </w:r>
      <w:r>
        <w:t>Chưa thấy mô tả trường trả ra</w:t>
      </w:r>
    </w:p>
  </w:comment>
  <w:comment w:id="53" w:author="VânNT" w:date="2021-11-24T10:45:00Z" w:initials="V">
    <w:p w14:paraId="04B1DCA2" w14:textId="3965F22A" w:rsidR="00C60FFC" w:rsidRDefault="00C60FFC" w:rsidP="00F3755B">
      <w:pPr>
        <w:pStyle w:val="CommentText"/>
      </w:pPr>
      <w:r>
        <w:rPr>
          <w:rStyle w:val="CommentReference"/>
        </w:rPr>
        <w:annotationRef/>
      </w:r>
      <w:r>
        <w:t>Ý nghĩa của từng trường + các giá trị?</w:t>
      </w:r>
    </w:p>
    <w:p w14:paraId="6F018EC5" w14:textId="3669F158" w:rsidR="00C60FFC" w:rsidRDefault="00C60FFC">
      <w:pPr>
        <w:pStyle w:val="CommentText"/>
      </w:pPr>
    </w:p>
  </w:comment>
  <w:comment w:id="54" w:author="VânNT" w:date="2021-11-24T10:45:00Z" w:initials="V">
    <w:p w14:paraId="4E3E690C" w14:textId="22326A4D" w:rsidR="00C60FFC" w:rsidRDefault="00C60FFC" w:rsidP="00F3755B">
      <w:pPr>
        <w:pStyle w:val="CommentText"/>
      </w:pPr>
      <w:r>
        <w:rPr>
          <w:rStyle w:val="CommentReference"/>
        </w:rPr>
        <w:annotationRef/>
      </w:r>
      <w:r>
        <w:t>Ý nghĩa của từng trường + các giá trị?</w:t>
      </w:r>
    </w:p>
    <w:p w14:paraId="195C832E" w14:textId="4B50D085" w:rsidR="00C60FFC" w:rsidRDefault="00C60FFC">
      <w:pPr>
        <w:pStyle w:val="CommentText"/>
      </w:pPr>
    </w:p>
  </w:comment>
  <w:comment w:id="55" w:author="VânNT" w:date="2021-11-24T10:45:00Z" w:initials="V">
    <w:p w14:paraId="36B449FE" w14:textId="04AD2017" w:rsidR="00C60FFC" w:rsidRDefault="00C60FFC" w:rsidP="00F3755B">
      <w:pPr>
        <w:pStyle w:val="CommentText"/>
      </w:pPr>
      <w:r>
        <w:rPr>
          <w:rStyle w:val="CommentReference"/>
        </w:rPr>
        <w:annotationRef/>
      </w:r>
      <w:r>
        <w:t>Ý nghĩa của từng trường + các giá trị?</w:t>
      </w:r>
    </w:p>
    <w:p w14:paraId="765C4C04" w14:textId="3D877389" w:rsidR="00C60FFC" w:rsidRDefault="00C60FFC">
      <w:pPr>
        <w:pStyle w:val="CommentText"/>
      </w:pPr>
    </w:p>
  </w:comment>
  <w:comment w:id="56" w:author="VânNT" w:date="2021-11-24T10:45:00Z" w:initials="V">
    <w:p w14:paraId="0C1E8B22" w14:textId="78E56421" w:rsidR="00C60FFC" w:rsidRDefault="00C60FFC" w:rsidP="00F3755B">
      <w:pPr>
        <w:pStyle w:val="CommentText"/>
      </w:pPr>
      <w:r>
        <w:rPr>
          <w:rStyle w:val="CommentReference"/>
        </w:rPr>
        <w:annotationRef/>
      </w:r>
      <w:r>
        <w:t>Ý nghĩa của từng trường + các giá trị?</w:t>
      </w:r>
    </w:p>
    <w:p w14:paraId="10681594" w14:textId="0ACC5326" w:rsidR="00C60FFC" w:rsidRDefault="00C60FFC">
      <w:pPr>
        <w:pStyle w:val="CommentText"/>
      </w:pPr>
    </w:p>
  </w:comment>
  <w:comment w:id="57" w:author="Tran Van Toan" w:date="2021-12-05T15:56:00Z" w:initials="t">
    <w:p w14:paraId="710C2C97" w14:textId="52504D06" w:rsidR="00C60FFC" w:rsidRDefault="00C60FFC">
      <w:pPr>
        <w:pStyle w:val="CommentText"/>
      </w:pPr>
      <w:r>
        <w:rPr>
          <w:rStyle w:val="CommentReference"/>
        </w:rPr>
        <w:annotationRef/>
      </w:r>
      <w:r>
        <w:t xml:space="preserve">Đây và giá trị truyền và theo từng tham số của </w:t>
      </w:r>
      <w:r w:rsidRPr="00733CDD">
        <w:rPr>
          <w:rFonts w:ascii="Arial" w:hAnsi="Arial" w:cs="Arial"/>
          <w:color w:val="1F497D"/>
          <w:sz w:val="18"/>
          <w:szCs w:val="18"/>
        </w:rPr>
        <w:t>ParamName</w:t>
      </w:r>
    </w:p>
  </w:comment>
  <w:comment w:id="58" w:author="VânNT" w:date="2021-11-24T10:45:00Z" w:initials="V">
    <w:p w14:paraId="5B9E8A55" w14:textId="40442E7C" w:rsidR="00C60FFC" w:rsidRDefault="00C60FFC">
      <w:pPr>
        <w:pStyle w:val="CommentText"/>
      </w:pPr>
      <w:r>
        <w:rPr>
          <w:rStyle w:val="CommentReference"/>
        </w:rPr>
        <w:annotationRef/>
      </w:r>
      <w:r>
        <w:t>Chưa mô tả các trường trả ra</w:t>
      </w:r>
    </w:p>
  </w:comment>
  <w:comment w:id="59" w:author="VânNT" w:date="2021-12-01T14:38:00Z" w:initials="V">
    <w:p w14:paraId="0B1E487A" w14:textId="77777777" w:rsidR="00C60FFC" w:rsidRDefault="00C60FFC" w:rsidP="00E60D29">
      <w:pPr>
        <w:pStyle w:val="CommentText"/>
      </w:pPr>
      <w:r>
        <w:rPr>
          <w:rStyle w:val="CommentReference"/>
        </w:rPr>
        <w:annotationRef/>
      </w:r>
      <w:r>
        <w:t>Chưa mô tả các trường trả ra</w:t>
      </w:r>
    </w:p>
  </w:comment>
  <w:comment w:id="62" w:author="VânNT" w:date="2021-11-24T10:46:00Z" w:initials="V">
    <w:p w14:paraId="608CBF61" w14:textId="78661E09" w:rsidR="00C60FFC" w:rsidRDefault="00C60FFC" w:rsidP="00F3755B">
      <w:pPr>
        <w:pStyle w:val="CommentText"/>
      </w:pPr>
      <w:r>
        <w:rPr>
          <w:rStyle w:val="CommentReference"/>
        </w:rPr>
        <w:annotationRef/>
      </w:r>
      <w:r>
        <w:t>Ý nghĩa của từng trường + các giá trị + các quy định Type/Length</w:t>
      </w:r>
    </w:p>
    <w:p w14:paraId="12B8190D" w14:textId="1296CC00" w:rsidR="00C60FFC" w:rsidRDefault="00C60FFC">
      <w:pPr>
        <w:pStyle w:val="CommentText"/>
      </w:pPr>
    </w:p>
  </w:comment>
  <w:comment w:id="63" w:author="VânNT" w:date="2021-11-24T10:48:00Z" w:initials="V">
    <w:p w14:paraId="79F5BB1C" w14:textId="3F75EC79" w:rsidR="00C60FFC" w:rsidRDefault="00C60FFC">
      <w:pPr>
        <w:pStyle w:val="CommentText"/>
      </w:pPr>
      <w:r>
        <w:rPr>
          <w:rStyle w:val="CommentReference"/>
        </w:rPr>
        <w:annotationRef/>
      </w:r>
      <w:r>
        <w:t>Chưa có mô tả các trường trả ra</w:t>
      </w:r>
    </w:p>
  </w:comment>
  <w:comment w:id="65" w:author="VânNT" w:date="2021-11-24T10:49:00Z" w:initials="V">
    <w:p w14:paraId="076988CD" w14:textId="7A9F9928" w:rsidR="00C60FFC" w:rsidRDefault="00C60FFC">
      <w:pPr>
        <w:pStyle w:val="CommentText"/>
      </w:pPr>
      <w:r>
        <w:rPr>
          <w:rStyle w:val="CommentReference"/>
        </w:rPr>
        <w:annotationRef/>
      </w:r>
      <w:r>
        <w:t>Ý nghĩa của từng trường + các giá trị + các quy định Type/Length</w:t>
      </w:r>
    </w:p>
  </w:comment>
  <w:comment w:id="66" w:author="VânNT" w:date="2021-11-24T10:49:00Z" w:initials="V">
    <w:p w14:paraId="63B9751F" w14:textId="0D660325" w:rsidR="00C60FFC" w:rsidRDefault="00C60FFC">
      <w:pPr>
        <w:pStyle w:val="CommentText"/>
      </w:pPr>
      <w:r>
        <w:rPr>
          <w:rStyle w:val="CommentReference"/>
        </w:rPr>
        <w:annotationRef/>
      </w:r>
      <w:r>
        <w:t>Chưa mô tả các trường trả ra</w:t>
      </w:r>
    </w:p>
  </w:comment>
  <w:comment w:id="69" w:author="VânNT" w:date="2021-11-24T10:49:00Z" w:initials="V">
    <w:p w14:paraId="1D935DF0" w14:textId="4CA9B623" w:rsidR="00C60FFC" w:rsidRDefault="00C60FFC">
      <w:pPr>
        <w:pStyle w:val="CommentText"/>
      </w:pPr>
      <w:r>
        <w:rPr>
          <w:rStyle w:val="CommentReference"/>
        </w:rPr>
        <w:annotationRef/>
      </w:r>
      <w:r>
        <w:t>Ý nghĩa của từng trường + các giá trị + các quy định Type/Length</w:t>
      </w:r>
    </w:p>
  </w:comment>
  <w:comment w:id="70" w:author="VânNT" w:date="2021-11-24T10:49:00Z" w:initials="V">
    <w:p w14:paraId="3AC406E3" w14:textId="5CD7F929" w:rsidR="00C60FFC" w:rsidRDefault="00C60FFC">
      <w:pPr>
        <w:pStyle w:val="CommentText"/>
      </w:pPr>
      <w:r>
        <w:rPr>
          <w:rStyle w:val="CommentReference"/>
        </w:rPr>
        <w:annotationRef/>
      </w:r>
      <w:r>
        <w:t>Chưa mô tả các trường trả ra</w:t>
      </w:r>
    </w:p>
  </w:comment>
  <w:comment w:id="72" w:author="Xuan Vu Thi Anh (CV Quan tri Van hanh Phan mem ung dung cap 2 - TT Van hanh - Khoi CNTT SHB)" w:date="2021-12-09T08:07:00Z" w:initials="XVTA(QtVh">
    <w:p w14:paraId="27CAF32D" w14:textId="6D791C8E" w:rsidR="00C00BC5" w:rsidRDefault="00C00BC5">
      <w:pPr>
        <w:pStyle w:val="CommentText"/>
      </w:pPr>
      <w:r>
        <w:rPr>
          <w:rStyle w:val="CommentReference"/>
        </w:rPr>
        <w:annotationRef/>
      </w:r>
      <w:r>
        <w:t>Dùng duy nhất 1 hàm hạch toán financial posting</w:t>
      </w:r>
    </w:p>
  </w:comment>
  <w:comment w:id="74" w:author="VânNT" w:date="2021-11-24T10:50:00Z" w:initials="V">
    <w:p w14:paraId="139876B4" w14:textId="08A40F5D" w:rsidR="00C60FFC" w:rsidRDefault="00C60FFC">
      <w:pPr>
        <w:pStyle w:val="CommentText"/>
      </w:pPr>
      <w:r>
        <w:rPr>
          <w:rStyle w:val="CommentReference"/>
        </w:rPr>
        <w:annotationRef/>
      </w:r>
      <w:r>
        <w:t>Chưa mô tả các trường trả ra</w:t>
      </w:r>
    </w:p>
  </w:comment>
  <w:comment w:id="76" w:author="VânNT" w:date="2021-11-24T10:50:00Z" w:initials="V">
    <w:p w14:paraId="18EE0EEC" w14:textId="7841E87E" w:rsidR="00C60FFC" w:rsidRDefault="00C60FFC">
      <w:pPr>
        <w:pStyle w:val="CommentText"/>
      </w:pPr>
      <w:r>
        <w:rPr>
          <w:rStyle w:val="CommentReference"/>
        </w:rPr>
        <w:annotationRef/>
      </w:r>
      <w:r>
        <w:t>Các trường đầu vào + Ý nghĩa của từng trường + các giá trị + các quy định Type/Length</w:t>
      </w:r>
    </w:p>
  </w:comment>
  <w:comment w:id="77" w:author="VânNT" w:date="2021-11-24T10:50:00Z" w:initials="V">
    <w:p w14:paraId="02AE585A" w14:textId="17A87249" w:rsidR="00C60FFC" w:rsidRDefault="00C60FFC">
      <w:pPr>
        <w:pStyle w:val="CommentText"/>
      </w:pPr>
      <w:r>
        <w:rPr>
          <w:rStyle w:val="CommentReference"/>
        </w:rPr>
        <w:annotationRef/>
      </w:r>
      <w:r>
        <w:t>Chưa có mô tả các trường trả ra</w:t>
      </w:r>
    </w:p>
  </w:comment>
  <w:comment w:id="79" w:author="VânNT" w:date="2021-11-24T10:51:00Z" w:initials="V">
    <w:p w14:paraId="34352B38" w14:textId="79F7CC85" w:rsidR="00C60FFC" w:rsidRDefault="00C60FFC">
      <w:pPr>
        <w:pStyle w:val="CommentText"/>
      </w:pPr>
      <w:r>
        <w:rPr>
          <w:rStyle w:val="CommentReference"/>
        </w:rPr>
        <w:annotationRef/>
      </w:r>
      <w:r>
        <w:t>Chưa hiểu tại sao lại dùng chung với hàm hạch toán GL, do đây là chuyển tiền từ KH sang SHB và từ SHB sang KH? Cần có ví dụ cụ thể</w:t>
      </w:r>
    </w:p>
  </w:comment>
  <w:comment w:id="80" w:author="Xuan Vu Thi Anh (CV Quan tri Van hanh Phan mem ung dung cap 2 - TT Van hanh - Khoi CNTT SHB)" w:date="2021-12-07T14:19:00Z" w:initials="XVTA(QtVh">
    <w:p w14:paraId="7222D19E" w14:textId="1C44078F" w:rsidR="00C60FFC" w:rsidRDefault="00C60FFC">
      <w:pPr>
        <w:pStyle w:val="CommentText"/>
      </w:pPr>
      <w:r>
        <w:rPr>
          <w:rStyle w:val="CommentReference"/>
        </w:rPr>
        <w:annotationRef/>
      </w:r>
      <w:r>
        <w:t>SHB có hàm hạch toán financial posting dung cho việc sinh chân hạch toán CR</w:t>
      </w:r>
      <w:proofErr w:type="gramStart"/>
      <w:r>
        <w:t>,DR</w:t>
      </w:r>
      <w:proofErr w:type="gramEnd"/>
      <w:r>
        <w:t xml:space="preserve"> đối với casa GL vì thế việc than toán tiền dung duy nhất hàm này</w:t>
      </w:r>
    </w:p>
  </w:comment>
  <w:comment w:id="81" w:author="Xuan Vu Thi Anh (CV Quan tri Van hanh Phan mem ung dung cap 2 - TT Van hanh - Khoi CNTT SHB)" w:date="2021-12-07T14:20:00Z" w:initials="XVTA(QtVh">
    <w:p w14:paraId="78E2B5A3" w14:textId="2C5F335D" w:rsidR="00C60FFC" w:rsidRDefault="00C60FFC">
      <w:pPr>
        <w:pStyle w:val="CommentText"/>
      </w:pPr>
      <w:r>
        <w:rPr>
          <w:rStyle w:val="CommentReference"/>
        </w:rPr>
        <w:annotationRef/>
      </w:r>
    </w:p>
  </w:comment>
  <w:comment w:id="83" w:author="VânNT" w:date="2021-11-24T10:52:00Z" w:initials="V">
    <w:p w14:paraId="5A6A46D0" w14:textId="77777777" w:rsidR="00C60FFC" w:rsidRDefault="00C60FFC" w:rsidP="00FF4266">
      <w:pPr>
        <w:pStyle w:val="CommentText"/>
      </w:pPr>
      <w:r>
        <w:rPr>
          <w:rStyle w:val="CommentReference"/>
        </w:rPr>
        <w:annotationRef/>
      </w:r>
      <w:r>
        <w:t>Chưa hiểu tại sao lại dùng chung với hàm hạch toán GL, do đây là chuyển tiền từ KH sang SHB và từ SHB sang KH? Cần có ví dụ cụ thể</w:t>
      </w:r>
    </w:p>
    <w:p w14:paraId="2DF0751C" w14:textId="3A2B86E2" w:rsidR="00C60FFC" w:rsidRDefault="00C60FFC">
      <w:pPr>
        <w:pStyle w:val="CommentText"/>
      </w:pPr>
    </w:p>
  </w:comment>
  <w:comment w:id="85" w:author="VânNT" w:date="2021-11-24T10:52:00Z" w:initials="V">
    <w:p w14:paraId="32E26677" w14:textId="50D13146" w:rsidR="00C60FFC" w:rsidRDefault="00C60FFC">
      <w:pPr>
        <w:pStyle w:val="CommentText"/>
      </w:pPr>
      <w:r>
        <w:rPr>
          <w:rStyle w:val="CommentReference"/>
        </w:rPr>
        <w:annotationRef/>
      </w:r>
      <w:r>
        <w:t>SHB có thể cung cấp Spec để hai bên làm căn cứ coding trước khi bàn giao không?</w:t>
      </w:r>
    </w:p>
  </w:comment>
  <w:comment w:id="86" w:author="VânNT" w:date="2021-12-05T16:48:00Z" w:initials="V">
    <w:p w14:paraId="13035D41" w14:textId="77777777" w:rsidR="00C60FFC" w:rsidRDefault="00C60FFC" w:rsidP="008B7B53">
      <w:pPr>
        <w:pStyle w:val="CommentText"/>
      </w:pPr>
      <w:r>
        <w:rPr>
          <w:rStyle w:val="CommentReference"/>
        </w:rPr>
        <w:t>Ý nghĩa các trường + các giá trị?</w:t>
      </w:r>
    </w:p>
  </w:comment>
  <w:comment w:id="87" w:author="VânNT" w:date="2021-12-05T16:48:00Z" w:initials="V">
    <w:p w14:paraId="031D4927" w14:textId="77777777" w:rsidR="00C60FFC" w:rsidRDefault="00C60FFC" w:rsidP="008B7B53">
      <w:pPr>
        <w:pStyle w:val="CommentText"/>
      </w:pPr>
      <w:r>
        <w:rPr>
          <w:rStyle w:val="CommentReference"/>
        </w:rPr>
        <w:annotationRef/>
      </w:r>
      <w:r>
        <w:rPr>
          <w:rStyle w:val="CommentReference"/>
        </w:rPr>
        <w:t>Ý nghĩa các trường + các giá trị?</w:t>
      </w:r>
    </w:p>
  </w:comment>
  <w:comment w:id="88" w:author="VânNT" w:date="2021-12-05T16:48:00Z" w:initials="V">
    <w:p w14:paraId="231ED36F" w14:textId="77777777" w:rsidR="00C60FFC" w:rsidRDefault="00C60FFC" w:rsidP="005D47EE">
      <w:pPr>
        <w:pStyle w:val="CommentText"/>
      </w:pPr>
      <w:r>
        <w:rPr>
          <w:rStyle w:val="CommentReference"/>
        </w:rPr>
        <w:t>Ý nghĩa các trường + các giá trị?</w:t>
      </w:r>
    </w:p>
  </w:comment>
  <w:comment w:id="89" w:author="VânNT" w:date="2021-12-05T16:48:00Z" w:initials="V">
    <w:p w14:paraId="158C1C09" w14:textId="77777777" w:rsidR="00C60FFC" w:rsidRDefault="00C60FFC" w:rsidP="008B7B53">
      <w:pPr>
        <w:pStyle w:val="CommentText"/>
      </w:pPr>
      <w:r>
        <w:rPr>
          <w:rStyle w:val="CommentReference"/>
        </w:rPr>
        <w:annotationRef/>
      </w:r>
      <w:r>
        <w:rPr>
          <w:rStyle w:val="CommentReference"/>
        </w:rPr>
        <w:t>Ý nghĩa các trường + các giá trị?</w:t>
      </w:r>
    </w:p>
  </w:comment>
  <w:comment w:id="90" w:author="VânNT" w:date="2021-12-05T16:48:00Z" w:initials="V">
    <w:p w14:paraId="3B1C47F5" w14:textId="77777777" w:rsidR="00C60FFC" w:rsidRDefault="00C60FFC" w:rsidP="008B7B53">
      <w:pPr>
        <w:pStyle w:val="CommentText"/>
      </w:pPr>
      <w:r>
        <w:rPr>
          <w:rStyle w:val="CommentReference"/>
        </w:rPr>
        <w:annotationRef/>
      </w:r>
      <w:r>
        <w:rPr>
          <w:rStyle w:val="CommentReference"/>
        </w:rPr>
        <w:t>Ý nghĩa các trường + các giá trị?</w:t>
      </w:r>
    </w:p>
  </w:comment>
  <w:comment w:id="91" w:author="Tran Van Toan" w:date="2021-12-05T16:48:00Z" w:initials="t">
    <w:p w14:paraId="470165CF" w14:textId="77777777" w:rsidR="00C60FFC" w:rsidRDefault="00C60FFC" w:rsidP="008B7B53">
      <w:pPr>
        <w:pStyle w:val="CommentText"/>
      </w:pPr>
      <w:r>
        <w:rPr>
          <w:rStyle w:val="CommentReference"/>
        </w:rPr>
        <w:annotationRef/>
      </w:r>
      <w:r>
        <w:t xml:space="preserve">Đây và giá trị truyền và theo từng tham số của </w:t>
      </w:r>
      <w:r w:rsidRPr="00733CDD">
        <w:rPr>
          <w:rFonts w:ascii="Arial" w:hAnsi="Arial" w:cs="Arial"/>
          <w:color w:val="1F497D"/>
          <w:sz w:val="18"/>
          <w:szCs w:val="18"/>
        </w:rPr>
        <w:t>ParamName</w:t>
      </w:r>
    </w:p>
  </w:comment>
  <w:comment w:id="92" w:author="VânNT" w:date="2021-12-05T16:48:00Z" w:initials="V">
    <w:p w14:paraId="1BAB8DF1" w14:textId="77777777" w:rsidR="00C60FFC" w:rsidRDefault="00C60FFC" w:rsidP="008B7B53">
      <w:pPr>
        <w:pStyle w:val="CommentText"/>
      </w:pPr>
      <w:r>
        <w:rPr>
          <w:rStyle w:val="CommentReference"/>
        </w:rPr>
        <w:annotationRef/>
      </w:r>
      <w:r>
        <w:t>Chưa mô tả các trường trả ra</w:t>
      </w:r>
    </w:p>
  </w:comment>
  <w:comment w:id="96" w:author="VânNT" w:date="2021-12-05T16:48:00Z" w:initials="V">
    <w:p w14:paraId="5F23A436" w14:textId="77777777" w:rsidR="00C60FFC" w:rsidRDefault="00C60FFC" w:rsidP="0032463C">
      <w:pPr>
        <w:pStyle w:val="CommentText"/>
      </w:pPr>
      <w:r>
        <w:rPr>
          <w:rStyle w:val="CommentReference"/>
        </w:rPr>
        <w:t>Ý nghĩa các trường + các giá trị?</w:t>
      </w:r>
    </w:p>
  </w:comment>
  <w:comment w:id="97" w:author="VânNT" w:date="2021-12-05T16:48:00Z" w:initials="V">
    <w:p w14:paraId="755FA479" w14:textId="77777777" w:rsidR="00C60FFC" w:rsidRDefault="00C60FFC" w:rsidP="0032463C">
      <w:pPr>
        <w:pStyle w:val="CommentText"/>
      </w:pPr>
      <w:r>
        <w:rPr>
          <w:rStyle w:val="CommentReference"/>
        </w:rPr>
        <w:annotationRef/>
      </w:r>
      <w:r>
        <w:rPr>
          <w:rStyle w:val="CommentReference"/>
        </w:rPr>
        <w:t>Ý nghĩa các trường + các giá trị?</w:t>
      </w:r>
    </w:p>
  </w:comment>
  <w:comment w:id="98" w:author="VânNT" w:date="2021-12-05T16:48:00Z" w:initials="V">
    <w:p w14:paraId="7135B5A2" w14:textId="77777777" w:rsidR="00C60FFC" w:rsidRDefault="00C60FFC" w:rsidP="0032463C">
      <w:pPr>
        <w:pStyle w:val="CommentText"/>
      </w:pPr>
      <w:r>
        <w:rPr>
          <w:rStyle w:val="CommentReference"/>
        </w:rPr>
        <w:annotationRef/>
      </w:r>
      <w:r>
        <w:rPr>
          <w:rStyle w:val="CommentReference"/>
        </w:rPr>
        <w:t>Ý nghĩa các trường + các giá trị?</w:t>
      </w:r>
    </w:p>
  </w:comment>
  <w:comment w:id="99" w:author="VânNT" w:date="2021-12-05T16:48:00Z" w:initials="V">
    <w:p w14:paraId="3485F579" w14:textId="77777777" w:rsidR="00C60FFC" w:rsidRDefault="00C60FFC" w:rsidP="0032463C">
      <w:pPr>
        <w:pStyle w:val="CommentText"/>
      </w:pPr>
      <w:r>
        <w:rPr>
          <w:rStyle w:val="CommentReference"/>
        </w:rPr>
        <w:annotationRef/>
      </w:r>
      <w:r>
        <w:rPr>
          <w:rStyle w:val="CommentReference"/>
        </w:rPr>
        <w:t>Ý nghĩa các trường + các giá trị?</w:t>
      </w:r>
    </w:p>
  </w:comment>
  <w:comment w:id="100" w:author="Tran Van Toan" w:date="2021-12-05T16:48:00Z" w:initials="t">
    <w:p w14:paraId="1226F2E9" w14:textId="77777777" w:rsidR="00C60FFC" w:rsidRDefault="00C60FFC" w:rsidP="0032463C">
      <w:pPr>
        <w:pStyle w:val="CommentText"/>
      </w:pPr>
      <w:r>
        <w:rPr>
          <w:rStyle w:val="CommentReference"/>
        </w:rPr>
        <w:annotationRef/>
      </w:r>
      <w:r>
        <w:t xml:space="preserve">Đây và giá trị truyền và theo từng tham số của </w:t>
      </w:r>
      <w:r w:rsidRPr="00733CDD">
        <w:rPr>
          <w:rFonts w:ascii="Arial" w:hAnsi="Arial" w:cs="Arial"/>
          <w:color w:val="1F497D"/>
          <w:sz w:val="18"/>
          <w:szCs w:val="18"/>
        </w:rPr>
        <w:t>ParamName</w:t>
      </w:r>
    </w:p>
  </w:comment>
  <w:comment w:id="101" w:author="VânNT" w:date="2021-12-05T16:48:00Z" w:initials="V">
    <w:p w14:paraId="7B4180D9" w14:textId="77777777" w:rsidR="00C60FFC" w:rsidRDefault="00C60FFC" w:rsidP="0032463C">
      <w:pPr>
        <w:pStyle w:val="CommentText"/>
      </w:pPr>
      <w:r>
        <w:rPr>
          <w:rStyle w:val="CommentReference"/>
        </w:rPr>
        <w:annotationRef/>
      </w:r>
      <w:r>
        <w:t>Chưa mô tả các trường trả ra</w:t>
      </w:r>
    </w:p>
  </w:comment>
  <w:comment w:id="102" w:author="VânNT" w:date="2021-11-24T10:54:00Z" w:initials="V">
    <w:p w14:paraId="51FF6498" w14:textId="3634BAB9" w:rsidR="00C60FFC" w:rsidRDefault="00C60FFC">
      <w:pPr>
        <w:pStyle w:val="CommentText"/>
      </w:pPr>
      <w:r>
        <w:rPr>
          <w:rStyle w:val="CommentReference"/>
        </w:rPr>
        <w:annotationRef/>
      </w:r>
      <w:r>
        <w:t>Chưa mô tả các trường trả ra</w:t>
      </w:r>
    </w:p>
  </w:comment>
  <w:comment w:id="104" w:author="VânNT" w:date="2021-11-24T10:54:00Z" w:initials="V">
    <w:p w14:paraId="1FEC1FCE" w14:textId="530970F0" w:rsidR="00C60FFC" w:rsidRDefault="00C60FFC">
      <w:pPr>
        <w:pStyle w:val="CommentText"/>
      </w:pPr>
      <w:r>
        <w:rPr>
          <w:rStyle w:val="CommentReference"/>
        </w:rPr>
        <w:annotationRef/>
      </w:r>
      <w:r>
        <w:t>Chưa mô tả các giá trị trả ra</w:t>
      </w:r>
    </w:p>
  </w:comment>
  <w:comment w:id="116" w:author="VânNT" w:date="2021-11-24T10:56:00Z" w:initials="V">
    <w:p w14:paraId="26C26F35" w14:textId="5353B0C7" w:rsidR="00C60FFC" w:rsidRDefault="00C60FFC">
      <w:pPr>
        <w:pStyle w:val="CommentText"/>
      </w:pPr>
      <w:r>
        <w:rPr>
          <w:rStyle w:val="CommentReference"/>
        </w:rPr>
        <w:annotationRef/>
      </w:r>
      <w:r>
        <w:rPr>
          <w:rStyle w:val="CommentReference"/>
        </w:rPr>
        <w:t>Ý nghĩa các trường + các giá trị?</w:t>
      </w:r>
    </w:p>
  </w:comment>
  <w:comment w:id="117" w:author="VânNT" w:date="2021-11-24T10:57:00Z" w:initials="V">
    <w:p w14:paraId="4CB1A80C" w14:textId="0EFE11E6" w:rsidR="00C60FFC" w:rsidRDefault="00C60FFC">
      <w:pPr>
        <w:pStyle w:val="CommentText"/>
      </w:pPr>
      <w:r>
        <w:rPr>
          <w:rStyle w:val="CommentReference"/>
        </w:rPr>
        <w:annotationRef/>
      </w:r>
      <w:r>
        <w:t>Chưa có mô tả giá trị trả ra</w:t>
      </w:r>
    </w:p>
  </w:comment>
  <w:comment w:id="118" w:author="Xuan Vu Thi Anh (CV Quan tri Van hanh Phan mem ung dung cap 2 - TT Van hanh - Khoi CNTT SHB)" w:date="2021-12-07T14:41:00Z" w:initials="XVTA(QtVh">
    <w:p w14:paraId="18F7766F" w14:textId="25C6048C" w:rsidR="00C60FFC" w:rsidRDefault="00C60FFC">
      <w:pPr>
        <w:pStyle w:val="CommentText"/>
      </w:pPr>
      <w:r>
        <w:rPr>
          <w:rStyle w:val="CommentReference"/>
        </w:rPr>
        <w:annotationRef/>
      </w:r>
      <w:r>
        <w:t>Xuanvta bổ sung</w:t>
      </w:r>
    </w:p>
  </w:comment>
  <w:comment w:id="119" w:author="VânNT" w:date="2021-12-05T16:48:00Z" w:initials="V">
    <w:p w14:paraId="53D631B4" w14:textId="77777777" w:rsidR="00C60FFC" w:rsidRDefault="00C60FFC" w:rsidP="00E82784">
      <w:pPr>
        <w:pStyle w:val="CommentText"/>
      </w:pPr>
      <w:r>
        <w:rPr>
          <w:rStyle w:val="CommentReference"/>
        </w:rPr>
        <w:t>Ý nghĩa các trường + các giá trị?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C0C98E" w15:done="0"/>
  <w15:commentEx w15:paraId="3C69A010" w15:done="0"/>
  <w15:commentEx w15:paraId="539DA7FA" w15:done="0"/>
  <w15:commentEx w15:paraId="5214F30C" w15:done="0"/>
  <w15:commentEx w15:paraId="5803B514" w15:done="0"/>
  <w15:commentEx w15:paraId="5285211F" w15:done="0"/>
  <w15:commentEx w15:paraId="6E7AC0A3" w15:done="0"/>
  <w15:commentEx w15:paraId="646516D3" w15:done="0"/>
  <w15:commentEx w15:paraId="3CB57E95" w15:done="0"/>
  <w15:commentEx w15:paraId="639D85B9" w15:done="0"/>
  <w15:commentEx w15:paraId="6F00C28C" w15:done="0"/>
  <w15:commentEx w15:paraId="610A61F9" w15:done="0"/>
  <w15:commentEx w15:paraId="6CF377A1" w15:done="0"/>
  <w15:commentEx w15:paraId="02C82668" w15:done="0"/>
  <w15:commentEx w15:paraId="5E23DA3A" w15:done="0"/>
  <w15:commentEx w15:paraId="5558492A" w15:done="0"/>
  <w15:commentEx w15:paraId="4A33948A" w15:done="0"/>
  <w15:commentEx w15:paraId="41B64871" w15:done="0"/>
  <w15:commentEx w15:paraId="54F75F6D" w15:done="0"/>
  <w15:commentEx w15:paraId="57BDE86A" w15:done="0"/>
  <w15:commentEx w15:paraId="4B33A8E4" w15:done="0"/>
  <w15:commentEx w15:paraId="4985F5D1" w15:done="0"/>
  <w15:commentEx w15:paraId="6A14DF27" w15:done="0"/>
  <w15:commentEx w15:paraId="3AC35578" w15:done="0"/>
  <w15:commentEx w15:paraId="591BA496" w15:done="0"/>
  <w15:commentEx w15:paraId="5AC7950F" w15:done="0"/>
  <w15:commentEx w15:paraId="6F018EC5" w15:done="0"/>
  <w15:commentEx w15:paraId="195C832E" w15:done="0"/>
  <w15:commentEx w15:paraId="765C4C04" w15:done="0"/>
  <w15:commentEx w15:paraId="10681594" w15:done="0"/>
  <w15:commentEx w15:paraId="710C2C97" w15:done="0"/>
  <w15:commentEx w15:paraId="5B9E8A55" w15:done="0"/>
  <w15:commentEx w15:paraId="0B1E487A" w15:done="0"/>
  <w15:commentEx w15:paraId="12B8190D" w15:done="0"/>
  <w15:commentEx w15:paraId="79F5BB1C" w15:done="0"/>
  <w15:commentEx w15:paraId="076988CD" w15:done="0"/>
  <w15:commentEx w15:paraId="63B9751F" w15:done="0"/>
  <w15:commentEx w15:paraId="1D935DF0" w15:done="0"/>
  <w15:commentEx w15:paraId="3AC406E3" w15:done="0"/>
  <w15:commentEx w15:paraId="27CAF32D" w15:done="0"/>
  <w15:commentEx w15:paraId="139876B4" w15:done="0"/>
  <w15:commentEx w15:paraId="18EE0EEC" w15:done="0"/>
  <w15:commentEx w15:paraId="02AE585A" w15:done="0"/>
  <w15:commentEx w15:paraId="34352B38" w15:done="0"/>
  <w15:commentEx w15:paraId="7222D19E" w15:paraIdParent="34352B38" w15:done="0"/>
  <w15:commentEx w15:paraId="78E2B5A3" w15:paraIdParent="34352B38" w15:done="0"/>
  <w15:commentEx w15:paraId="2DF0751C" w15:done="0"/>
  <w15:commentEx w15:paraId="32E26677" w15:done="0"/>
  <w15:commentEx w15:paraId="13035D41" w15:done="0"/>
  <w15:commentEx w15:paraId="031D4927" w15:done="0"/>
  <w15:commentEx w15:paraId="231ED36F" w15:done="0"/>
  <w15:commentEx w15:paraId="158C1C09" w15:done="0"/>
  <w15:commentEx w15:paraId="3B1C47F5" w15:done="0"/>
  <w15:commentEx w15:paraId="470165CF" w15:done="0"/>
  <w15:commentEx w15:paraId="1BAB8DF1" w15:done="0"/>
  <w15:commentEx w15:paraId="5F23A436" w15:done="0"/>
  <w15:commentEx w15:paraId="755FA479" w15:done="0"/>
  <w15:commentEx w15:paraId="7135B5A2" w15:done="0"/>
  <w15:commentEx w15:paraId="3485F579" w15:done="0"/>
  <w15:commentEx w15:paraId="1226F2E9" w15:done="0"/>
  <w15:commentEx w15:paraId="7B4180D9" w15:done="0"/>
  <w15:commentEx w15:paraId="51FF6498" w15:done="0"/>
  <w15:commentEx w15:paraId="1FEC1FCE" w15:done="0"/>
  <w15:commentEx w15:paraId="26C26F35" w15:done="0"/>
  <w15:commentEx w15:paraId="4CB1A80C" w15:done="0"/>
  <w15:commentEx w15:paraId="18F7766F" w15:done="0"/>
  <w15:commentEx w15:paraId="53D63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9347" w16cex:dateUtc="2021-11-24T03:32:00Z"/>
  <w16cex:commentExtensible w16cex:durableId="2559EB7A" w16cex:dateUtc="2021-12-05T08:50:00Z"/>
  <w16cex:commentExtensible w16cex:durableId="254893D2" w16cex:dateUtc="2021-11-24T03:34:00Z"/>
  <w16cex:commentExtensible w16cex:durableId="25489382" w16cex:dateUtc="2021-11-24T03:33:00Z"/>
  <w16cex:commentExtensible w16cex:durableId="2559EB7D" w16cex:dateUtc="2021-12-05T08:50:00Z"/>
  <w16cex:commentExtensible w16cex:durableId="254893E1" w16cex:dateUtc="2021-11-24T03:35:00Z"/>
  <w16cex:commentExtensible w16cex:durableId="2559EB7F" w16cex:dateUtc="2021-12-05T08:49:00Z"/>
  <w16cex:commentExtensible w16cex:durableId="254894A0" w16cex:dateUtc="2021-11-24T03:38:00Z"/>
  <w16cex:commentExtensible w16cex:durableId="254893F4" w16cex:dateUtc="2021-11-24T03:35:00Z"/>
  <w16cex:commentExtensible w16cex:durableId="25489566" w16cex:dateUtc="2021-11-24T03:41:00Z"/>
  <w16cex:commentExtensible w16cex:durableId="2548959B" w16cex:dateUtc="2021-11-24T03:42:00Z"/>
  <w16cex:commentExtensible w16cex:durableId="2548959F" w16cex:dateUtc="2021-11-24T03:42:00Z"/>
  <w16cex:commentExtensible w16cex:durableId="254895E1" w16cex:dateUtc="2021-11-24T03:43:00Z"/>
  <w16cex:commentExtensible w16cex:durableId="2559EB86" w16cex:dateUtc="2021-12-05T08:51:00Z"/>
  <w16cex:commentExtensible w16cex:durableId="254899D1" w16cex:dateUtc="2021-11-24T04:00:00Z"/>
  <w16cex:commentExtensible w16cex:durableId="2548960E" w16cex:dateUtc="2021-11-24T03:44:00Z"/>
  <w16cex:commentExtensible w16cex:durableId="25489612" w16cex:dateUtc="2021-11-24T03:44:00Z"/>
  <w16cex:commentExtensible w16cex:durableId="25489615" w16cex:dateUtc="2021-11-24T03:44:00Z"/>
  <w16cex:commentExtensible w16cex:durableId="25489619" w16cex:dateUtc="2021-11-24T03:44:00Z"/>
  <w16cex:commentExtensible w16cex:durableId="25489624" w16cex:dateUtc="2021-11-24T03:44:00Z"/>
  <w16cex:commentExtensible w16cex:durableId="25489637" w16cex:dateUtc="2021-11-24T03:45:00Z"/>
  <w16cex:commentExtensible w16cex:durableId="25489639" w16cex:dateUtc="2021-11-24T03:45:00Z"/>
  <w16cex:commentExtensible w16cex:durableId="2548963C" w16cex:dateUtc="2021-11-24T03:45:00Z"/>
  <w16cex:commentExtensible w16cex:durableId="2548963F" w16cex:dateUtc="2021-11-24T03:45:00Z"/>
  <w16cex:commentExtensible w16cex:durableId="2559EB91" w16cex:dateUtc="2021-12-05T08:56:00Z"/>
  <w16cex:commentExtensible w16cex:durableId="25489643" w16cex:dateUtc="2021-11-24T03:45:00Z"/>
  <w16cex:commentExtensible w16cex:durableId="25489656" w16cex:dateUtc="2021-11-24T03:45:00Z"/>
  <w16cex:commentExtensible w16cex:durableId="2548965A" w16cex:dateUtc="2021-11-24T03:45:00Z"/>
  <w16cex:commentExtensible w16cex:durableId="2548965C" w16cex:dateUtc="2021-11-24T03:45:00Z"/>
  <w16cex:commentExtensible w16cex:durableId="2548965F" w16cex:dateUtc="2021-11-24T03:45:00Z"/>
  <w16cex:commentExtensible w16cex:durableId="2559EB97" w16cex:dateUtc="2021-12-05T08:56:00Z"/>
  <w16cex:commentExtensible w16cex:durableId="25489664" w16cex:dateUtc="2021-11-24T03:45:00Z"/>
  <w16cex:commentExtensible w16cex:durableId="255453F6" w16cex:dateUtc="2021-12-01T07:38:00Z"/>
  <w16cex:commentExtensible w16cex:durableId="25489683" w16cex:dateUtc="2021-11-24T03:46:00Z"/>
  <w16cex:commentExtensible w16cex:durableId="254896F8" w16cex:dateUtc="2021-11-24T03:48:00Z"/>
  <w16cex:commentExtensible w16cex:durableId="25489720" w16cex:dateUtc="2021-11-24T03:49:00Z"/>
  <w16cex:commentExtensible w16cex:durableId="25489726" w16cex:dateUtc="2021-11-24T03:49:00Z"/>
  <w16cex:commentExtensible w16cex:durableId="25489734" w16cex:dateUtc="2021-11-24T03:49:00Z"/>
  <w16cex:commentExtensible w16cex:durableId="25489739" w16cex:dateUtc="2021-11-24T03:49:00Z"/>
  <w16cex:commentExtensible w16cex:durableId="255C37DD" w16cex:dateUtc="2021-12-09T01:07:00Z"/>
  <w16cex:commentExtensible w16cex:durableId="25489758" w16cex:dateUtc="2021-11-24T03:50:00Z"/>
  <w16cex:commentExtensible w16cex:durableId="25489769" w16cex:dateUtc="2021-11-24T03:50:00Z"/>
  <w16cex:commentExtensible w16cex:durableId="25489776" w16cex:dateUtc="2021-11-24T03:50:00Z"/>
  <w16cex:commentExtensible w16cex:durableId="2548979A" w16cex:dateUtc="2021-11-24T03:51:00Z"/>
  <w16cex:commentExtensible w16cex:durableId="2559EBEF" w16cex:dateUtc="2021-12-07T07:19:00Z"/>
  <w16cex:commentExtensible w16cex:durableId="2559EC14" w16cex:dateUtc="2021-12-07T07:20:00Z"/>
  <w16cex:commentExtensible w16cex:durableId="254897E1" w16cex:dateUtc="2021-11-24T03:52:00Z"/>
  <w16cex:commentExtensible w16cex:durableId="254897EC" w16cex:dateUtc="2021-11-24T03:52:00Z"/>
  <w16cex:commentExtensible w16cex:durableId="2559ECFA" w16cex:dateUtc="2021-12-05T09:48:00Z"/>
  <w16cex:commentExtensible w16cex:durableId="2559ECF9" w16cex:dateUtc="2021-12-05T09:48:00Z"/>
  <w16cex:commentExtensible w16cex:durableId="2559EE27" w16cex:dateUtc="2021-12-05T09:48:00Z"/>
  <w16cex:commentExtensible w16cex:durableId="2559ECF8" w16cex:dateUtc="2021-12-05T09:48:00Z"/>
  <w16cex:commentExtensible w16cex:durableId="2559ECF7" w16cex:dateUtc="2021-12-05T09:48:00Z"/>
  <w16cex:commentExtensible w16cex:durableId="2559ECF6" w16cex:dateUtc="2021-12-05T09:48:00Z"/>
  <w16cex:commentExtensible w16cex:durableId="2559ECF5" w16cex:dateUtc="2021-12-05T09:48:00Z"/>
  <w16cex:commentExtensible w16cex:durableId="2559EBA6" w16cex:dateUtc="2021-12-05T09:48:00Z"/>
  <w16cex:commentExtensible w16cex:durableId="2559EBA7" w16cex:dateUtc="2021-12-05T09:48:00Z"/>
  <w16cex:commentExtensible w16cex:durableId="2559EBA8" w16cex:dateUtc="2021-12-05T09:48:00Z"/>
  <w16cex:commentExtensible w16cex:durableId="2559EBA9" w16cex:dateUtc="2021-12-05T09:48:00Z"/>
  <w16cex:commentExtensible w16cex:durableId="2559EBAA" w16cex:dateUtc="2021-12-05T09:48:00Z"/>
  <w16cex:commentExtensible w16cex:durableId="2559EBAB" w16cex:dateUtc="2021-12-05T09:48:00Z"/>
  <w16cex:commentExtensible w16cex:durableId="2548985B" w16cex:dateUtc="2021-11-24T03:54:00Z"/>
  <w16cex:commentExtensible w16cex:durableId="25489874" w16cex:dateUtc="2021-11-24T03:54:00Z"/>
  <w16cex:commentExtensible w16cex:durableId="254898F9" w16cex:dateUtc="2021-11-24T03:56:00Z"/>
  <w16cex:commentExtensible w16cex:durableId="254898FD" w16cex:dateUtc="2021-11-24T03:57:00Z"/>
  <w16cex:commentExtensible w16cex:durableId="2559F115" w16cex:dateUtc="2021-12-07T07:41:00Z"/>
  <w16cex:commentExtensible w16cex:durableId="2559F044" w16cex:dateUtc="2021-12-05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C0C98E" w16cid:durableId="25489347"/>
  <w16cid:commentId w16cid:paraId="3C69A010" w16cid:durableId="2559EB7A"/>
  <w16cid:commentId w16cid:paraId="539DA7FA" w16cid:durableId="254893D2"/>
  <w16cid:commentId w16cid:paraId="5214F30C" w16cid:durableId="25489382"/>
  <w16cid:commentId w16cid:paraId="5803B514" w16cid:durableId="2559EB7D"/>
  <w16cid:commentId w16cid:paraId="5285211F" w16cid:durableId="254893E1"/>
  <w16cid:commentId w16cid:paraId="6E7AC0A3" w16cid:durableId="2559EB7F"/>
  <w16cid:commentId w16cid:paraId="646516D3" w16cid:durableId="254894A0"/>
  <w16cid:commentId w16cid:paraId="3CB57E95" w16cid:durableId="254893F4"/>
  <w16cid:commentId w16cid:paraId="639D85B9" w16cid:durableId="25489566"/>
  <w16cid:commentId w16cid:paraId="6F00C28C" w16cid:durableId="2548959B"/>
  <w16cid:commentId w16cid:paraId="610A61F9" w16cid:durableId="2548959F"/>
  <w16cid:commentId w16cid:paraId="6CF377A1" w16cid:durableId="254895E1"/>
  <w16cid:commentId w16cid:paraId="02C82668" w16cid:durableId="2559EB86"/>
  <w16cid:commentId w16cid:paraId="5E23DA3A" w16cid:durableId="254899D1"/>
  <w16cid:commentId w16cid:paraId="5558492A" w16cid:durableId="2548960E"/>
  <w16cid:commentId w16cid:paraId="4A33948A" w16cid:durableId="25489612"/>
  <w16cid:commentId w16cid:paraId="41B64871" w16cid:durableId="25489615"/>
  <w16cid:commentId w16cid:paraId="54F75F6D" w16cid:durableId="25489619"/>
  <w16cid:commentId w16cid:paraId="57BDE86A" w16cid:durableId="25489624"/>
  <w16cid:commentId w16cid:paraId="4B33A8E4" w16cid:durableId="25489637"/>
  <w16cid:commentId w16cid:paraId="4985F5D1" w16cid:durableId="25489639"/>
  <w16cid:commentId w16cid:paraId="6A14DF27" w16cid:durableId="2548963C"/>
  <w16cid:commentId w16cid:paraId="3AC35578" w16cid:durableId="2548963F"/>
  <w16cid:commentId w16cid:paraId="591BA496" w16cid:durableId="2559EB91"/>
  <w16cid:commentId w16cid:paraId="5AC7950F" w16cid:durableId="25489643"/>
  <w16cid:commentId w16cid:paraId="6F018EC5" w16cid:durableId="25489656"/>
  <w16cid:commentId w16cid:paraId="195C832E" w16cid:durableId="2548965A"/>
  <w16cid:commentId w16cid:paraId="765C4C04" w16cid:durableId="2548965C"/>
  <w16cid:commentId w16cid:paraId="10681594" w16cid:durableId="2548965F"/>
  <w16cid:commentId w16cid:paraId="710C2C97" w16cid:durableId="2559EB97"/>
  <w16cid:commentId w16cid:paraId="5B9E8A55" w16cid:durableId="25489664"/>
  <w16cid:commentId w16cid:paraId="0B1E487A" w16cid:durableId="255453F6"/>
  <w16cid:commentId w16cid:paraId="12B8190D" w16cid:durableId="25489683"/>
  <w16cid:commentId w16cid:paraId="79F5BB1C" w16cid:durableId="254896F8"/>
  <w16cid:commentId w16cid:paraId="076988CD" w16cid:durableId="25489720"/>
  <w16cid:commentId w16cid:paraId="63B9751F" w16cid:durableId="25489726"/>
  <w16cid:commentId w16cid:paraId="1D935DF0" w16cid:durableId="25489734"/>
  <w16cid:commentId w16cid:paraId="3AC406E3" w16cid:durableId="25489739"/>
  <w16cid:commentId w16cid:paraId="27CAF32D" w16cid:durableId="255C37DD"/>
  <w16cid:commentId w16cid:paraId="139876B4" w16cid:durableId="25489758"/>
  <w16cid:commentId w16cid:paraId="18EE0EEC" w16cid:durableId="25489769"/>
  <w16cid:commentId w16cid:paraId="02AE585A" w16cid:durableId="25489776"/>
  <w16cid:commentId w16cid:paraId="34352B38" w16cid:durableId="2548979A"/>
  <w16cid:commentId w16cid:paraId="7222D19E" w16cid:durableId="2559EBEF"/>
  <w16cid:commentId w16cid:paraId="78E2B5A3" w16cid:durableId="2559EC14"/>
  <w16cid:commentId w16cid:paraId="2DF0751C" w16cid:durableId="254897E1"/>
  <w16cid:commentId w16cid:paraId="32E26677" w16cid:durableId="254897EC"/>
  <w16cid:commentId w16cid:paraId="13035D41" w16cid:durableId="2559ECFA"/>
  <w16cid:commentId w16cid:paraId="031D4927" w16cid:durableId="2559ECF9"/>
  <w16cid:commentId w16cid:paraId="231ED36F" w16cid:durableId="2559EE27"/>
  <w16cid:commentId w16cid:paraId="158C1C09" w16cid:durableId="2559ECF8"/>
  <w16cid:commentId w16cid:paraId="3B1C47F5" w16cid:durableId="2559ECF7"/>
  <w16cid:commentId w16cid:paraId="470165CF" w16cid:durableId="2559ECF6"/>
  <w16cid:commentId w16cid:paraId="1BAB8DF1" w16cid:durableId="2559ECF5"/>
  <w16cid:commentId w16cid:paraId="5F23A436" w16cid:durableId="2559EBA6"/>
  <w16cid:commentId w16cid:paraId="755FA479" w16cid:durableId="2559EBA7"/>
  <w16cid:commentId w16cid:paraId="7135B5A2" w16cid:durableId="2559EBA8"/>
  <w16cid:commentId w16cid:paraId="3485F579" w16cid:durableId="2559EBA9"/>
  <w16cid:commentId w16cid:paraId="1226F2E9" w16cid:durableId="2559EBAA"/>
  <w16cid:commentId w16cid:paraId="7B4180D9" w16cid:durableId="2559EBAB"/>
  <w16cid:commentId w16cid:paraId="51FF6498" w16cid:durableId="2548985B"/>
  <w16cid:commentId w16cid:paraId="1FEC1FCE" w16cid:durableId="25489874"/>
  <w16cid:commentId w16cid:paraId="26C26F35" w16cid:durableId="254898F9"/>
  <w16cid:commentId w16cid:paraId="4CB1A80C" w16cid:durableId="254898FD"/>
  <w16cid:commentId w16cid:paraId="18F7766F" w16cid:durableId="2559F115"/>
  <w16cid:commentId w16cid:paraId="53D631B4" w16cid:durableId="2559F0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8D5B1" w14:textId="77777777" w:rsidR="004D2640" w:rsidRDefault="004D2640">
      <w:pPr>
        <w:spacing w:after="0" w:line="240" w:lineRule="auto"/>
      </w:pPr>
      <w:r>
        <w:separator/>
      </w:r>
    </w:p>
  </w:endnote>
  <w:endnote w:type="continuationSeparator" w:id="0">
    <w:p w14:paraId="5F73FC9E" w14:textId="77777777" w:rsidR="004D2640" w:rsidRDefault="004D2640">
      <w:pPr>
        <w:spacing w:after="0" w:line="240" w:lineRule="auto"/>
      </w:pPr>
      <w:r>
        <w:continuationSeparator/>
      </w:r>
    </w:p>
  </w:endnote>
  <w:endnote w:type="continuationNotice" w:id="1">
    <w:p w14:paraId="7A20213A" w14:textId="77777777" w:rsidR="004D2640" w:rsidRDefault="004D264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352508"/>
      <w:docPartObj>
        <w:docPartGallery w:val="Page Numbers (Bottom of Page)"/>
        <w:docPartUnique/>
      </w:docPartObj>
    </w:sdtPr>
    <w:sdtEndPr/>
    <w:sdtContent>
      <w:sdt>
        <w:sdtPr>
          <w:id w:val="670765108"/>
          <w:docPartObj>
            <w:docPartGallery w:val="Page Numbers (Top of Page)"/>
            <w:docPartUnique/>
          </w:docPartObj>
        </w:sdtPr>
        <w:sdtEndPr/>
        <w:sdtContent>
          <w:p w14:paraId="79A19A6B" w14:textId="480A5699" w:rsidR="00C60FFC" w:rsidRDefault="00C60FF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5F5BF2">
              <w:rPr>
                <w:b/>
                <w:bCs/>
                <w:noProof/>
              </w:rPr>
              <w:t>43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F5BF2">
              <w:rPr>
                <w:b/>
                <w:bCs/>
                <w:noProof/>
              </w:rPr>
              <w:t>51</w:t>
            </w:r>
            <w:r>
              <w:rPr>
                <w:b/>
                <w:bCs/>
                <w:szCs w:val="24"/>
              </w:rPr>
              <w:fldChar w:fldCharType="end"/>
            </w:r>
          </w:p>
        </w:sdtContent>
      </w:sdt>
    </w:sdtContent>
  </w:sdt>
  <w:p w14:paraId="47AE0543" w14:textId="77777777" w:rsidR="00C60FFC" w:rsidRDefault="00C60F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099967"/>
      <w:docPartObj>
        <w:docPartGallery w:val="Page Numbers (Bottom of Page)"/>
        <w:docPartUnique/>
      </w:docPartObj>
    </w:sdtPr>
    <w:sdtEndPr/>
    <w:sdtContent>
      <w:sdt>
        <w:sdtPr>
          <w:id w:val="-1921239348"/>
          <w:docPartObj>
            <w:docPartGallery w:val="Page Numbers (Top of Page)"/>
            <w:docPartUnique/>
          </w:docPartObj>
        </w:sdtPr>
        <w:sdtEndPr/>
        <w:sdtContent>
          <w:p w14:paraId="5763D6CB" w14:textId="078A31ED" w:rsidR="00C60FFC" w:rsidRDefault="00C60FF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5F5BF2">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F5BF2">
              <w:rPr>
                <w:b/>
                <w:bCs/>
                <w:noProof/>
              </w:rPr>
              <w:t>6</w:t>
            </w:r>
            <w:r>
              <w:rPr>
                <w:b/>
                <w:bCs/>
                <w:szCs w:val="24"/>
              </w:rPr>
              <w:fldChar w:fldCharType="end"/>
            </w:r>
          </w:p>
        </w:sdtContent>
      </w:sdt>
    </w:sdtContent>
  </w:sdt>
  <w:p w14:paraId="2C340097" w14:textId="77777777" w:rsidR="00C60FFC" w:rsidRDefault="00C60F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AA231" w14:textId="77777777" w:rsidR="004D2640" w:rsidRDefault="004D2640">
      <w:pPr>
        <w:spacing w:after="0" w:line="240" w:lineRule="auto"/>
      </w:pPr>
      <w:r>
        <w:separator/>
      </w:r>
    </w:p>
  </w:footnote>
  <w:footnote w:type="continuationSeparator" w:id="0">
    <w:p w14:paraId="182BDB58" w14:textId="77777777" w:rsidR="004D2640" w:rsidRDefault="004D2640">
      <w:pPr>
        <w:spacing w:after="0" w:line="240" w:lineRule="auto"/>
      </w:pPr>
      <w:r>
        <w:continuationSeparator/>
      </w:r>
    </w:p>
  </w:footnote>
  <w:footnote w:type="continuationNotice" w:id="1">
    <w:p w14:paraId="0FA51F6E" w14:textId="77777777" w:rsidR="004D2640" w:rsidRDefault="004D2640">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2C4"/>
    <w:multiLevelType w:val="hybridMultilevel"/>
    <w:tmpl w:val="9AA67BD8"/>
    <w:lvl w:ilvl="0" w:tplc="D78C8E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73457"/>
    <w:multiLevelType w:val="hybridMultilevel"/>
    <w:tmpl w:val="E646A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1821"/>
    <w:multiLevelType w:val="hybridMultilevel"/>
    <w:tmpl w:val="20744BF4"/>
    <w:lvl w:ilvl="0" w:tplc="EBAA67D0">
      <w:numFmt w:val="bullet"/>
      <w:pStyle w:val="-"/>
      <w:lvlText w:val="-"/>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1FB842F8">
      <w:start w:val="1"/>
      <w:numFmt w:val="bullet"/>
      <w:lvlText w:val=""/>
      <w:lvlJc w:val="left"/>
      <w:pPr>
        <w:ind w:left="3600" w:hanging="360"/>
      </w:pPr>
      <w:rPr>
        <w:rFonts w:ascii="Wingdings" w:eastAsiaTheme="majorEastAsia" w:hAnsi="Wingdings" w:cstheme="maj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F16A8"/>
    <w:multiLevelType w:val="hybridMultilevel"/>
    <w:tmpl w:val="03B69E0C"/>
    <w:lvl w:ilvl="0" w:tplc="8ADCB478">
      <w:start w:val="3"/>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D237E"/>
    <w:multiLevelType w:val="hybridMultilevel"/>
    <w:tmpl w:val="E2BE1796"/>
    <w:lvl w:ilvl="0" w:tplc="04090003">
      <w:start w:val="1"/>
      <w:numFmt w:val="bullet"/>
      <w:lvlText w:val="o"/>
      <w:lvlJc w:val="left"/>
      <w:pPr>
        <w:ind w:left="1080" w:hanging="360"/>
      </w:pPr>
      <w:rPr>
        <w:rFonts w:ascii="Courier New" w:hAnsi="Courier New" w:cs="Courier New" w:hint="default"/>
      </w:rPr>
    </w:lvl>
    <w:lvl w:ilvl="1" w:tplc="4B1AB1E8">
      <w:start w:val="1"/>
      <w:numFmt w:val="bullet"/>
      <w:pStyle w:val="cheading3"/>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31B78"/>
    <w:multiLevelType w:val="hybridMultilevel"/>
    <w:tmpl w:val="410856DA"/>
    <w:lvl w:ilvl="0" w:tplc="7C9E15D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342E9"/>
    <w:multiLevelType w:val="hybridMultilevel"/>
    <w:tmpl w:val="61AEB9B0"/>
    <w:lvl w:ilvl="0" w:tplc="E8B62686">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3C76D0E4">
      <w:numFmt w:val="bullet"/>
      <w:lvlText w:val=""/>
      <w:lvlJc w:val="left"/>
      <w:pPr>
        <w:ind w:left="2160" w:hanging="360"/>
      </w:pPr>
      <w:rPr>
        <w:rFonts w:ascii="Wingdings" w:eastAsiaTheme="majorEastAsia" w:hAnsi="Wingdings" w:cstheme="maj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6650D"/>
    <w:multiLevelType w:val="hybridMultilevel"/>
    <w:tmpl w:val="E646A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A12A1"/>
    <w:multiLevelType w:val="hybridMultilevel"/>
    <w:tmpl w:val="C6FC6276"/>
    <w:lvl w:ilvl="0" w:tplc="7268943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C95A0B"/>
    <w:multiLevelType w:val="hybridMultilevel"/>
    <w:tmpl w:val="4CC2086E"/>
    <w:lvl w:ilvl="0" w:tplc="E8B62686">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B5B6A"/>
    <w:multiLevelType w:val="hybridMultilevel"/>
    <w:tmpl w:val="F60A6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2594B"/>
    <w:multiLevelType w:val="hybridMultilevel"/>
    <w:tmpl w:val="9886C48A"/>
    <w:lvl w:ilvl="0" w:tplc="80D85C12">
      <w:start w:val="1"/>
      <w:numFmt w:val="lowerLetter"/>
      <w:pStyle w:val="Heading6"/>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57709"/>
    <w:multiLevelType w:val="hybridMultilevel"/>
    <w:tmpl w:val="EAD6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A753E"/>
    <w:multiLevelType w:val="hybridMultilevel"/>
    <w:tmpl w:val="DDB04B94"/>
    <w:lvl w:ilvl="0" w:tplc="6B841DB4">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656624"/>
    <w:multiLevelType w:val="hybridMultilevel"/>
    <w:tmpl w:val="345C0746"/>
    <w:lvl w:ilvl="0" w:tplc="21FE648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725EB8"/>
    <w:multiLevelType w:val="hybridMultilevel"/>
    <w:tmpl w:val="31F2918A"/>
    <w:lvl w:ilvl="0" w:tplc="0D7227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536102"/>
    <w:multiLevelType w:val="hybridMultilevel"/>
    <w:tmpl w:val="58C4D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1332E"/>
    <w:multiLevelType w:val="hybridMultilevel"/>
    <w:tmpl w:val="BDAA91B8"/>
    <w:lvl w:ilvl="0" w:tplc="894A83A4">
      <w:numFmt w:val="bullet"/>
      <w:lvlText w:val="-"/>
      <w:lvlJc w:val="left"/>
      <w:pPr>
        <w:ind w:left="720" w:hanging="360"/>
      </w:pPr>
      <w:rPr>
        <w:rFonts w:ascii="Times New Roman" w:eastAsiaTheme="maj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2526CE"/>
    <w:multiLevelType w:val="hybridMultilevel"/>
    <w:tmpl w:val="121C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275F3D"/>
    <w:multiLevelType w:val="hybridMultilevel"/>
    <w:tmpl w:val="DCCE60E4"/>
    <w:lvl w:ilvl="0" w:tplc="D59693D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9C41840"/>
    <w:multiLevelType w:val="hybridMultilevel"/>
    <w:tmpl w:val="1D78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822548"/>
    <w:multiLevelType w:val="hybridMultilevel"/>
    <w:tmpl w:val="A8CC241C"/>
    <w:lvl w:ilvl="0" w:tplc="74242D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1386F"/>
    <w:multiLevelType w:val="hybridMultilevel"/>
    <w:tmpl w:val="392A5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B062C"/>
    <w:multiLevelType w:val="hybridMultilevel"/>
    <w:tmpl w:val="1DEE8BC4"/>
    <w:lvl w:ilvl="0" w:tplc="20E42246">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D56F3"/>
    <w:multiLevelType w:val="hybridMultilevel"/>
    <w:tmpl w:val="6F685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AC4AC7"/>
    <w:multiLevelType w:val="multilevel"/>
    <w:tmpl w:val="27B0EE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rPr>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6">
    <w:nsid w:val="5A5544C0"/>
    <w:multiLevelType w:val="hybridMultilevel"/>
    <w:tmpl w:val="6AA4B4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B8B1D89"/>
    <w:multiLevelType w:val="hybridMultilevel"/>
    <w:tmpl w:val="93942722"/>
    <w:lvl w:ilvl="0" w:tplc="D47C4E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535E4A"/>
    <w:multiLevelType w:val="hybridMultilevel"/>
    <w:tmpl w:val="2C18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6052B6"/>
    <w:multiLevelType w:val="hybridMultilevel"/>
    <w:tmpl w:val="A424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207299"/>
    <w:multiLevelType w:val="hybridMultilevel"/>
    <w:tmpl w:val="230CE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A74C5B"/>
    <w:multiLevelType w:val="hybridMultilevel"/>
    <w:tmpl w:val="16285A64"/>
    <w:lvl w:ilvl="0" w:tplc="D59693D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9E508AC"/>
    <w:multiLevelType w:val="hybridMultilevel"/>
    <w:tmpl w:val="89C8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7A61B7"/>
    <w:multiLevelType w:val="hybridMultilevel"/>
    <w:tmpl w:val="F290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641CC"/>
    <w:multiLevelType w:val="hybridMultilevel"/>
    <w:tmpl w:val="657E3010"/>
    <w:lvl w:ilvl="0" w:tplc="E996E5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
  </w:num>
  <w:num w:numId="4">
    <w:abstractNumId w:val="4"/>
  </w:num>
  <w:num w:numId="5">
    <w:abstractNumId w:val="23"/>
  </w:num>
  <w:num w:numId="6">
    <w:abstractNumId w:val="6"/>
  </w:num>
  <w:num w:numId="7">
    <w:abstractNumId w:val="18"/>
  </w:num>
  <w:num w:numId="8">
    <w:abstractNumId w:val="19"/>
  </w:num>
  <w:num w:numId="9">
    <w:abstractNumId w:val="31"/>
  </w:num>
  <w:num w:numId="10">
    <w:abstractNumId w:val="5"/>
  </w:num>
  <w:num w:numId="11">
    <w:abstractNumId w:val="27"/>
  </w:num>
  <w:num w:numId="12">
    <w:abstractNumId w:val="9"/>
  </w:num>
  <w:num w:numId="13">
    <w:abstractNumId w:val="32"/>
  </w:num>
  <w:num w:numId="14">
    <w:abstractNumId w:val="20"/>
  </w:num>
  <w:num w:numId="15">
    <w:abstractNumId w:val="17"/>
  </w:num>
  <w:num w:numId="16">
    <w:abstractNumId w:val="3"/>
  </w:num>
  <w:num w:numId="17">
    <w:abstractNumId w:val="7"/>
  </w:num>
  <w:num w:numId="18">
    <w:abstractNumId w:val="16"/>
  </w:num>
  <w:num w:numId="19">
    <w:abstractNumId w:val="0"/>
  </w:num>
  <w:num w:numId="20">
    <w:abstractNumId w:val="1"/>
  </w:num>
  <w:num w:numId="21">
    <w:abstractNumId w:val="34"/>
  </w:num>
  <w:num w:numId="22">
    <w:abstractNumId w:val="14"/>
  </w:num>
  <w:num w:numId="23">
    <w:abstractNumId w:val="21"/>
  </w:num>
  <w:num w:numId="24">
    <w:abstractNumId w:val="29"/>
  </w:num>
  <w:num w:numId="25">
    <w:abstractNumId w:val="24"/>
  </w:num>
  <w:num w:numId="26">
    <w:abstractNumId w:val="13"/>
  </w:num>
  <w:num w:numId="27">
    <w:abstractNumId w:val="15"/>
  </w:num>
  <w:num w:numId="28">
    <w:abstractNumId w:val="22"/>
  </w:num>
  <w:num w:numId="29">
    <w:abstractNumId w:val="28"/>
  </w:num>
  <w:num w:numId="30">
    <w:abstractNumId w:val="33"/>
  </w:num>
  <w:num w:numId="31">
    <w:abstractNumId w:val="30"/>
  </w:num>
  <w:num w:numId="32">
    <w:abstractNumId w:val="8"/>
  </w:num>
  <w:num w:numId="33">
    <w:abstractNumId w:val="10"/>
  </w:num>
  <w:num w:numId="34">
    <w:abstractNumId w:val="12"/>
  </w:num>
  <w:num w:numId="35">
    <w:abstractNumId w:val="2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ânNT">
    <w15:presenceInfo w15:providerId="None" w15:userId="VânNT"/>
  </w15:person>
  <w15:person w15:author="Xuan Vu Thi Anh (CV Quan tri Van hanh Phan mem ung dung cap 2 - TT Van hanh - Khoi CNTT SHB)">
    <w15:presenceInfo w15:providerId="AD" w15:userId="S::xuan.vta@shb.com.vn::5c207168-4372-449b-8ef8-e255ade65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79"/>
    <w:rsid w:val="000000BC"/>
    <w:rsid w:val="00000529"/>
    <w:rsid w:val="0000082D"/>
    <w:rsid w:val="00000A66"/>
    <w:rsid w:val="00001A45"/>
    <w:rsid w:val="00001A57"/>
    <w:rsid w:val="00002F78"/>
    <w:rsid w:val="000030AB"/>
    <w:rsid w:val="000030ED"/>
    <w:rsid w:val="000033D8"/>
    <w:rsid w:val="000034DD"/>
    <w:rsid w:val="00003554"/>
    <w:rsid w:val="00003674"/>
    <w:rsid w:val="00004E2C"/>
    <w:rsid w:val="0000530C"/>
    <w:rsid w:val="0000539C"/>
    <w:rsid w:val="00005D8E"/>
    <w:rsid w:val="000061A0"/>
    <w:rsid w:val="00006CA6"/>
    <w:rsid w:val="00006D9C"/>
    <w:rsid w:val="000070B7"/>
    <w:rsid w:val="0000731E"/>
    <w:rsid w:val="00007A2E"/>
    <w:rsid w:val="00007B54"/>
    <w:rsid w:val="00007E35"/>
    <w:rsid w:val="000105A8"/>
    <w:rsid w:val="000108BC"/>
    <w:rsid w:val="00010A81"/>
    <w:rsid w:val="000112DA"/>
    <w:rsid w:val="00011331"/>
    <w:rsid w:val="00011687"/>
    <w:rsid w:val="0001349A"/>
    <w:rsid w:val="00013C58"/>
    <w:rsid w:val="00013FFE"/>
    <w:rsid w:val="00014201"/>
    <w:rsid w:val="000146CF"/>
    <w:rsid w:val="000148A8"/>
    <w:rsid w:val="00014CCC"/>
    <w:rsid w:val="000155AC"/>
    <w:rsid w:val="0001586D"/>
    <w:rsid w:val="00015CD1"/>
    <w:rsid w:val="00015FA0"/>
    <w:rsid w:val="000169E1"/>
    <w:rsid w:val="00016A79"/>
    <w:rsid w:val="00016EFC"/>
    <w:rsid w:val="000170C8"/>
    <w:rsid w:val="00017498"/>
    <w:rsid w:val="000200E3"/>
    <w:rsid w:val="00020123"/>
    <w:rsid w:val="000202FD"/>
    <w:rsid w:val="00020E1C"/>
    <w:rsid w:val="00021123"/>
    <w:rsid w:val="00021504"/>
    <w:rsid w:val="000227C8"/>
    <w:rsid w:val="00022A9F"/>
    <w:rsid w:val="00022FAB"/>
    <w:rsid w:val="000237D0"/>
    <w:rsid w:val="000237DC"/>
    <w:rsid w:val="0002398E"/>
    <w:rsid w:val="000239DD"/>
    <w:rsid w:val="00023CEC"/>
    <w:rsid w:val="00023FBB"/>
    <w:rsid w:val="00024399"/>
    <w:rsid w:val="00024B92"/>
    <w:rsid w:val="00024F41"/>
    <w:rsid w:val="00025069"/>
    <w:rsid w:val="000250E0"/>
    <w:rsid w:val="00025A69"/>
    <w:rsid w:val="00025E5A"/>
    <w:rsid w:val="00026825"/>
    <w:rsid w:val="00026F2E"/>
    <w:rsid w:val="0002728C"/>
    <w:rsid w:val="000272F3"/>
    <w:rsid w:val="0002776D"/>
    <w:rsid w:val="00027950"/>
    <w:rsid w:val="000279F1"/>
    <w:rsid w:val="00027A2E"/>
    <w:rsid w:val="00027A9F"/>
    <w:rsid w:val="00027D42"/>
    <w:rsid w:val="00030281"/>
    <w:rsid w:val="000304EE"/>
    <w:rsid w:val="000308B4"/>
    <w:rsid w:val="00030F39"/>
    <w:rsid w:val="00031006"/>
    <w:rsid w:val="000311FF"/>
    <w:rsid w:val="0003155F"/>
    <w:rsid w:val="00031E48"/>
    <w:rsid w:val="00031F0B"/>
    <w:rsid w:val="00032084"/>
    <w:rsid w:val="00032528"/>
    <w:rsid w:val="00032D3D"/>
    <w:rsid w:val="00032F7C"/>
    <w:rsid w:val="0003364E"/>
    <w:rsid w:val="00034389"/>
    <w:rsid w:val="000346F9"/>
    <w:rsid w:val="00034729"/>
    <w:rsid w:val="00034B91"/>
    <w:rsid w:val="00035930"/>
    <w:rsid w:val="00035E46"/>
    <w:rsid w:val="00036070"/>
    <w:rsid w:val="0003625D"/>
    <w:rsid w:val="00036324"/>
    <w:rsid w:val="00037420"/>
    <w:rsid w:val="0003758B"/>
    <w:rsid w:val="00037616"/>
    <w:rsid w:val="00037B5C"/>
    <w:rsid w:val="00037DBE"/>
    <w:rsid w:val="00040463"/>
    <w:rsid w:val="000408A5"/>
    <w:rsid w:val="000415BA"/>
    <w:rsid w:val="00042179"/>
    <w:rsid w:val="00042669"/>
    <w:rsid w:val="00042A7D"/>
    <w:rsid w:val="00043E07"/>
    <w:rsid w:val="00043E3C"/>
    <w:rsid w:val="00044208"/>
    <w:rsid w:val="000446BC"/>
    <w:rsid w:val="000446CA"/>
    <w:rsid w:val="0004539E"/>
    <w:rsid w:val="0004549A"/>
    <w:rsid w:val="00045DBA"/>
    <w:rsid w:val="00045E11"/>
    <w:rsid w:val="000463E1"/>
    <w:rsid w:val="00046F5E"/>
    <w:rsid w:val="00046FFB"/>
    <w:rsid w:val="000470E8"/>
    <w:rsid w:val="00047835"/>
    <w:rsid w:val="00047CF0"/>
    <w:rsid w:val="00047DBA"/>
    <w:rsid w:val="000506AC"/>
    <w:rsid w:val="000509BD"/>
    <w:rsid w:val="000510AE"/>
    <w:rsid w:val="000510BF"/>
    <w:rsid w:val="00051660"/>
    <w:rsid w:val="00051843"/>
    <w:rsid w:val="00051972"/>
    <w:rsid w:val="000519A5"/>
    <w:rsid w:val="000519BF"/>
    <w:rsid w:val="00051B46"/>
    <w:rsid w:val="000521B2"/>
    <w:rsid w:val="00052B86"/>
    <w:rsid w:val="0005325A"/>
    <w:rsid w:val="00053EB6"/>
    <w:rsid w:val="000548F4"/>
    <w:rsid w:val="000551C2"/>
    <w:rsid w:val="000556DD"/>
    <w:rsid w:val="0005614C"/>
    <w:rsid w:val="00057C72"/>
    <w:rsid w:val="00057E69"/>
    <w:rsid w:val="00060EF1"/>
    <w:rsid w:val="000610A4"/>
    <w:rsid w:val="000616AF"/>
    <w:rsid w:val="000618E9"/>
    <w:rsid w:val="00061A39"/>
    <w:rsid w:val="00061A46"/>
    <w:rsid w:val="00061C7B"/>
    <w:rsid w:val="00061ECC"/>
    <w:rsid w:val="00063780"/>
    <w:rsid w:val="00063B17"/>
    <w:rsid w:val="00063C48"/>
    <w:rsid w:val="00064012"/>
    <w:rsid w:val="000649A6"/>
    <w:rsid w:val="000652FD"/>
    <w:rsid w:val="000653E4"/>
    <w:rsid w:val="00065B56"/>
    <w:rsid w:val="00065F34"/>
    <w:rsid w:val="00066699"/>
    <w:rsid w:val="000669B6"/>
    <w:rsid w:val="00067116"/>
    <w:rsid w:val="000676B4"/>
    <w:rsid w:val="0006797F"/>
    <w:rsid w:val="0007026E"/>
    <w:rsid w:val="000702FF"/>
    <w:rsid w:val="000706F1"/>
    <w:rsid w:val="00071638"/>
    <w:rsid w:val="000721E9"/>
    <w:rsid w:val="0007226A"/>
    <w:rsid w:val="0007297D"/>
    <w:rsid w:val="0007298E"/>
    <w:rsid w:val="00072A01"/>
    <w:rsid w:val="00072AC6"/>
    <w:rsid w:val="000730C5"/>
    <w:rsid w:val="000737B8"/>
    <w:rsid w:val="0007418C"/>
    <w:rsid w:val="000741F9"/>
    <w:rsid w:val="0007567D"/>
    <w:rsid w:val="0007595C"/>
    <w:rsid w:val="0007634E"/>
    <w:rsid w:val="00076537"/>
    <w:rsid w:val="0007655A"/>
    <w:rsid w:val="00077413"/>
    <w:rsid w:val="00077952"/>
    <w:rsid w:val="00077CC6"/>
    <w:rsid w:val="00077F8E"/>
    <w:rsid w:val="00080381"/>
    <w:rsid w:val="0008089B"/>
    <w:rsid w:val="00080947"/>
    <w:rsid w:val="00080D20"/>
    <w:rsid w:val="00080F58"/>
    <w:rsid w:val="00081306"/>
    <w:rsid w:val="00081527"/>
    <w:rsid w:val="0008197E"/>
    <w:rsid w:val="00081A69"/>
    <w:rsid w:val="000823AE"/>
    <w:rsid w:val="00082C5D"/>
    <w:rsid w:val="00082CF3"/>
    <w:rsid w:val="000830CB"/>
    <w:rsid w:val="0008337D"/>
    <w:rsid w:val="0008351F"/>
    <w:rsid w:val="000839ED"/>
    <w:rsid w:val="00083A8F"/>
    <w:rsid w:val="00083FB1"/>
    <w:rsid w:val="0008415C"/>
    <w:rsid w:val="000844B2"/>
    <w:rsid w:val="00084598"/>
    <w:rsid w:val="00084CAA"/>
    <w:rsid w:val="00084D1F"/>
    <w:rsid w:val="00084EC7"/>
    <w:rsid w:val="0008532E"/>
    <w:rsid w:val="00085376"/>
    <w:rsid w:val="00085439"/>
    <w:rsid w:val="000858F0"/>
    <w:rsid w:val="000859C0"/>
    <w:rsid w:val="00085E59"/>
    <w:rsid w:val="0008654A"/>
    <w:rsid w:val="0008677C"/>
    <w:rsid w:val="00086985"/>
    <w:rsid w:val="00086B76"/>
    <w:rsid w:val="0008704E"/>
    <w:rsid w:val="000872AE"/>
    <w:rsid w:val="000879E0"/>
    <w:rsid w:val="00090A2B"/>
    <w:rsid w:val="00090A98"/>
    <w:rsid w:val="00090AFD"/>
    <w:rsid w:val="00091724"/>
    <w:rsid w:val="00091AE2"/>
    <w:rsid w:val="00091BF5"/>
    <w:rsid w:val="00092429"/>
    <w:rsid w:val="00092EDC"/>
    <w:rsid w:val="00093274"/>
    <w:rsid w:val="00093559"/>
    <w:rsid w:val="000938EF"/>
    <w:rsid w:val="0009411C"/>
    <w:rsid w:val="00094493"/>
    <w:rsid w:val="0009458F"/>
    <w:rsid w:val="00094667"/>
    <w:rsid w:val="00094A24"/>
    <w:rsid w:val="00094BDB"/>
    <w:rsid w:val="00095CC2"/>
    <w:rsid w:val="00096939"/>
    <w:rsid w:val="00096A19"/>
    <w:rsid w:val="00097458"/>
    <w:rsid w:val="00097989"/>
    <w:rsid w:val="00097E7B"/>
    <w:rsid w:val="00097F11"/>
    <w:rsid w:val="000A04F5"/>
    <w:rsid w:val="000A0F53"/>
    <w:rsid w:val="000A1F8A"/>
    <w:rsid w:val="000A20F9"/>
    <w:rsid w:val="000A23CA"/>
    <w:rsid w:val="000A2843"/>
    <w:rsid w:val="000A2865"/>
    <w:rsid w:val="000A28B3"/>
    <w:rsid w:val="000A2D87"/>
    <w:rsid w:val="000A3092"/>
    <w:rsid w:val="000A3168"/>
    <w:rsid w:val="000A370E"/>
    <w:rsid w:val="000A373C"/>
    <w:rsid w:val="000A393F"/>
    <w:rsid w:val="000A40E0"/>
    <w:rsid w:val="000A545F"/>
    <w:rsid w:val="000A5481"/>
    <w:rsid w:val="000A57EF"/>
    <w:rsid w:val="000A581E"/>
    <w:rsid w:val="000A5BF2"/>
    <w:rsid w:val="000A6865"/>
    <w:rsid w:val="000A6E77"/>
    <w:rsid w:val="000A6FAC"/>
    <w:rsid w:val="000A7423"/>
    <w:rsid w:val="000A7453"/>
    <w:rsid w:val="000A781F"/>
    <w:rsid w:val="000A7F58"/>
    <w:rsid w:val="000B02B1"/>
    <w:rsid w:val="000B0BD2"/>
    <w:rsid w:val="000B0D00"/>
    <w:rsid w:val="000B0FDA"/>
    <w:rsid w:val="000B173E"/>
    <w:rsid w:val="000B1782"/>
    <w:rsid w:val="000B250C"/>
    <w:rsid w:val="000B2E96"/>
    <w:rsid w:val="000B31A7"/>
    <w:rsid w:val="000B364A"/>
    <w:rsid w:val="000B45D6"/>
    <w:rsid w:val="000B4A0C"/>
    <w:rsid w:val="000B5040"/>
    <w:rsid w:val="000B55EB"/>
    <w:rsid w:val="000B57B0"/>
    <w:rsid w:val="000B5895"/>
    <w:rsid w:val="000B5A88"/>
    <w:rsid w:val="000B5AE9"/>
    <w:rsid w:val="000B5B34"/>
    <w:rsid w:val="000B60C4"/>
    <w:rsid w:val="000B6B52"/>
    <w:rsid w:val="000B7CCD"/>
    <w:rsid w:val="000B7D05"/>
    <w:rsid w:val="000B7F1C"/>
    <w:rsid w:val="000B7FA2"/>
    <w:rsid w:val="000C0336"/>
    <w:rsid w:val="000C0890"/>
    <w:rsid w:val="000C1658"/>
    <w:rsid w:val="000C1E51"/>
    <w:rsid w:val="000C22D0"/>
    <w:rsid w:val="000C2D70"/>
    <w:rsid w:val="000C3024"/>
    <w:rsid w:val="000C37AD"/>
    <w:rsid w:val="000C46F1"/>
    <w:rsid w:val="000C4BE2"/>
    <w:rsid w:val="000C4DD4"/>
    <w:rsid w:val="000C4E08"/>
    <w:rsid w:val="000C5A44"/>
    <w:rsid w:val="000C5C0B"/>
    <w:rsid w:val="000C6681"/>
    <w:rsid w:val="000C6BFC"/>
    <w:rsid w:val="000C7B8A"/>
    <w:rsid w:val="000C7D57"/>
    <w:rsid w:val="000C7F69"/>
    <w:rsid w:val="000D0C58"/>
    <w:rsid w:val="000D17AE"/>
    <w:rsid w:val="000D1EFA"/>
    <w:rsid w:val="000D1FB3"/>
    <w:rsid w:val="000D280E"/>
    <w:rsid w:val="000D29AE"/>
    <w:rsid w:val="000D2F70"/>
    <w:rsid w:val="000D30AF"/>
    <w:rsid w:val="000D30B6"/>
    <w:rsid w:val="000D3611"/>
    <w:rsid w:val="000D41AD"/>
    <w:rsid w:val="000D42B6"/>
    <w:rsid w:val="000D5068"/>
    <w:rsid w:val="000D53FD"/>
    <w:rsid w:val="000D57A6"/>
    <w:rsid w:val="000D5B48"/>
    <w:rsid w:val="000D5D0E"/>
    <w:rsid w:val="000D607E"/>
    <w:rsid w:val="000D6301"/>
    <w:rsid w:val="000D6430"/>
    <w:rsid w:val="000D6AD6"/>
    <w:rsid w:val="000D6B98"/>
    <w:rsid w:val="000D6C51"/>
    <w:rsid w:val="000D6CB0"/>
    <w:rsid w:val="000D6F01"/>
    <w:rsid w:val="000D70B2"/>
    <w:rsid w:val="000D75F8"/>
    <w:rsid w:val="000D7620"/>
    <w:rsid w:val="000D771A"/>
    <w:rsid w:val="000D7A63"/>
    <w:rsid w:val="000D7C65"/>
    <w:rsid w:val="000D7C91"/>
    <w:rsid w:val="000E08E2"/>
    <w:rsid w:val="000E0982"/>
    <w:rsid w:val="000E0B04"/>
    <w:rsid w:val="000E0B22"/>
    <w:rsid w:val="000E0B54"/>
    <w:rsid w:val="000E1328"/>
    <w:rsid w:val="000E15F8"/>
    <w:rsid w:val="000E1838"/>
    <w:rsid w:val="000E1978"/>
    <w:rsid w:val="000E1D91"/>
    <w:rsid w:val="000E26C9"/>
    <w:rsid w:val="000E2B5B"/>
    <w:rsid w:val="000E2B65"/>
    <w:rsid w:val="000E2C63"/>
    <w:rsid w:val="000E3186"/>
    <w:rsid w:val="000E3727"/>
    <w:rsid w:val="000E4410"/>
    <w:rsid w:val="000E4913"/>
    <w:rsid w:val="000E4C33"/>
    <w:rsid w:val="000E4CA5"/>
    <w:rsid w:val="000E5D56"/>
    <w:rsid w:val="000E5E8B"/>
    <w:rsid w:val="000E75EF"/>
    <w:rsid w:val="000F12A8"/>
    <w:rsid w:val="000F1E22"/>
    <w:rsid w:val="000F1E9E"/>
    <w:rsid w:val="000F210B"/>
    <w:rsid w:val="000F216B"/>
    <w:rsid w:val="000F243D"/>
    <w:rsid w:val="000F27D8"/>
    <w:rsid w:val="000F2A20"/>
    <w:rsid w:val="000F2DA3"/>
    <w:rsid w:val="000F3EF5"/>
    <w:rsid w:val="000F4058"/>
    <w:rsid w:val="000F4072"/>
    <w:rsid w:val="000F426C"/>
    <w:rsid w:val="000F47D9"/>
    <w:rsid w:val="000F4E9E"/>
    <w:rsid w:val="000F54D5"/>
    <w:rsid w:val="000F55B3"/>
    <w:rsid w:val="000F6436"/>
    <w:rsid w:val="000F6544"/>
    <w:rsid w:val="000F6928"/>
    <w:rsid w:val="000F6F0B"/>
    <w:rsid w:val="000F714D"/>
    <w:rsid w:val="000F7370"/>
    <w:rsid w:val="0010070E"/>
    <w:rsid w:val="00100763"/>
    <w:rsid w:val="00100825"/>
    <w:rsid w:val="00100A6B"/>
    <w:rsid w:val="00101F00"/>
    <w:rsid w:val="0010287F"/>
    <w:rsid w:val="00102DF6"/>
    <w:rsid w:val="00102FA1"/>
    <w:rsid w:val="00103321"/>
    <w:rsid w:val="001035FB"/>
    <w:rsid w:val="00103AF1"/>
    <w:rsid w:val="0010407C"/>
    <w:rsid w:val="00106AF7"/>
    <w:rsid w:val="00107367"/>
    <w:rsid w:val="00107976"/>
    <w:rsid w:val="00107ACF"/>
    <w:rsid w:val="00107DF2"/>
    <w:rsid w:val="00107DFA"/>
    <w:rsid w:val="00107E4E"/>
    <w:rsid w:val="001100E9"/>
    <w:rsid w:val="0011030A"/>
    <w:rsid w:val="001104F5"/>
    <w:rsid w:val="00110C84"/>
    <w:rsid w:val="001113E0"/>
    <w:rsid w:val="00111497"/>
    <w:rsid w:val="00111A1E"/>
    <w:rsid w:val="0011224E"/>
    <w:rsid w:val="0011236F"/>
    <w:rsid w:val="00112909"/>
    <w:rsid w:val="00112FEF"/>
    <w:rsid w:val="00113026"/>
    <w:rsid w:val="00113093"/>
    <w:rsid w:val="001138F4"/>
    <w:rsid w:val="00113DB8"/>
    <w:rsid w:val="001142E3"/>
    <w:rsid w:val="001166E6"/>
    <w:rsid w:val="00117128"/>
    <w:rsid w:val="00117672"/>
    <w:rsid w:val="00117FE3"/>
    <w:rsid w:val="00120D06"/>
    <w:rsid w:val="00120E02"/>
    <w:rsid w:val="0012150E"/>
    <w:rsid w:val="00121793"/>
    <w:rsid w:val="0012182A"/>
    <w:rsid w:val="00121893"/>
    <w:rsid w:val="00121A78"/>
    <w:rsid w:val="00121C83"/>
    <w:rsid w:val="00121FD5"/>
    <w:rsid w:val="00122515"/>
    <w:rsid w:val="001231AD"/>
    <w:rsid w:val="00123748"/>
    <w:rsid w:val="001237AB"/>
    <w:rsid w:val="00123DA4"/>
    <w:rsid w:val="00123F89"/>
    <w:rsid w:val="00124782"/>
    <w:rsid w:val="00124A54"/>
    <w:rsid w:val="00124ACE"/>
    <w:rsid w:val="00124CFD"/>
    <w:rsid w:val="0012576D"/>
    <w:rsid w:val="00125AFA"/>
    <w:rsid w:val="00125CFE"/>
    <w:rsid w:val="00126B89"/>
    <w:rsid w:val="00126BC5"/>
    <w:rsid w:val="00126CFE"/>
    <w:rsid w:val="00126E86"/>
    <w:rsid w:val="00127023"/>
    <w:rsid w:val="00127A7E"/>
    <w:rsid w:val="00130617"/>
    <w:rsid w:val="00130F93"/>
    <w:rsid w:val="00131306"/>
    <w:rsid w:val="001323D0"/>
    <w:rsid w:val="00132E9A"/>
    <w:rsid w:val="00132F31"/>
    <w:rsid w:val="001342A1"/>
    <w:rsid w:val="001347D8"/>
    <w:rsid w:val="00134AC1"/>
    <w:rsid w:val="00136492"/>
    <w:rsid w:val="001367C9"/>
    <w:rsid w:val="001367DF"/>
    <w:rsid w:val="001369CB"/>
    <w:rsid w:val="00137151"/>
    <w:rsid w:val="001371BF"/>
    <w:rsid w:val="0013733F"/>
    <w:rsid w:val="001373D8"/>
    <w:rsid w:val="00137D86"/>
    <w:rsid w:val="001404E9"/>
    <w:rsid w:val="00140900"/>
    <w:rsid w:val="00141868"/>
    <w:rsid w:val="00141CE8"/>
    <w:rsid w:val="00142E44"/>
    <w:rsid w:val="00143538"/>
    <w:rsid w:val="00143702"/>
    <w:rsid w:val="001438ED"/>
    <w:rsid w:val="00143C53"/>
    <w:rsid w:val="0014408F"/>
    <w:rsid w:val="00144309"/>
    <w:rsid w:val="00144EC1"/>
    <w:rsid w:val="00144F0C"/>
    <w:rsid w:val="0014576C"/>
    <w:rsid w:val="00145CB9"/>
    <w:rsid w:val="0014679E"/>
    <w:rsid w:val="00147D47"/>
    <w:rsid w:val="00147E7A"/>
    <w:rsid w:val="00150076"/>
    <w:rsid w:val="0015087C"/>
    <w:rsid w:val="00151043"/>
    <w:rsid w:val="00151792"/>
    <w:rsid w:val="00151CA0"/>
    <w:rsid w:val="00151E3A"/>
    <w:rsid w:val="001524EA"/>
    <w:rsid w:val="0015256E"/>
    <w:rsid w:val="001528B0"/>
    <w:rsid w:val="00152B17"/>
    <w:rsid w:val="00152D0C"/>
    <w:rsid w:val="00152FE7"/>
    <w:rsid w:val="00153F14"/>
    <w:rsid w:val="0015409F"/>
    <w:rsid w:val="001553B7"/>
    <w:rsid w:val="0015585D"/>
    <w:rsid w:val="001564C3"/>
    <w:rsid w:val="001565E0"/>
    <w:rsid w:val="00156A43"/>
    <w:rsid w:val="0016056F"/>
    <w:rsid w:val="00161300"/>
    <w:rsid w:val="00161800"/>
    <w:rsid w:val="001619FB"/>
    <w:rsid w:val="00161A8C"/>
    <w:rsid w:val="00162011"/>
    <w:rsid w:val="00162593"/>
    <w:rsid w:val="00162891"/>
    <w:rsid w:val="00162ED7"/>
    <w:rsid w:val="001630DE"/>
    <w:rsid w:val="001636E1"/>
    <w:rsid w:val="001637B2"/>
    <w:rsid w:val="00163CFE"/>
    <w:rsid w:val="00163DE6"/>
    <w:rsid w:val="001646D1"/>
    <w:rsid w:val="001648E4"/>
    <w:rsid w:val="0016497F"/>
    <w:rsid w:val="00164DD4"/>
    <w:rsid w:val="00165594"/>
    <w:rsid w:val="0016579A"/>
    <w:rsid w:val="00165D21"/>
    <w:rsid w:val="0016759A"/>
    <w:rsid w:val="001675D8"/>
    <w:rsid w:val="00170300"/>
    <w:rsid w:val="00170551"/>
    <w:rsid w:val="00170A5D"/>
    <w:rsid w:val="00170F84"/>
    <w:rsid w:val="00171AE5"/>
    <w:rsid w:val="00171F08"/>
    <w:rsid w:val="0017210F"/>
    <w:rsid w:val="0017218E"/>
    <w:rsid w:val="0017231A"/>
    <w:rsid w:val="00172CE4"/>
    <w:rsid w:val="00172F1C"/>
    <w:rsid w:val="0017334C"/>
    <w:rsid w:val="00173A05"/>
    <w:rsid w:val="00174486"/>
    <w:rsid w:val="00174F88"/>
    <w:rsid w:val="0017556C"/>
    <w:rsid w:val="001759E9"/>
    <w:rsid w:val="001759F3"/>
    <w:rsid w:val="00175B55"/>
    <w:rsid w:val="0017614A"/>
    <w:rsid w:val="00176371"/>
    <w:rsid w:val="001763F9"/>
    <w:rsid w:val="001764B6"/>
    <w:rsid w:val="00176844"/>
    <w:rsid w:val="00177167"/>
    <w:rsid w:val="00177EDF"/>
    <w:rsid w:val="001800F6"/>
    <w:rsid w:val="00180454"/>
    <w:rsid w:val="00180CF7"/>
    <w:rsid w:val="00180F34"/>
    <w:rsid w:val="00181164"/>
    <w:rsid w:val="00181655"/>
    <w:rsid w:val="00181F98"/>
    <w:rsid w:val="0018268A"/>
    <w:rsid w:val="00182996"/>
    <w:rsid w:val="00182A14"/>
    <w:rsid w:val="00182A2A"/>
    <w:rsid w:val="001830D7"/>
    <w:rsid w:val="001830EF"/>
    <w:rsid w:val="00183508"/>
    <w:rsid w:val="00184C85"/>
    <w:rsid w:val="0018532D"/>
    <w:rsid w:val="001856C4"/>
    <w:rsid w:val="0018572E"/>
    <w:rsid w:val="001859A7"/>
    <w:rsid w:val="00185DCE"/>
    <w:rsid w:val="001861E7"/>
    <w:rsid w:val="00186B53"/>
    <w:rsid w:val="00186E92"/>
    <w:rsid w:val="00186F63"/>
    <w:rsid w:val="00187222"/>
    <w:rsid w:val="00187D7E"/>
    <w:rsid w:val="00187FD9"/>
    <w:rsid w:val="001905FC"/>
    <w:rsid w:val="001911B4"/>
    <w:rsid w:val="001921E6"/>
    <w:rsid w:val="00192A02"/>
    <w:rsid w:val="0019313F"/>
    <w:rsid w:val="00193939"/>
    <w:rsid w:val="0019398A"/>
    <w:rsid w:val="00193BD4"/>
    <w:rsid w:val="00193EF8"/>
    <w:rsid w:val="001940B3"/>
    <w:rsid w:val="00194207"/>
    <w:rsid w:val="0019437F"/>
    <w:rsid w:val="00194E5D"/>
    <w:rsid w:val="00194F46"/>
    <w:rsid w:val="00195173"/>
    <w:rsid w:val="0019547F"/>
    <w:rsid w:val="00195891"/>
    <w:rsid w:val="001960D8"/>
    <w:rsid w:val="00196328"/>
    <w:rsid w:val="00196AE3"/>
    <w:rsid w:val="00197051"/>
    <w:rsid w:val="001971CF"/>
    <w:rsid w:val="0019744C"/>
    <w:rsid w:val="00197628"/>
    <w:rsid w:val="00197B83"/>
    <w:rsid w:val="001A07AF"/>
    <w:rsid w:val="001A0AAB"/>
    <w:rsid w:val="001A0EE5"/>
    <w:rsid w:val="001A1F39"/>
    <w:rsid w:val="001A221D"/>
    <w:rsid w:val="001A2384"/>
    <w:rsid w:val="001A2B54"/>
    <w:rsid w:val="001A2DBB"/>
    <w:rsid w:val="001A3F56"/>
    <w:rsid w:val="001A415D"/>
    <w:rsid w:val="001A4556"/>
    <w:rsid w:val="001A46AC"/>
    <w:rsid w:val="001A5075"/>
    <w:rsid w:val="001A5DC4"/>
    <w:rsid w:val="001A64BC"/>
    <w:rsid w:val="001A6D3B"/>
    <w:rsid w:val="001A7FA6"/>
    <w:rsid w:val="001A7FFD"/>
    <w:rsid w:val="001B0323"/>
    <w:rsid w:val="001B0BF2"/>
    <w:rsid w:val="001B12D1"/>
    <w:rsid w:val="001B1388"/>
    <w:rsid w:val="001B1B0A"/>
    <w:rsid w:val="001B1CF9"/>
    <w:rsid w:val="001B283E"/>
    <w:rsid w:val="001B290A"/>
    <w:rsid w:val="001B4065"/>
    <w:rsid w:val="001B41DE"/>
    <w:rsid w:val="001B4356"/>
    <w:rsid w:val="001B4B5D"/>
    <w:rsid w:val="001B4BA6"/>
    <w:rsid w:val="001B4F29"/>
    <w:rsid w:val="001B5180"/>
    <w:rsid w:val="001B5641"/>
    <w:rsid w:val="001B569E"/>
    <w:rsid w:val="001B5921"/>
    <w:rsid w:val="001B5DED"/>
    <w:rsid w:val="001B5F2B"/>
    <w:rsid w:val="001B60A8"/>
    <w:rsid w:val="001B6A41"/>
    <w:rsid w:val="001B6D5C"/>
    <w:rsid w:val="001B6D81"/>
    <w:rsid w:val="001B7742"/>
    <w:rsid w:val="001B7BB4"/>
    <w:rsid w:val="001B7E5E"/>
    <w:rsid w:val="001C0240"/>
    <w:rsid w:val="001C0620"/>
    <w:rsid w:val="001C0948"/>
    <w:rsid w:val="001C0AD0"/>
    <w:rsid w:val="001C0DBC"/>
    <w:rsid w:val="001C12FC"/>
    <w:rsid w:val="001C13A9"/>
    <w:rsid w:val="001C1F26"/>
    <w:rsid w:val="001C1FBB"/>
    <w:rsid w:val="001C202E"/>
    <w:rsid w:val="001C2BF6"/>
    <w:rsid w:val="001C2EFE"/>
    <w:rsid w:val="001C30EF"/>
    <w:rsid w:val="001C3539"/>
    <w:rsid w:val="001C38BC"/>
    <w:rsid w:val="001C3D88"/>
    <w:rsid w:val="001C3F9F"/>
    <w:rsid w:val="001C47D3"/>
    <w:rsid w:val="001C562C"/>
    <w:rsid w:val="001C5659"/>
    <w:rsid w:val="001C697F"/>
    <w:rsid w:val="001C71C7"/>
    <w:rsid w:val="001C7237"/>
    <w:rsid w:val="001C778C"/>
    <w:rsid w:val="001C7797"/>
    <w:rsid w:val="001C7DDE"/>
    <w:rsid w:val="001D0055"/>
    <w:rsid w:val="001D182E"/>
    <w:rsid w:val="001D18B2"/>
    <w:rsid w:val="001D1D6D"/>
    <w:rsid w:val="001D1E90"/>
    <w:rsid w:val="001D24B6"/>
    <w:rsid w:val="001D2749"/>
    <w:rsid w:val="001D277E"/>
    <w:rsid w:val="001D2C52"/>
    <w:rsid w:val="001D3096"/>
    <w:rsid w:val="001D3367"/>
    <w:rsid w:val="001D480C"/>
    <w:rsid w:val="001D4AB1"/>
    <w:rsid w:val="001D4C7F"/>
    <w:rsid w:val="001D4DDE"/>
    <w:rsid w:val="001D4EF1"/>
    <w:rsid w:val="001D53B6"/>
    <w:rsid w:val="001D57AC"/>
    <w:rsid w:val="001D599A"/>
    <w:rsid w:val="001D64BD"/>
    <w:rsid w:val="001D6A8D"/>
    <w:rsid w:val="001D6BD9"/>
    <w:rsid w:val="001D6C8F"/>
    <w:rsid w:val="001D7365"/>
    <w:rsid w:val="001D7432"/>
    <w:rsid w:val="001D76DD"/>
    <w:rsid w:val="001D7F39"/>
    <w:rsid w:val="001E107B"/>
    <w:rsid w:val="001E1377"/>
    <w:rsid w:val="001E278B"/>
    <w:rsid w:val="001E2A27"/>
    <w:rsid w:val="001E2B07"/>
    <w:rsid w:val="001E2F8C"/>
    <w:rsid w:val="001E2FE4"/>
    <w:rsid w:val="001E363A"/>
    <w:rsid w:val="001E38F6"/>
    <w:rsid w:val="001E4C7E"/>
    <w:rsid w:val="001E5140"/>
    <w:rsid w:val="001E5587"/>
    <w:rsid w:val="001E5E6E"/>
    <w:rsid w:val="001E5FA1"/>
    <w:rsid w:val="001E614F"/>
    <w:rsid w:val="001E66B9"/>
    <w:rsid w:val="001E6DB9"/>
    <w:rsid w:val="001E6E8F"/>
    <w:rsid w:val="001E7DC7"/>
    <w:rsid w:val="001F02E8"/>
    <w:rsid w:val="001F06DC"/>
    <w:rsid w:val="001F154E"/>
    <w:rsid w:val="001F1A6F"/>
    <w:rsid w:val="001F207C"/>
    <w:rsid w:val="001F24A6"/>
    <w:rsid w:val="001F2558"/>
    <w:rsid w:val="001F263F"/>
    <w:rsid w:val="001F3947"/>
    <w:rsid w:val="001F3EC3"/>
    <w:rsid w:val="001F40B9"/>
    <w:rsid w:val="001F48A8"/>
    <w:rsid w:val="001F527F"/>
    <w:rsid w:val="001F52FB"/>
    <w:rsid w:val="001F56F5"/>
    <w:rsid w:val="001F633E"/>
    <w:rsid w:val="001F6533"/>
    <w:rsid w:val="001F6607"/>
    <w:rsid w:val="001F6D77"/>
    <w:rsid w:val="002003A0"/>
    <w:rsid w:val="00200454"/>
    <w:rsid w:val="00200FAA"/>
    <w:rsid w:val="0020147C"/>
    <w:rsid w:val="002018A3"/>
    <w:rsid w:val="0020206A"/>
    <w:rsid w:val="0020210E"/>
    <w:rsid w:val="00202112"/>
    <w:rsid w:val="00202174"/>
    <w:rsid w:val="00202397"/>
    <w:rsid w:val="00203093"/>
    <w:rsid w:val="00203526"/>
    <w:rsid w:val="00203759"/>
    <w:rsid w:val="002039EF"/>
    <w:rsid w:val="002053E3"/>
    <w:rsid w:val="00205831"/>
    <w:rsid w:val="00205E17"/>
    <w:rsid w:val="00206375"/>
    <w:rsid w:val="0020639C"/>
    <w:rsid w:val="0020660A"/>
    <w:rsid w:val="002066D2"/>
    <w:rsid w:val="00206BFE"/>
    <w:rsid w:val="00206D00"/>
    <w:rsid w:val="00206D80"/>
    <w:rsid w:val="00206D85"/>
    <w:rsid w:val="00206DD5"/>
    <w:rsid w:val="00206E21"/>
    <w:rsid w:val="002073BC"/>
    <w:rsid w:val="00207A18"/>
    <w:rsid w:val="00210DDD"/>
    <w:rsid w:val="00211767"/>
    <w:rsid w:val="0021204A"/>
    <w:rsid w:val="002126BA"/>
    <w:rsid w:val="002129FA"/>
    <w:rsid w:val="00212AA3"/>
    <w:rsid w:val="0021342B"/>
    <w:rsid w:val="00213496"/>
    <w:rsid w:val="00213930"/>
    <w:rsid w:val="00213C6D"/>
    <w:rsid w:val="0021454A"/>
    <w:rsid w:val="00214DF5"/>
    <w:rsid w:val="00215E9E"/>
    <w:rsid w:val="002164B5"/>
    <w:rsid w:val="0021680A"/>
    <w:rsid w:val="00216B91"/>
    <w:rsid w:val="0021784C"/>
    <w:rsid w:val="00217DC6"/>
    <w:rsid w:val="002201F8"/>
    <w:rsid w:val="00220355"/>
    <w:rsid w:val="002206CA"/>
    <w:rsid w:val="0022150F"/>
    <w:rsid w:val="0022231B"/>
    <w:rsid w:val="002224CC"/>
    <w:rsid w:val="00222763"/>
    <w:rsid w:val="0022291C"/>
    <w:rsid w:val="00222B2E"/>
    <w:rsid w:val="00222F17"/>
    <w:rsid w:val="00222F83"/>
    <w:rsid w:val="00223724"/>
    <w:rsid w:val="00223985"/>
    <w:rsid w:val="00223CE4"/>
    <w:rsid w:val="00224C2F"/>
    <w:rsid w:val="002256DA"/>
    <w:rsid w:val="002257AD"/>
    <w:rsid w:val="00225839"/>
    <w:rsid w:val="00225A02"/>
    <w:rsid w:val="00225D36"/>
    <w:rsid w:val="00226083"/>
    <w:rsid w:val="0022659A"/>
    <w:rsid w:val="00226605"/>
    <w:rsid w:val="0022697E"/>
    <w:rsid w:val="002269C0"/>
    <w:rsid w:val="00226CA9"/>
    <w:rsid w:val="00226FD7"/>
    <w:rsid w:val="002276FE"/>
    <w:rsid w:val="00227DD8"/>
    <w:rsid w:val="00227E43"/>
    <w:rsid w:val="00227FB5"/>
    <w:rsid w:val="00227FC2"/>
    <w:rsid w:val="002304B2"/>
    <w:rsid w:val="00230820"/>
    <w:rsid w:val="00230984"/>
    <w:rsid w:val="00230C39"/>
    <w:rsid w:val="0023174B"/>
    <w:rsid w:val="0023181A"/>
    <w:rsid w:val="00231BB8"/>
    <w:rsid w:val="00231DC9"/>
    <w:rsid w:val="00232313"/>
    <w:rsid w:val="0023276E"/>
    <w:rsid w:val="00232B19"/>
    <w:rsid w:val="00232F32"/>
    <w:rsid w:val="00233185"/>
    <w:rsid w:val="00233263"/>
    <w:rsid w:val="00233426"/>
    <w:rsid w:val="002338D8"/>
    <w:rsid w:val="00233C27"/>
    <w:rsid w:val="002351DC"/>
    <w:rsid w:val="002353C9"/>
    <w:rsid w:val="002356D9"/>
    <w:rsid w:val="00235B7D"/>
    <w:rsid w:val="00235B9D"/>
    <w:rsid w:val="00235F8D"/>
    <w:rsid w:val="00236350"/>
    <w:rsid w:val="002370EC"/>
    <w:rsid w:val="00237929"/>
    <w:rsid w:val="002379E6"/>
    <w:rsid w:val="002403E6"/>
    <w:rsid w:val="00240D09"/>
    <w:rsid w:val="00241352"/>
    <w:rsid w:val="00241ED9"/>
    <w:rsid w:val="002423D4"/>
    <w:rsid w:val="00242560"/>
    <w:rsid w:val="002425DB"/>
    <w:rsid w:val="00242A6D"/>
    <w:rsid w:val="00243289"/>
    <w:rsid w:val="002436C7"/>
    <w:rsid w:val="00243DFE"/>
    <w:rsid w:val="0024404E"/>
    <w:rsid w:val="002441AC"/>
    <w:rsid w:val="00244772"/>
    <w:rsid w:val="00244FD7"/>
    <w:rsid w:val="00244FDC"/>
    <w:rsid w:val="002450C4"/>
    <w:rsid w:val="002452A4"/>
    <w:rsid w:val="00245898"/>
    <w:rsid w:val="00245ED9"/>
    <w:rsid w:val="002460E8"/>
    <w:rsid w:val="0024631D"/>
    <w:rsid w:val="0024668A"/>
    <w:rsid w:val="002474E5"/>
    <w:rsid w:val="00247780"/>
    <w:rsid w:val="002479EE"/>
    <w:rsid w:val="00247C7D"/>
    <w:rsid w:val="00250AD8"/>
    <w:rsid w:val="00251095"/>
    <w:rsid w:val="00251492"/>
    <w:rsid w:val="00251560"/>
    <w:rsid w:val="0025162D"/>
    <w:rsid w:val="0025189D"/>
    <w:rsid w:val="002520B2"/>
    <w:rsid w:val="002521AC"/>
    <w:rsid w:val="00252896"/>
    <w:rsid w:val="00252E4B"/>
    <w:rsid w:val="00252F53"/>
    <w:rsid w:val="002533F7"/>
    <w:rsid w:val="002534BE"/>
    <w:rsid w:val="00253777"/>
    <w:rsid w:val="00253ECD"/>
    <w:rsid w:val="0025434A"/>
    <w:rsid w:val="00254606"/>
    <w:rsid w:val="0025464D"/>
    <w:rsid w:val="00254708"/>
    <w:rsid w:val="00254851"/>
    <w:rsid w:val="00254922"/>
    <w:rsid w:val="002550B9"/>
    <w:rsid w:val="00255169"/>
    <w:rsid w:val="002551E1"/>
    <w:rsid w:val="002551E7"/>
    <w:rsid w:val="00255624"/>
    <w:rsid w:val="00256372"/>
    <w:rsid w:val="00256E34"/>
    <w:rsid w:val="00257342"/>
    <w:rsid w:val="0026005E"/>
    <w:rsid w:val="00260062"/>
    <w:rsid w:val="002603D1"/>
    <w:rsid w:val="00260B26"/>
    <w:rsid w:val="0026113C"/>
    <w:rsid w:val="0026172F"/>
    <w:rsid w:val="00261831"/>
    <w:rsid w:val="00261B1D"/>
    <w:rsid w:val="0026267B"/>
    <w:rsid w:val="00263848"/>
    <w:rsid w:val="00263DD3"/>
    <w:rsid w:val="00264E5F"/>
    <w:rsid w:val="00264EF9"/>
    <w:rsid w:val="00265261"/>
    <w:rsid w:val="00265484"/>
    <w:rsid w:val="002656AB"/>
    <w:rsid w:val="00265AEC"/>
    <w:rsid w:val="002660A3"/>
    <w:rsid w:val="0026673E"/>
    <w:rsid w:val="002668A8"/>
    <w:rsid w:val="00266DF0"/>
    <w:rsid w:val="002672EB"/>
    <w:rsid w:val="00267B92"/>
    <w:rsid w:val="00267C9F"/>
    <w:rsid w:val="0027018B"/>
    <w:rsid w:val="002702F0"/>
    <w:rsid w:val="00270728"/>
    <w:rsid w:val="00270EAE"/>
    <w:rsid w:val="00270F4B"/>
    <w:rsid w:val="0027102F"/>
    <w:rsid w:val="002710AF"/>
    <w:rsid w:val="002713F2"/>
    <w:rsid w:val="00271424"/>
    <w:rsid w:val="0027193A"/>
    <w:rsid w:val="00271B7C"/>
    <w:rsid w:val="00271C44"/>
    <w:rsid w:val="00272711"/>
    <w:rsid w:val="00272A5A"/>
    <w:rsid w:val="00273B35"/>
    <w:rsid w:val="00273D9D"/>
    <w:rsid w:val="00273F9E"/>
    <w:rsid w:val="00274711"/>
    <w:rsid w:val="00274DBE"/>
    <w:rsid w:val="002751DE"/>
    <w:rsid w:val="0027548D"/>
    <w:rsid w:val="00275996"/>
    <w:rsid w:val="0027660F"/>
    <w:rsid w:val="00276C8F"/>
    <w:rsid w:val="00276DF5"/>
    <w:rsid w:val="002807A2"/>
    <w:rsid w:val="00281170"/>
    <w:rsid w:val="00281178"/>
    <w:rsid w:val="002813D9"/>
    <w:rsid w:val="00281E9B"/>
    <w:rsid w:val="00282081"/>
    <w:rsid w:val="00282625"/>
    <w:rsid w:val="00283501"/>
    <w:rsid w:val="0028387F"/>
    <w:rsid w:val="00283DCA"/>
    <w:rsid w:val="002850DA"/>
    <w:rsid w:val="00285585"/>
    <w:rsid w:val="00285B4C"/>
    <w:rsid w:val="00285E0F"/>
    <w:rsid w:val="0028679F"/>
    <w:rsid w:val="002872EE"/>
    <w:rsid w:val="00287396"/>
    <w:rsid w:val="00287DEC"/>
    <w:rsid w:val="00287EC0"/>
    <w:rsid w:val="0029027E"/>
    <w:rsid w:val="00290948"/>
    <w:rsid w:val="00290C04"/>
    <w:rsid w:val="00290D4D"/>
    <w:rsid w:val="00291272"/>
    <w:rsid w:val="00292022"/>
    <w:rsid w:val="00293271"/>
    <w:rsid w:val="00293372"/>
    <w:rsid w:val="0029380B"/>
    <w:rsid w:val="00293A7B"/>
    <w:rsid w:val="00293F16"/>
    <w:rsid w:val="00295DC1"/>
    <w:rsid w:val="00295DD4"/>
    <w:rsid w:val="002960C2"/>
    <w:rsid w:val="00296EEE"/>
    <w:rsid w:val="00297241"/>
    <w:rsid w:val="002979A0"/>
    <w:rsid w:val="00297B4E"/>
    <w:rsid w:val="00297F99"/>
    <w:rsid w:val="002A012A"/>
    <w:rsid w:val="002A03F2"/>
    <w:rsid w:val="002A0470"/>
    <w:rsid w:val="002A05ED"/>
    <w:rsid w:val="002A066F"/>
    <w:rsid w:val="002A09C5"/>
    <w:rsid w:val="002A0EAE"/>
    <w:rsid w:val="002A131B"/>
    <w:rsid w:val="002A156A"/>
    <w:rsid w:val="002A1BBB"/>
    <w:rsid w:val="002A1E34"/>
    <w:rsid w:val="002A20C6"/>
    <w:rsid w:val="002A2331"/>
    <w:rsid w:val="002A25D4"/>
    <w:rsid w:val="002A292F"/>
    <w:rsid w:val="002A2955"/>
    <w:rsid w:val="002A29AE"/>
    <w:rsid w:val="002A3609"/>
    <w:rsid w:val="002A39C7"/>
    <w:rsid w:val="002A3D8D"/>
    <w:rsid w:val="002A4870"/>
    <w:rsid w:val="002A4BD8"/>
    <w:rsid w:val="002A4C74"/>
    <w:rsid w:val="002A4EE4"/>
    <w:rsid w:val="002A5196"/>
    <w:rsid w:val="002A55A1"/>
    <w:rsid w:val="002A59FD"/>
    <w:rsid w:val="002A5D19"/>
    <w:rsid w:val="002A6478"/>
    <w:rsid w:val="002A6B60"/>
    <w:rsid w:val="002A6E80"/>
    <w:rsid w:val="002A7099"/>
    <w:rsid w:val="002A75F7"/>
    <w:rsid w:val="002B0050"/>
    <w:rsid w:val="002B0089"/>
    <w:rsid w:val="002B00BA"/>
    <w:rsid w:val="002B06BE"/>
    <w:rsid w:val="002B1797"/>
    <w:rsid w:val="002B1AFA"/>
    <w:rsid w:val="002B274D"/>
    <w:rsid w:val="002B2A9A"/>
    <w:rsid w:val="002B2DFE"/>
    <w:rsid w:val="002B3A3B"/>
    <w:rsid w:val="002B4189"/>
    <w:rsid w:val="002B4861"/>
    <w:rsid w:val="002B4990"/>
    <w:rsid w:val="002B4A18"/>
    <w:rsid w:val="002B4C63"/>
    <w:rsid w:val="002B543E"/>
    <w:rsid w:val="002B5457"/>
    <w:rsid w:val="002B589C"/>
    <w:rsid w:val="002B5D73"/>
    <w:rsid w:val="002B5F6B"/>
    <w:rsid w:val="002B60A3"/>
    <w:rsid w:val="002B6A05"/>
    <w:rsid w:val="002B72D1"/>
    <w:rsid w:val="002B786A"/>
    <w:rsid w:val="002B7C1F"/>
    <w:rsid w:val="002B7DB7"/>
    <w:rsid w:val="002C0149"/>
    <w:rsid w:val="002C0DAD"/>
    <w:rsid w:val="002C0EB3"/>
    <w:rsid w:val="002C12EC"/>
    <w:rsid w:val="002C142E"/>
    <w:rsid w:val="002C1447"/>
    <w:rsid w:val="002C285B"/>
    <w:rsid w:val="002C3161"/>
    <w:rsid w:val="002C3281"/>
    <w:rsid w:val="002C33A7"/>
    <w:rsid w:val="002C3895"/>
    <w:rsid w:val="002C3C71"/>
    <w:rsid w:val="002C4044"/>
    <w:rsid w:val="002C4130"/>
    <w:rsid w:val="002C4596"/>
    <w:rsid w:val="002C4EAF"/>
    <w:rsid w:val="002C5643"/>
    <w:rsid w:val="002C5B59"/>
    <w:rsid w:val="002C6025"/>
    <w:rsid w:val="002C6194"/>
    <w:rsid w:val="002C64A9"/>
    <w:rsid w:val="002C6632"/>
    <w:rsid w:val="002C680B"/>
    <w:rsid w:val="002C7052"/>
    <w:rsid w:val="002C7888"/>
    <w:rsid w:val="002C7C79"/>
    <w:rsid w:val="002D00CD"/>
    <w:rsid w:val="002D02A1"/>
    <w:rsid w:val="002D04FF"/>
    <w:rsid w:val="002D06DE"/>
    <w:rsid w:val="002D0A31"/>
    <w:rsid w:val="002D0C46"/>
    <w:rsid w:val="002D0F3E"/>
    <w:rsid w:val="002D1421"/>
    <w:rsid w:val="002D14F0"/>
    <w:rsid w:val="002D1553"/>
    <w:rsid w:val="002D163A"/>
    <w:rsid w:val="002D173A"/>
    <w:rsid w:val="002D2051"/>
    <w:rsid w:val="002D3194"/>
    <w:rsid w:val="002D3257"/>
    <w:rsid w:val="002D34A4"/>
    <w:rsid w:val="002D3B25"/>
    <w:rsid w:val="002D3CC9"/>
    <w:rsid w:val="002D4143"/>
    <w:rsid w:val="002D4FAB"/>
    <w:rsid w:val="002D4FE9"/>
    <w:rsid w:val="002D68E1"/>
    <w:rsid w:val="002D7557"/>
    <w:rsid w:val="002E0A5C"/>
    <w:rsid w:val="002E0C1F"/>
    <w:rsid w:val="002E0C5E"/>
    <w:rsid w:val="002E185C"/>
    <w:rsid w:val="002E190D"/>
    <w:rsid w:val="002E1994"/>
    <w:rsid w:val="002E1FA9"/>
    <w:rsid w:val="002E216D"/>
    <w:rsid w:val="002E3172"/>
    <w:rsid w:val="002E3271"/>
    <w:rsid w:val="002E36AE"/>
    <w:rsid w:val="002E3B86"/>
    <w:rsid w:val="002E3C5D"/>
    <w:rsid w:val="002E4320"/>
    <w:rsid w:val="002E4FCF"/>
    <w:rsid w:val="002E5261"/>
    <w:rsid w:val="002E559F"/>
    <w:rsid w:val="002E6293"/>
    <w:rsid w:val="002E7029"/>
    <w:rsid w:val="002E74E3"/>
    <w:rsid w:val="002E76D2"/>
    <w:rsid w:val="002E792F"/>
    <w:rsid w:val="002E7C25"/>
    <w:rsid w:val="002E7C62"/>
    <w:rsid w:val="002F02AC"/>
    <w:rsid w:val="002F0A00"/>
    <w:rsid w:val="002F0DEA"/>
    <w:rsid w:val="002F0FBE"/>
    <w:rsid w:val="002F14CF"/>
    <w:rsid w:val="002F1A07"/>
    <w:rsid w:val="002F1B4D"/>
    <w:rsid w:val="002F22F8"/>
    <w:rsid w:val="002F233C"/>
    <w:rsid w:val="002F2924"/>
    <w:rsid w:val="002F3579"/>
    <w:rsid w:val="002F36B3"/>
    <w:rsid w:val="002F3890"/>
    <w:rsid w:val="002F3C38"/>
    <w:rsid w:val="002F42EE"/>
    <w:rsid w:val="002F4B82"/>
    <w:rsid w:val="002F5177"/>
    <w:rsid w:val="002F51AA"/>
    <w:rsid w:val="002F6023"/>
    <w:rsid w:val="002F64E4"/>
    <w:rsid w:val="002F6E6A"/>
    <w:rsid w:val="002F7274"/>
    <w:rsid w:val="002F7AB1"/>
    <w:rsid w:val="002F7D45"/>
    <w:rsid w:val="003005B3"/>
    <w:rsid w:val="00300FE8"/>
    <w:rsid w:val="00301C11"/>
    <w:rsid w:val="00302514"/>
    <w:rsid w:val="00302B3E"/>
    <w:rsid w:val="00302E86"/>
    <w:rsid w:val="003031B3"/>
    <w:rsid w:val="003031F0"/>
    <w:rsid w:val="003036C6"/>
    <w:rsid w:val="00304130"/>
    <w:rsid w:val="00304CDF"/>
    <w:rsid w:val="00305802"/>
    <w:rsid w:val="00305D1B"/>
    <w:rsid w:val="00305ECD"/>
    <w:rsid w:val="00306152"/>
    <w:rsid w:val="00306308"/>
    <w:rsid w:val="00306B41"/>
    <w:rsid w:val="00306BA7"/>
    <w:rsid w:val="003070FB"/>
    <w:rsid w:val="003078ED"/>
    <w:rsid w:val="003079B2"/>
    <w:rsid w:val="0031010C"/>
    <w:rsid w:val="00310814"/>
    <w:rsid w:val="00310BFE"/>
    <w:rsid w:val="003116A5"/>
    <w:rsid w:val="00311AF0"/>
    <w:rsid w:val="00311E2C"/>
    <w:rsid w:val="00312420"/>
    <w:rsid w:val="00312E3D"/>
    <w:rsid w:val="00313F8F"/>
    <w:rsid w:val="00314AA0"/>
    <w:rsid w:val="00315199"/>
    <w:rsid w:val="003151C1"/>
    <w:rsid w:val="00316194"/>
    <w:rsid w:val="003166E3"/>
    <w:rsid w:val="0031698E"/>
    <w:rsid w:val="00316D5D"/>
    <w:rsid w:val="00316E88"/>
    <w:rsid w:val="00316E94"/>
    <w:rsid w:val="00317234"/>
    <w:rsid w:val="00317B16"/>
    <w:rsid w:val="00320752"/>
    <w:rsid w:val="00320784"/>
    <w:rsid w:val="0032089B"/>
    <w:rsid w:val="00320B1F"/>
    <w:rsid w:val="00320C38"/>
    <w:rsid w:val="00320D56"/>
    <w:rsid w:val="00320EA9"/>
    <w:rsid w:val="00321D3D"/>
    <w:rsid w:val="00323166"/>
    <w:rsid w:val="003233CF"/>
    <w:rsid w:val="003237F1"/>
    <w:rsid w:val="003238EB"/>
    <w:rsid w:val="00323ACB"/>
    <w:rsid w:val="0032463C"/>
    <w:rsid w:val="00324890"/>
    <w:rsid w:val="00324B5E"/>
    <w:rsid w:val="00324C47"/>
    <w:rsid w:val="003259E3"/>
    <w:rsid w:val="00325E6C"/>
    <w:rsid w:val="00326249"/>
    <w:rsid w:val="00326463"/>
    <w:rsid w:val="00326BC4"/>
    <w:rsid w:val="00326EBA"/>
    <w:rsid w:val="003279F0"/>
    <w:rsid w:val="00327AA8"/>
    <w:rsid w:val="00327DC0"/>
    <w:rsid w:val="003303BE"/>
    <w:rsid w:val="0033066F"/>
    <w:rsid w:val="003308E4"/>
    <w:rsid w:val="00330BF7"/>
    <w:rsid w:val="0033106C"/>
    <w:rsid w:val="003324D4"/>
    <w:rsid w:val="003335EC"/>
    <w:rsid w:val="00333FB0"/>
    <w:rsid w:val="00334452"/>
    <w:rsid w:val="00334D2A"/>
    <w:rsid w:val="0033517A"/>
    <w:rsid w:val="00335D2D"/>
    <w:rsid w:val="0033614F"/>
    <w:rsid w:val="003373E8"/>
    <w:rsid w:val="00337DE9"/>
    <w:rsid w:val="00337F46"/>
    <w:rsid w:val="003405F5"/>
    <w:rsid w:val="0034075B"/>
    <w:rsid w:val="00340D93"/>
    <w:rsid w:val="00340EEE"/>
    <w:rsid w:val="003418BE"/>
    <w:rsid w:val="00341931"/>
    <w:rsid w:val="00341FC8"/>
    <w:rsid w:val="00343139"/>
    <w:rsid w:val="00343709"/>
    <w:rsid w:val="0034455B"/>
    <w:rsid w:val="00344C72"/>
    <w:rsid w:val="00345C8C"/>
    <w:rsid w:val="00346197"/>
    <w:rsid w:val="003462FD"/>
    <w:rsid w:val="0034639C"/>
    <w:rsid w:val="00346604"/>
    <w:rsid w:val="00346E3F"/>
    <w:rsid w:val="003478D8"/>
    <w:rsid w:val="003500FA"/>
    <w:rsid w:val="00350126"/>
    <w:rsid w:val="003507B7"/>
    <w:rsid w:val="003507E5"/>
    <w:rsid w:val="00350BAA"/>
    <w:rsid w:val="003511E9"/>
    <w:rsid w:val="00351917"/>
    <w:rsid w:val="00351B08"/>
    <w:rsid w:val="00351C41"/>
    <w:rsid w:val="00351D6C"/>
    <w:rsid w:val="00351D81"/>
    <w:rsid w:val="00351DB4"/>
    <w:rsid w:val="00352053"/>
    <w:rsid w:val="00352B2A"/>
    <w:rsid w:val="00352FB0"/>
    <w:rsid w:val="003533EF"/>
    <w:rsid w:val="00353D3A"/>
    <w:rsid w:val="00354010"/>
    <w:rsid w:val="0035446A"/>
    <w:rsid w:val="0035475C"/>
    <w:rsid w:val="00354A74"/>
    <w:rsid w:val="003562E8"/>
    <w:rsid w:val="00356416"/>
    <w:rsid w:val="003567FC"/>
    <w:rsid w:val="00357475"/>
    <w:rsid w:val="00357B17"/>
    <w:rsid w:val="003609B3"/>
    <w:rsid w:val="00360AFC"/>
    <w:rsid w:val="00360B3A"/>
    <w:rsid w:val="00360BC2"/>
    <w:rsid w:val="00360DDA"/>
    <w:rsid w:val="00360F28"/>
    <w:rsid w:val="0036124F"/>
    <w:rsid w:val="00361866"/>
    <w:rsid w:val="003619A7"/>
    <w:rsid w:val="00361ECA"/>
    <w:rsid w:val="0036251C"/>
    <w:rsid w:val="00362E18"/>
    <w:rsid w:val="00363410"/>
    <w:rsid w:val="00363AB8"/>
    <w:rsid w:val="00363FAF"/>
    <w:rsid w:val="00364939"/>
    <w:rsid w:val="003650AE"/>
    <w:rsid w:val="00365822"/>
    <w:rsid w:val="003658F2"/>
    <w:rsid w:val="00365A82"/>
    <w:rsid w:val="00365D7C"/>
    <w:rsid w:val="0036677B"/>
    <w:rsid w:val="00366B59"/>
    <w:rsid w:val="00366EBA"/>
    <w:rsid w:val="00367211"/>
    <w:rsid w:val="00367709"/>
    <w:rsid w:val="00367860"/>
    <w:rsid w:val="00367BED"/>
    <w:rsid w:val="00367C8F"/>
    <w:rsid w:val="00367D3C"/>
    <w:rsid w:val="00370332"/>
    <w:rsid w:val="00370B1D"/>
    <w:rsid w:val="0037130B"/>
    <w:rsid w:val="00371EB0"/>
    <w:rsid w:val="003723FE"/>
    <w:rsid w:val="0037267A"/>
    <w:rsid w:val="003728FD"/>
    <w:rsid w:val="00372EE8"/>
    <w:rsid w:val="00372FFC"/>
    <w:rsid w:val="003730F3"/>
    <w:rsid w:val="0037322A"/>
    <w:rsid w:val="00373762"/>
    <w:rsid w:val="0037388A"/>
    <w:rsid w:val="00373A2E"/>
    <w:rsid w:val="0037566E"/>
    <w:rsid w:val="003759B6"/>
    <w:rsid w:val="003767CE"/>
    <w:rsid w:val="00376B24"/>
    <w:rsid w:val="00376C91"/>
    <w:rsid w:val="00376EDE"/>
    <w:rsid w:val="00376F0A"/>
    <w:rsid w:val="00376F0D"/>
    <w:rsid w:val="0037702A"/>
    <w:rsid w:val="00377E1F"/>
    <w:rsid w:val="00380204"/>
    <w:rsid w:val="0038043C"/>
    <w:rsid w:val="003804D2"/>
    <w:rsid w:val="00380595"/>
    <w:rsid w:val="003816BD"/>
    <w:rsid w:val="003819AB"/>
    <w:rsid w:val="00381E57"/>
    <w:rsid w:val="00382253"/>
    <w:rsid w:val="0038273F"/>
    <w:rsid w:val="003829B8"/>
    <w:rsid w:val="00382C36"/>
    <w:rsid w:val="00382CDF"/>
    <w:rsid w:val="0038307D"/>
    <w:rsid w:val="00383231"/>
    <w:rsid w:val="0038328E"/>
    <w:rsid w:val="00383B53"/>
    <w:rsid w:val="00383C93"/>
    <w:rsid w:val="00384ABF"/>
    <w:rsid w:val="00385155"/>
    <w:rsid w:val="00385809"/>
    <w:rsid w:val="003859D8"/>
    <w:rsid w:val="00385D87"/>
    <w:rsid w:val="0038614E"/>
    <w:rsid w:val="00386157"/>
    <w:rsid w:val="00386FB0"/>
    <w:rsid w:val="00387DE0"/>
    <w:rsid w:val="00390311"/>
    <w:rsid w:val="00390BB6"/>
    <w:rsid w:val="00390D2C"/>
    <w:rsid w:val="00390EBC"/>
    <w:rsid w:val="00391AF4"/>
    <w:rsid w:val="00391C03"/>
    <w:rsid w:val="00391ED7"/>
    <w:rsid w:val="00392155"/>
    <w:rsid w:val="003928ED"/>
    <w:rsid w:val="0039292F"/>
    <w:rsid w:val="003935AA"/>
    <w:rsid w:val="00393FAD"/>
    <w:rsid w:val="00394145"/>
    <w:rsid w:val="003948AD"/>
    <w:rsid w:val="00394B54"/>
    <w:rsid w:val="00394B55"/>
    <w:rsid w:val="003950A2"/>
    <w:rsid w:val="00395297"/>
    <w:rsid w:val="00395B78"/>
    <w:rsid w:val="00395C90"/>
    <w:rsid w:val="00395E42"/>
    <w:rsid w:val="0039606F"/>
    <w:rsid w:val="0039645C"/>
    <w:rsid w:val="003965E3"/>
    <w:rsid w:val="0039755D"/>
    <w:rsid w:val="00397D60"/>
    <w:rsid w:val="003A01F4"/>
    <w:rsid w:val="003A06A8"/>
    <w:rsid w:val="003A0CB2"/>
    <w:rsid w:val="003A1727"/>
    <w:rsid w:val="003A18D0"/>
    <w:rsid w:val="003A1FBE"/>
    <w:rsid w:val="003A25C5"/>
    <w:rsid w:val="003A2AE5"/>
    <w:rsid w:val="003A2BE5"/>
    <w:rsid w:val="003A3249"/>
    <w:rsid w:val="003A3BAB"/>
    <w:rsid w:val="003A3BE2"/>
    <w:rsid w:val="003A4BAC"/>
    <w:rsid w:val="003A4E2A"/>
    <w:rsid w:val="003A5C1B"/>
    <w:rsid w:val="003A5E1A"/>
    <w:rsid w:val="003A5EAA"/>
    <w:rsid w:val="003A6A37"/>
    <w:rsid w:val="003A76A8"/>
    <w:rsid w:val="003A7780"/>
    <w:rsid w:val="003B0534"/>
    <w:rsid w:val="003B0783"/>
    <w:rsid w:val="003B09C6"/>
    <w:rsid w:val="003B0FBF"/>
    <w:rsid w:val="003B1106"/>
    <w:rsid w:val="003B1A28"/>
    <w:rsid w:val="003B1CBE"/>
    <w:rsid w:val="003B20B3"/>
    <w:rsid w:val="003B2AA2"/>
    <w:rsid w:val="003B2C3F"/>
    <w:rsid w:val="003B399F"/>
    <w:rsid w:val="003B3A87"/>
    <w:rsid w:val="003B3B09"/>
    <w:rsid w:val="003B3C69"/>
    <w:rsid w:val="003B3F95"/>
    <w:rsid w:val="003B4053"/>
    <w:rsid w:val="003B47CD"/>
    <w:rsid w:val="003B488E"/>
    <w:rsid w:val="003B4D94"/>
    <w:rsid w:val="003B4F03"/>
    <w:rsid w:val="003B531B"/>
    <w:rsid w:val="003B54FC"/>
    <w:rsid w:val="003B562B"/>
    <w:rsid w:val="003B5FD9"/>
    <w:rsid w:val="003B6041"/>
    <w:rsid w:val="003B6472"/>
    <w:rsid w:val="003B653D"/>
    <w:rsid w:val="003B6A1D"/>
    <w:rsid w:val="003B737F"/>
    <w:rsid w:val="003B7797"/>
    <w:rsid w:val="003B79BC"/>
    <w:rsid w:val="003C06F2"/>
    <w:rsid w:val="003C0A35"/>
    <w:rsid w:val="003C0AFC"/>
    <w:rsid w:val="003C0D09"/>
    <w:rsid w:val="003C17C7"/>
    <w:rsid w:val="003C18C9"/>
    <w:rsid w:val="003C1A35"/>
    <w:rsid w:val="003C261E"/>
    <w:rsid w:val="003C2F73"/>
    <w:rsid w:val="003C3193"/>
    <w:rsid w:val="003C32D3"/>
    <w:rsid w:val="003C33A2"/>
    <w:rsid w:val="003C3DE2"/>
    <w:rsid w:val="003C4396"/>
    <w:rsid w:val="003C4545"/>
    <w:rsid w:val="003C4692"/>
    <w:rsid w:val="003C4D28"/>
    <w:rsid w:val="003C4E1F"/>
    <w:rsid w:val="003C4FA1"/>
    <w:rsid w:val="003C5F1D"/>
    <w:rsid w:val="003C627E"/>
    <w:rsid w:val="003C66DD"/>
    <w:rsid w:val="003C6912"/>
    <w:rsid w:val="003C6CDB"/>
    <w:rsid w:val="003C700C"/>
    <w:rsid w:val="003C708A"/>
    <w:rsid w:val="003C723D"/>
    <w:rsid w:val="003C761D"/>
    <w:rsid w:val="003C7DBF"/>
    <w:rsid w:val="003D0820"/>
    <w:rsid w:val="003D0A27"/>
    <w:rsid w:val="003D0B4A"/>
    <w:rsid w:val="003D111A"/>
    <w:rsid w:val="003D1240"/>
    <w:rsid w:val="003D1C4B"/>
    <w:rsid w:val="003D24AA"/>
    <w:rsid w:val="003D26B4"/>
    <w:rsid w:val="003D27EA"/>
    <w:rsid w:val="003D2AC7"/>
    <w:rsid w:val="003D3E29"/>
    <w:rsid w:val="003D410D"/>
    <w:rsid w:val="003D44A4"/>
    <w:rsid w:val="003D4ED2"/>
    <w:rsid w:val="003D4FFF"/>
    <w:rsid w:val="003D504D"/>
    <w:rsid w:val="003D51DC"/>
    <w:rsid w:val="003D59DC"/>
    <w:rsid w:val="003D5A5D"/>
    <w:rsid w:val="003D5E9F"/>
    <w:rsid w:val="003D6283"/>
    <w:rsid w:val="003D716B"/>
    <w:rsid w:val="003D73C3"/>
    <w:rsid w:val="003D74F4"/>
    <w:rsid w:val="003D7C00"/>
    <w:rsid w:val="003E0791"/>
    <w:rsid w:val="003E07B0"/>
    <w:rsid w:val="003E09CF"/>
    <w:rsid w:val="003E0CCA"/>
    <w:rsid w:val="003E0D2C"/>
    <w:rsid w:val="003E0E68"/>
    <w:rsid w:val="003E1C56"/>
    <w:rsid w:val="003E3141"/>
    <w:rsid w:val="003E3B31"/>
    <w:rsid w:val="003E3C7D"/>
    <w:rsid w:val="003E4566"/>
    <w:rsid w:val="003E48CE"/>
    <w:rsid w:val="003E4B39"/>
    <w:rsid w:val="003E4BD6"/>
    <w:rsid w:val="003E55E1"/>
    <w:rsid w:val="003E5C0B"/>
    <w:rsid w:val="003E6257"/>
    <w:rsid w:val="003E6329"/>
    <w:rsid w:val="003E64DE"/>
    <w:rsid w:val="003E6532"/>
    <w:rsid w:val="003E6540"/>
    <w:rsid w:val="003E6641"/>
    <w:rsid w:val="003E67B0"/>
    <w:rsid w:val="003E67FE"/>
    <w:rsid w:val="003E6B4A"/>
    <w:rsid w:val="003E6F55"/>
    <w:rsid w:val="003E75F3"/>
    <w:rsid w:val="003E772D"/>
    <w:rsid w:val="003E7A01"/>
    <w:rsid w:val="003F0315"/>
    <w:rsid w:val="003F04CF"/>
    <w:rsid w:val="003F0AA9"/>
    <w:rsid w:val="003F104A"/>
    <w:rsid w:val="003F16BE"/>
    <w:rsid w:val="003F2509"/>
    <w:rsid w:val="003F285B"/>
    <w:rsid w:val="003F2A32"/>
    <w:rsid w:val="003F2B40"/>
    <w:rsid w:val="003F30B7"/>
    <w:rsid w:val="003F36EA"/>
    <w:rsid w:val="003F3CDC"/>
    <w:rsid w:val="003F43BA"/>
    <w:rsid w:val="003F4A5E"/>
    <w:rsid w:val="003F51C1"/>
    <w:rsid w:val="003F5237"/>
    <w:rsid w:val="003F57B3"/>
    <w:rsid w:val="003F5E6E"/>
    <w:rsid w:val="003F60F4"/>
    <w:rsid w:val="003F67F6"/>
    <w:rsid w:val="003F741B"/>
    <w:rsid w:val="003F77E3"/>
    <w:rsid w:val="004003B7"/>
    <w:rsid w:val="00400447"/>
    <w:rsid w:val="00400959"/>
    <w:rsid w:val="00400C07"/>
    <w:rsid w:val="00401D41"/>
    <w:rsid w:val="00401E43"/>
    <w:rsid w:val="00401FAF"/>
    <w:rsid w:val="004022C2"/>
    <w:rsid w:val="0040253B"/>
    <w:rsid w:val="00402754"/>
    <w:rsid w:val="00402767"/>
    <w:rsid w:val="004027F1"/>
    <w:rsid w:val="00402821"/>
    <w:rsid w:val="00403911"/>
    <w:rsid w:val="00403D8E"/>
    <w:rsid w:val="004041D9"/>
    <w:rsid w:val="00404411"/>
    <w:rsid w:val="00404BB2"/>
    <w:rsid w:val="00404E4C"/>
    <w:rsid w:val="004050CD"/>
    <w:rsid w:val="004050DD"/>
    <w:rsid w:val="004053F6"/>
    <w:rsid w:val="00405470"/>
    <w:rsid w:val="00405567"/>
    <w:rsid w:val="00405759"/>
    <w:rsid w:val="00405F15"/>
    <w:rsid w:val="00406DA7"/>
    <w:rsid w:val="004076A6"/>
    <w:rsid w:val="004077B3"/>
    <w:rsid w:val="004079D8"/>
    <w:rsid w:val="004079F0"/>
    <w:rsid w:val="00407E0D"/>
    <w:rsid w:val="00410036"/>
    <w:rsid w:val="00410060"/>
    <w:rsid w:val="00410639"/>
    <w:rsid w:val="0041096E"/>
    <w:rsid w:val="00410A4C"/>
    <w:rsid w:val="00410A85"/>
    <w:rsid w:val="00410B9F"/>
    <w:rsid w:val="00411C1A"/>
    <w:rsid w:val="0041217E"/>
    <w:rsid w:val="00412274"/>
    <w:rsid w:val="0041273C"/>
    <w:rsid w:val="004127B7"/>
    <w:rsid w:val="00413738"/>
    <w:rsid w:val="00413748"/>
    <w:rsid w:val="00413D66"/>
    <w:rsid w:val="00414513"/>
    <w:rsid w:val="00414FB4"/>
    <w:rsid w:val="00415AF1"/>
    <w:rsid w:val="00416882"/>
    <w:rsid w:val="00417305"/>
    <w:rsid w:val="00417393"/>
    <w:rsid w:val="00417599"/>
    <w:rsid w:val="00417F73"/>
    <w:rsid w:val="00420915"/>
    <w:rsid w:val="00421281"/>
    <w:rsid w:val="00421E24"/>
    <w:rsid w:val="00421F63"/>
    <w:rsid w:val="00422463"/>
    <w:rsid w:val="004228BB"/>
    <w:rsid w:val="004234E7"/>
    <w:rsid w:val="00423504"/>
    <w:rsid w:val="00423C2D"/>
    <w:rsid w:val="00424266"/>
    <w:rsid w:val="00424416"/>
    <w:rsid w:val="00425163"/>
    <w:rsid w:val="0042523B"/>
    <w:rsid w:val="004254D2"/>
    <w:rsid w:val="0042572E"/>
    <w:rsid w:val="004257F7"/>
    <w:rsid w:val="004258D1"/>
    <w:rsid w:val="00425A80"/>
    <w:rsid w:val="00425E90"/>
    <w:rsid w:val="0042658B"/>
    <w:rsid w:val="00427366"/>
    <w:rsid w:val="00430F2F"/>
    <w:rsid w:val="0043192D"/>
    <w:rsid w:val="00431D58"/>
    <w:rsid w:val="00431E6E"/>
    <w:rsid w:val="00432EE0"/>
    <w:rsid w:val="0043358E"/>
    <w:rsid w:val="0043368D"/>
    <w:rsid w:val="004337D7"/>
    <w:rsid w:val="00433916"/>
    <w:rsid w:val="00433EC0"/>
    <w:rsid w:val="00434F39"/>
    <w:rsid w:val="0043517A"/>
    <w:rsid w:val="00435188"/>
    <w:rsid w:val="00435EF3"/>
    <w:rsid w:val="00436232"/>
    <w:rsid w:val="00436436"/>
    <w:rsid w:val="004365E4"/>
    <w:rsid w:val="00436854"/>
    <w:rsid w:val="00436B8D"/>
    <w:rsid w:val="00436D5C"/>
    <w:rsid w:val="00437581"/>
    <w:rsid w:val="004378CF"/>
    <w:rsid w:val="004403F5"/>
    <w:rsid w:val="00440883"/>
    <w:rsid w:val="00440B91"/>
    <w:rsid w:val="00440BDF"/>
    <w:rsid w:val="004411CD"/>
    <w:rsid w:val="004419F5"/>
    <w:rsid w:val="00441F7B"/>
    <w:rsid w:val="00441FE1"/>
    <w:rsid w:val="004420B7"/>
    <w:rsid w:val="0044223A"/>
    <w:rsid w:val="00442434"/>
    <w:rsid w:val="004425F3"/>
    <w:rsid w:val="0044326B"/>
    <w:rsid w:val="004434A9"/>
    <w:rsid w:val="00443659"/>
    <w:rsid w:val="00443B01"/>
    <w:rsid w:val="00443EB2"/>
    <w:rsid w:val="0044424B"/>
    <w:rsid w:val="004444F4"/>
    <w:rsid w:val="0044587A"/>
    <w:rsid w:val="00445A57"/>
    <w:rsid w:val="00445F6C"/>
    <w:rsid w:val="00445FB7"/>
    <w:rsid w:val="004460AF"/>
    <w:rsid w:val="00446929"/>
    <w:rsid w:val="00447018"/>
    <w:rsid w:val="00447075"/>
    <w:rsid w:val="004475D1"/>
    <w:rsid w:val="00447D2E"/>
    <w:rsid w:val="00447DCA"/>
    <w:rsid w:val="00447DF6"/>
    <w:rsid w:val="00450007"/>
    <w:rsid w:val="0045050A"/>
    <w:rsid w:val="00450A0B"/>
    <w:rsid w:val="004513D7"/>
    <w:rsid w:val="0045146A"/>
    <w:rsid w:val="00451621"/>
    <w:rsid w:val="0045179E"/>
    <w:rsid w:val="00451C38"/>
    <w:rsid w:val="0045277A"/>
    <w:rsid w:val="004527F0"/>
    <w:rsid w:val="00453157"/>
    <w:rsid w:val="00453718"/>
    <w:rsid w:val="00453FDC"/>
    <w:rsid w:val="00454253"/>
    <w:rsid w:val="00454A8B"/>
    <w:rsid w:val="00454C26"/>
    <w:rsid w:val="004557D7"/>
    <w:rsid w:val="00456842"/>
    <w:rsid w:val="0045684C"/>
    <w:rsid w:val="004571EE"/>
    <w:rsid w:val="00457280"/>
    <w:rsid w:val="00457629"/>
    <w:rsid w:val="00457668"/>
    <w:rsid w:val="00457D91"/>
    <w:rsid w:val="00457F90"/>
    <w:rsid w:val="004600D2"/>
    <w:rsid w:val="004603CD"/>
    <w:rsid w:val="004608A1"/>
    <w:rsid w:val="004621B5"/>
    <w:rsid w:val="004624BF"/>
    <w:rsid w:val="004627E9"/>
    <w:rsid w:val="00462861"/>
    <w:rsid w:val="00463408"/>
    <w:rsid w:val="00463DCF"/>
    <w:rsid w:val="00464A15"/>
    <w:rsid w:val="00464AFF"/>
    <w:rsid w:val="00465545"/>
    <w:rsid w:val="00465800"/>
    <w:rsid w:val="00465E40"/>
    <w:rsid w:val="00465E88"/>
    <w:rsid w:val="00466672"/>
    <w:rsid w:val="00466795"/>
    <w:rsid w:val="00466BF4"/>
    <w:rsid w:val="0046778B"/>
    <w:rsid w:val="00467841"/>
    <w:rsid w:val="00467E2A"/>
    <w:rsid w:val="0047029B"/>
    <w:rsid w:val="00470824"/>
    <w:rsid w:val="00470C78"/>
    <w:rsid w:val="00470E3A"/>
    <w:rsid w:val="00470EEB"/>
    <w:rsid w:val="00471380"/>
    <w:rsid w:val="00471509"/>
    <w:rsid w:val="004717AA"/>
    <w:rsid w:val="00471D7F"/>
    <w:rsid w:val="0047263D"/>
    <w:rsid w:val="004726A9"/>
    <w:rsid w:val="004729A7"/>
    <w:rsid w:val="00473059"/>
    <w:rsid w:val="0047398D"/>
    <w:rsid w:val="00473E69"/>
    <w:rsid w:val="0047413A"/>
    <w:rsid w:val="00474516"/>
    <w:rsid w:val="00475A0C"/>
    <w:rsid w:val="004769C4"/>
    <w:rsid w:val="00476E36"/>
    <w:rsid w:val="00477389"/>
    <w:rsid w:val="004773D2"/>
    <w:rsid w:val="0047760F"/>
    <w:rsid w:val="00477621"/>
    <w:rsid w:val="00477A19"/>
    <w:rsid w:val="00477F05"/>
    <w:rsid w:val="004803C3"/>
    <w:rsid w:val="004805AA"/>
    <w:rsid w:val="00480809"/>
    <w:rsid w:val="00480FD1"/>
    <w:rsid w:val="004812D2"/>
    <w:rsid w:val="004815E8"/>
    <w:rsid w:val="00481C23"/>
    <w:rsid w:val="00481C29"/>
    <w:rsid w:val="004825DA"/>
    <w:rsid w:val="004827E9"/>
    <w:rsid w:val="0048288E"/>
    <w:rsid w:val="00483075"/>
    <w:rsid w:val="00483077"/>
    <w:rsid w:val="0048323E"/>
    <w:rsid w:val="00483FEC"/>
    <w:rsid w:val="00484337"/>
    <w:rsid w:val="00485150"/>
    <w:rsid w:val="004857F4"/>
    <w:rsid w:val="00485F54"/>
    <w:rsid w:val="00486089"/>
    <w:rsid w:val="00486431"/>
    <w:rsid w:val="004868A0"/>
    <w:rsid w:val="0048692C"/>
    <w:rsid w:val="00486964"/>
    <w:rsid w:val="00486C4D"/>
    <w:rsid w:val="00486F88"/>
    <w:rsid w:val="004873C8"/>
    <w:rsid w:val="00487BEC"/>
    <w:rsid w:val="0049061F"/>
    <w:rsid w:val="004910AA"/>
    <w:rsid w:val="0049111C"/>
    <w:rsid w:val="00491898"/>
    <w:rsid w:val="00491BF6"/>
    <w:rsid w:val="004926FD"/>
    <w:rsid w:val="0049276F"/>
    <w:rsid w:val="004927CB"/>
    <w:rsid w:val="00494666"/>
    <w:rsid w:val="00494811"/>
    <w:rsid w:val="00495016"/>
    <w:rsid w:val="0049519B"/>
    <w:rsid w:val="004951AC"/>
    <w:rsid w:val="004951DE"/>
    <w:rsid w:val="00495371"/>
    <w:rsid w:val="004953D7"/>
    <w:rsid w:val="0049684F"/>
    <w:rsid w:val="00496BD4"/>
    <w:rsid w:val="004974CD"/>
    <w:rsid w:val="0049771F"/>
    <w:rsid w:val="004977E1"/>
    <w:rsid w:val="00497AF2"/>
    <w:rsid w:val="00497CDC"/>
    <w:rsid w:val="004A08E7"/>
    <w:rsid w:val="004A0C64"/>
    <w:rsid w:val="004A0FD0"/>
    <w:rsid w:val="004A10DA"/>
    <w:rsid w:val="004A242C"/>
    <w:rsid w:val="004A37EF"/>
    <w:rsid w:val="004A3BF5"/>
    <w:rsid w:val="004A4891"/>
    <w:rsid w:val="004A5797"/>
    <w:rsid w:val="004A59EA"/>
    <w:rsid w:val="004A7D1D"/>
    <w:rsid w:val="004B0E26"/>
    <w:rsid w:val="004B111E"/>
    <w:rsid w:val="004B147A"/>
    <w:rsid w:val="004B19B1"/>
    <w:rsid w:val="004B1C18"/>
    <w:rsid w:val="004B2006"/>
    <w:rsid w:val="004B2440"/>
    <w:rsid w:val="004B24C1"/>
    <w:rsid w:val="004B3331"/>
    <w:rsid w:val="004B363F"/>
    <w:rsid w:val="004B3AEF"/>
    <w:rsid w:val="004B4125"/>
    <w:rsid w:val="004B4891"/>
    <w:rsid w:val="004B56FF"/>
    <w:rsid w:val="004B68C3"/>
    <w:rsid w:val="004B718C"/>
    <w:rsid w:val="004B7C96"/>
    <w:rsid w:val="004B7D7D"/>
    <w:rsid w:val="004C02CD"/>
    <w:rsid w:val="004C1292"/>
    <w:rsid w:val="004C12E0"/>
    <w:rsid w:val="004C13D3"/>
    <w:rsid w:val="004C16F4"/>
    <w:rsid w:val="004C19E0"/>
    <w:rsid w:val="004C1ACD"/>
    <w:rsid w:val="004C21CB"/>
    <w:rsid w:val="004C2302"/>
    <w:rsid w:val="004C2C61"/>
    <w:rsid w:val="004C3D44"/>
    <w:rsid w:val="004C47EA"/>
    <w:rsid w:val="004C4DF8"/>
    <w:rsid w:val="004C57AE"/>
    <w:rsid w:val="004C5820"/>
    <w:rsid w:val="004C6F69"/>
    <w:rsid w:val="004C7258"/>
    <w:rsid w:val="004C76F8"/>
    <w:rsid w:val="004C7935"/>
    <w:rsid w:val="004C799C"/>
    <w:rsid w:val="004C7F7A"/>
    <w:rsid w:val="004D0206"/>
    <w:rsid w:val="004D0E5B"/>
    <w:rsid w:val="004D0EE8"/>
    <w:rsid w:val="004D107A"/>
    <w:rsid w:val="004D1228"/>
    <w:rsid w:val="004D1337"/>
    <w:rsid w:val="004D1595"/>
    <w:rsid w:val="004D1A64"/>
    <w:rsid w:val="004D1BC0"/>
    <w:rsid w:val="004D23B8"/>
    <w:rsid w:val="004D2457"/>
    <w:rsid w:val="004D2640"/>
    <w:rsid w:val="004D344E"/>
    <w:rsid w:val="004D37B7"/>
    <w:rsid w:val="004D3813"/>
    <w:rsid w:val="004D4A8A"/>
    <w:rsid w:val="004D5343"/>
    <w:rsid w:val="004D5CED"/>
    <w:rsid w:val="004D5E9C"/>
    <w:rsid w:val="004D6558"/>
    <w:rsid w:val="004D66E1"/>
    <w:rsid w:val="004D6A2F"/>
    <w:rsid w:val="004D6A30"/>
    <w:rsid w:val="004D6DC0"/>
    <w:rsid w:val="004D6EB3"/>
    <w:rsid w:val="004D6EE4"/>
    <w:rsid w:val="004D74D8"/>
    <w:rsid w:val="004D7AE0"/>
    <w:rsid w:val="004D7FA4"/>
    <w:rsid w:val="004E01A4"/>
    <w:rsid w:val="004E101F"/>
    <w:rsid w:val="004E26EE"/>
    <w:rsid w:val="004E2A11"/>
    <w:rsid w:val="004E421B"/>
    <w:rsid w:val="004E50CD"/>
    <w:rsid w:val="004E55CB"/>
    <w:rsid w:val="004E58FA"/>
    <w:rsid w:val="004E5E2B"/>
    <w:rsid w:val="004E60FB"/>
    <w:rsid w:val="004E6372"/>
    <w:rsid w:val="004E6508"/>
    <w:rsid w:val="004E6E11"/>
    <w:rsid w:val="004E7594"/>
    <w:rsid w:val="004F03CB"/>
    <w:rsid w:val="004F0456"/>
    <w:rsid w:val="004F101B"/>
    <w:rsid w:val="004F11FC"/>
    <w:rsid w:val="004F1ED3"/>
    <w:rsid w:val="004F25C3"/>
    <w:rsid w:val="004F262A"/>
    <w:rsid w:val="004F2A03"/>
    <w:rsid w:val="004F2BF7"/>
    <w:rsid w:val="004F2DD3"/>
    <w:rsid w:val="004F3956"/>
    <w:rsid w:val="004F4BCE"/>
    <w:rsid w:val="004F606A"/>
    <w:rsid w:val="004F761B"/>
    <w:rsid w:val="004F7CE8"/>
    <w:rsid w:val="004F7DE3"/>
    <w:rsid w:val="004F7F40"/>
    <w:rsid w:val="00500AA3"/>
    <w:rsid w:val="00500DA3"/>
    <w:rsid w:val="005016AA"/>
    <w:rsid w:val="00501FBC"/>
    <w:rsid w:val="00502D24"/>
    <w:rsid w:val="005034D4"/>
    <w:rsid w:val="00503710"/>
    <w:rsid w:val="00504108"/>
    <w:rsid w:val="0050455B"/>
    <w:rsid w:val="005049C7"/>
    <w:rsid w:val="00504DE0"/>
    <w:rsid w:val="00505940"/>
    <w:rsid w:val="00505A68"/>
    <w:rsid w:val="00506362"/>
    <w:rsid w:val="00506F14"/>
    <w:rsid w:val="00507ADA"/>
    <w:rsid w:val="00510214"/>
    <w:rsid w:val="005105B8"/>
    <w:rsid w:val="005107CC"/>
    <w:rsid w:val="005107FA"/>
    <w:rsid w:val="00510C9A"/>
    <w:rsid w:val="00510D15"/>
    <w:rsid w:val="00511152"/>
    <w:rsid w:val="00511F41"/>
    <w:rsid w:val="00512070"/>
    <w:rsid w:val="00512B7A"/>
    <w:rsid w:val="00512EB0"/>
    <w:rsid w:val="00513948"/>
    <w:rsid w:val="00513C5E"/>
    <w:rsid w:val="005141F4"/>
    <w:rsid w:val="0051489B"/>
    <w:rsid w:val="00514982"/>
    <w:rsid w:val="00514CA3"/>
    <w:rsid w:val="005151CC"/>
    <w:rsid w:val="0051574D"/>
    <w:rsid w:val="00515922"/>
    <w:rsid w:val="00516ADD"/>
    <w:rsid w:val="00516F58"/>
    <w:rsid w:val="005170AE"/>
    <w:rsid w:val="0051751B"/>
    <w:rsid w:val="005176A7"/>
    <w:rsid w:val="00517E20"/>
    <w:rsid w:val="0052056D"/>
    <w:rsid w:val="0052112A"/>
    <w:rsid w:val="005213D9"/>
    <w:rsid w:val="005217F0"/>
    <w:rsid w:val="0052183E"/>
    <w:rsid w:val="005225FC"/>
    <w:rsid w:val="00522C21"/>
    <w:rsid w:val="00523147"/>
    <w:rsid w:val="00524829"/>
    <w:rsid w:val="00524B8A"/>
    <w:rsid w:val="0052510E"/>
    <w:rsid w:val="00525620"/>
    <w:rsid w:val="00525774"/>
    <w:rsid w:val="00525885"/>
    <w:rsid w:val="00525DDE"/>
    <w:rsid w:val="00526099"/>
    <w:rsid w:val="00526424"/>
    <w:rsid w:val="00526506"/>
    <w:rsid w:val="0052680C"/>
    <w:rsid w:val="005268B2"/>
    <w:rsid w:val="005268DD"/>
    <w:rsid w:val="005276C6"/>
    <w:rsid w:val="0052785F"/>
    <w:rsid w:val="00530235"/>
    <w:rsid w:val="0053041A"/>
    <w:rsid w:val="00530862"/>
    <w:rsid w:val="0053168B"/>
    <w:rsid w:val="00531963"/>
    <w:rsid w:val="00531E55"/>
    <w:rsid w:val="0053369F"/>
    <w:rsid w:val="00533980"/>
    <w:rsid w:val="005342F1"/>
    <w:rsid w:val="005349C7"/>
    <w:rsid w:val="00534DC3"/>
    <w:rsid w:val="00534E1F"/>
    <w:rsid w:val="005353DE"/>
    <w:rsid w:val="00535D70"/>
    <w:rsid w:val="00536273"/>
    <w:rsid w:val="005370AE"/>
    <w:rsid w:val="005372A4"/>
    <w:rsid w:val="0053754A"/>
    <w:rsid w:val="00537616"/>
    <w:rsid w:val="00540DDE"/>
    <w:rsid w:val="005416C4"/>
    <w:rsid w:val="0054193C"/>
    <w:rsid w:val="00541F87"/>
    <w:rsid w:val="00542064"/>
    <w:rsid w:val="005423FF"/>
    <w:rsid w:val="00542C83"/>
    <w:rsid w:val="00543032"/>
    <w:rsid w:val="0054313E"/>
    <w:rsid w:val="00543F90"/>
    <w:rsid w:val="005444BB"/>
    <w:rsid w:val="00545023"/>
    <w:rsid w:val="005457FB"/>
    <w:rsid w:val="00545864"/>
    <w:rsid w:val="00545A09"/>
    <w:rsid w:val="005460C0"/>
    <w:rsid w:val="00546138"/>
    <w:rsid w:val="005463C4"/>
    <w:rsid w:val="005468DD"/>
    <w:rsid w:val="00547102"/>
    <w:rsid w:val="00547308"/>
    <w:rsid w:val="00547403"/>
    <w:rsid w:val="0054761A"/>
    <w:rsid w:val="0054774F"/>
    <w:rsid w:val="005477C7"/>
    <w:rsid w:val="00547A3F"/>
    <w:rsid w:val="005509AE"/>
    <w:rsid w:val="005509F6"/>
    <w:rsid w:val="00550A34"/>
    <w:rsid w:val="00550E15"/>
    <w:rsid w:val="00550FFE"/>
    <w:rsid w:val="005516DE"/>
    <w:rsid w:val="00551750"/>
    <w:rsid w:val="00552259"/>
    <w:rsid w:val="005523AE"/>
    <w:rsid w:val="0055284E"/>
    <w:rsid w:val="00552993"/>
    <w:rsid w:val="00552B3A"/>
    <w:rsid w:val="00552E6A"/>
    <w:rsid w:val="00553334"/>
    <w:rsid w:val="005534D0"/>
    <w:rsid w:val="00553C9D"/>
    <w:rsid w:val="00553D21"/>
    <w:rsid w:val="0055426A"/>
    <w:rsid w:val="00555C25"/>
    <w:rsid w:val="00556179"/>
    <w:rsid w:val="005561C2"/>
    <w:rsid w:val="0055685D"/>
    <w:rsid w:val="00556C56"/>
    <w:rsid w:val="00557271"/>
    <w:rsid w:val="005572E6"/>
    <w:rsid w:val="00557B0E"/>
    <w:rsid w:val="00557EC7"/>
    <w:rsid w:val="00557F3E"/>
    <w:rsid w:val="00560DD4"/>
    <w:rsid w:val="00560EA2"/>
    <w:rsid w:val="00561396"/>
    <w:rsid w:val="00561A83"/>
    <w:rsid w:val="00561C27"/>
    <w:rsid w:val="00561C9A"/>
    <w:rsid w:val="005620F7"/>
    <w:rsid w:val="00562BE2"/>
    <w:rsid w:val="00562F68"/>
    <w:rsid w:val="00563DC2"/>
    <w:rsid w:val="00564597"/>
    <w:rsid w:val="00564772"/>
    <w:rsid w:val="00564F56"/>
    <w:rsid w:val="00565079"/>
    <w:rsid w:val="00565157"/>
    <w:rsid w:val="00565829"/>
    <w:rsid w:val="00565A10"/>
    <w:rsid w:val="00565B59"/>
    <w:rsid w:val="005662DF"/>
    <w:rsid w:val="0056649F"/>
    <w:rsid w:val="005667C1"/>
    <w:rsid w:val="005669B8"/>
    <w:rsid w:val="00567276"/>
    <w:rsid w:val="005673EA"/>
    <w:rsid w:val="00567A44"/>
    <w:rsid w:val="005708CB"/>
    <w:rsid w:val="00570A93"/>
    <w:rsid w:val="005714C4"/>
    <w:rsid w:val="005717D3"/>
    <w:rsid w:val="005717F3"/>
    <w:rsid w:val="00571AEC"/>
    <w:rsid w:val="00571DB9"/>
    <w:rsid w:val="00572761"/>
    <w:rsid w:val="00573111"/>
    <w:rsid w:val="0057316B"/>
    <w:rsid w:val="00573599"/>
    <w:rsid w:val="00573AC2"/>
    <w:rsid w:val="00573D3A"/>
    <w:rsid w:val="00574F4D"/>
    <w:rsid w:val="00575A2E"/>
    <w:rsid w:val="00575E8E"/>
    <w:rsid w:val="00575FBF"/>
    <w:rsid w:val="00576004"/>
    <w:rsid w:val="005761D6"/>
    <w:rsid w:val="00576402"/>
    <w:rsid w:val="00576789"/>
    <w:rsid w:val="00576FC5"/>
    <w:rsid w:val="00580B24"/>
    <w:rsid w:val="00581385"/>
    <w:rsid w:val="005817F1"/>
    <w:rsid w:val="00581FFF"/>
    <w:rsid w:val="0058210A"/>
    <w:rsid w:val="0058224D"/>
    <w:rsid w:val="005823FA"/>
    <w:rsid w:val="00582D83"/>
    <w:rsid w:val="0058311C"/>
    <w:rsid w:val="00583E12"/>
    <w:rsid w:val="00584692"/>
    <w:rsid w:val="00584A93"/>
    <w:rsid w:val="00584F1E"/>
    <w:rsid w:val="005859F2"/>
    <w:rsid w:val="00585DCE"/>
    <w:rsid w:val="00585F53"/>
    <w:rsid w:val="005861FE"/>
    <w:rsid w:val="005869C1"/>
    <w:rsid w:val="005870A1"/>
    <w:rsid w:val="00587405"/>
    <w:rsid w:val="005878EE"/>
    <w:rsid w:val="00590037"/>
    <w:rsid w:val="00590363"/>
    <w:rsid w:val="0059045C"/>
    <w:rsid w:val="00590759"/>
    <w:rsid w:val="005907C5"/>
    <w:rsid w:val="005908D5"/>
    <w:rsid w:val="00591922"/>
    <w:rsid w:val="005922D1"/>
    <w:rsid w:val="00592572"/>
    <w:rsid w:val="00592A27"/>
    <w:rsid w:val="00592FD9"/>
    <w:rsid w:val="00593530"/>
    <w:rsid w:val="00593739"/>
    <w:rsid w:val="0059393C"/>
    <w:rsid w:val="00593962"/>
    <w:rsid w:val="00593AA8"/>
    <w:rsid w:val="00593AF7"/>
    <w:rsid w:val="00594353"/>
    <w:rsid w:val="005943EF"/>
    <w:rsid w:val="00594B7C"/>
    <w:rsid w:val="00594F35"/>
    <w:rsid w:val="00595584"/>
    <w:rsid w:val="005964D5"/>
    <w:rsid w:val="00596931"/>
    <w:rsid w:val="00596F97"/>
    <w:rsid w:val="00597EF5"/>
    <w:rsid w:val="005A044E"/>
    <w:rsid w:val="005A0A75"/>
    <w:rsid w:val="005A0DA7"/>
    <w:rsid w:val="005A1AAF"/>
    <w:rsid w:val="005A1D72"/>
    <w:rsid w:val="005A1DA1"/>
    <w:rsid w:val="005A1DEF"/>
    <w:rsid w:val="005A1EAD"/>
    <w:rsid w:val="005A1F42"/>
    <w:rsid w:val="005A2046"/>
    <w:rsid w:val="005A2390"/>
    <w:rsid w:val="005A2D0C"/>
    <w:rsid w:val="005A3296"/>
    <w:rsid w:val="005A353D"/>
    <w:rsid w:val="005A4000"/>
    <w:rsid w:val="005A485E"/>
    <w:rsid w:val="005A67BA"/>
    <w:rsid w:val="005A6B45"/>
    <w:rsid w:val="005A6BE7"/>
    <w:rsid w:val="005A6C1C"/>
    <w:rsid w:val="005A6EA2"/>
    <w:rsid w:val="005A770D"/>
    <w:rsid w:val="005A7849"/>
    <w:rsid w:val="005A7F65"/>
    <w:rsid w:val="005B012F"/>
    <w:rsid w:val="005B05A5"/>
    <w:rsid w:val="005B09C3"/>
    <w:rsid w:val="005B1CFC"/>
    <w:rsid w:val="005B2122"/>
    <w:rsid w:val="005B29B5"/>
    <w:rsid w:val="005B2A24"/>
    <w:rsid w:val="005B2BF6"/>
    <w:rsid w:val="005B2E60"/>
    <w:rsid w:val="005B3108"/>
    <w:rsid w:val="005B3648"/>
    <w:rsid w:val="005B364A"/>
    <w:rsid w:val="005B3A28"/>
    <w:rsid w:val="005B3ED0"/>
    <w:rsid w:val="005B3F0F"/>
    <w:rsid w:val="005B4280"/>
    <w:rsid w:val="005B48CD"/>
    <w:rsid w:val="005B4ED5"/>
    <w:rsid w:val="005B4F3B"/>
    <w:rsid w:val="005B50FF"/>
    <w:rsid w:val="005B51DD"/>
    <w:rsid w:val="005B5304"/>
    <w:rsid w:val="005B5476"/>
    <w:rsid w:val="005B55A6"/>
    <w:rsid w:val="005B566F"/>
    <w:rsid w:val="005B6E8A"/>
    <w:rsid w:val="005B72CB"/>
    <w:rsid w:val="005B7C8C"/>
    <w:rsid w:val="005B7E7C"/>
    <w:rsid w:val="005B7E97"/>
    <w:rsid w:val="005C0644"/>
    <w:rsid w:val="005C14AD"/>
    <w:rsid w:val="005C248D"/>
    <w:rsid w:val="005C2EDE"/>
    <w:rsid w:val="005C317B"/>
    <w:rsid w:val="005C3518"/>
    <w:rsid w:val="005C3604"/>
    <w:rsid w:val="005C36C1"/>
    <w:rsid w:val="005C38CB"/>
    <w:rsid w:val="005C3FAF"/>
    <w:rsid w:val="005C4653"/>
    <w:rsid w:val="005C4656"/>
    <w:rsid w:val="005C4672"/>
    <w:rsid w:val="005C49A1"/>
    <w:rsid w:val="005C4C64"/>
    <w:rsid w:val="005C52CD"/>
    <w:rsid w:val="005C533D"/>
    <w:rsid w:val="005C5950"/>
    <w:rsid w:val="005C5C21"/>
    <w:rsid w:val="005C5CD6"/>
    <w:rsid w:val="005C5DAF"/>
    <w:rsid w:val="005C620C"/>
    <w:rsid w:val="005C62C6"/>
    <w:rsid w:val="005C6630"/>
    <w:rsid w:val="005C673B"/>
    <w:rsid w:val="005C6CD6"/>
    <w:rsid w:val="005C6FA2"/>
    <w:rsid w:val="005C7CC8"/>
    <w:rsid w:val="005C7EE6"/>
    <w:rsid w:val="005D063B"/>
    <w:rsid w:val="005D06CE"/>
    <w:rsid w:val="005D0777"/>
    <w:rsid w:val="005D1659"/>
    <w:rsid w:val="005D1680"/>
    <w:rsid w:val="005D16CC"/>
    <w:rsid w:val="005D1B06"/>
    <w:rsid w:val="005D1B4E"/>
    <w:rsid w:val="005D2AFB"/>
    <w:rsid w:val="005D31C8"/>
    <w:rsid w:val="005D347E"/>
    <w:rsid w:val="005D43EC"/>
    <w:rsid w:val="005D44C5"/>
    <w:rsid w:val="005D45E4"/>
    <w:rsid w:val="005D47EE"/>
    <w:rsid w:val="005D4BA5"/>
    <w:rsid w:val="005D5D42"/>
    <w:rsid w:val="005D6105"/>
    <w:rsid w:val="005D64F2"/>
    <w:rsid w:val="005D67F2"/>
    <w:rsid w:val="005D6B63"/>
    <w:rsid w:val="005D75AF"/>
    <w:rsid w:val="005D7697"/>
    <w:rsid w:val="005D7B94"/>
    <w:rsid w:val="005E0000"/>
    <w:rsid w:val="005E0BA9"/>
    <w:rsid w:val="005E0BC3"/>
    <w:rsid w:val="005E0DE3"/>
    <w:rsid w:val="005E196F"/>
    <w:rsid w:val="005E1CC2"/>
    <w:rsid w:val="005E218B"/>
    <w:rsid w:val="005E2A96"/>
    <w:rsid w:val="005E2BB1"/>
    <w:rsid w:val="005E2CDD"/>
    <w:rsid w:val="005E2F17"/>
    <w:rsid w:val="005E32CA"/>
    <w:rsid w:val="005E3AC0"/>
    <w:rsid w:val="005E3B14"/>
    <w:rsid w:val="005E3F45"/>
    <w:rsid w:val="005E4013"/>
    <w:rsid w:val="005E4054"/>
    <w:rsid w:val="005E4426"/>
    <w:rsid w:val="005E497D"/>
    <w:rsid w:val="005E49D9"/>
    <w:rsid w:val="005E5B1F"/>
    <w:rsid w:val="005E5C67"/>
    <w:rsid w:val="005E5F86"/>
    <w:rsid w:val="005E611C"/>
    <w:rsid w:val="005E6421"/>
    <w:rsid w:val="005E6654"/>
    <w:rsid w:val="005E6B37"/>
    <w:rsid w:val="005E6D1D"/>
    <w:rsid w:val="005E6DEF"/>
    <w:rsid w:val="005E71DC"/>
    <w:rsid w:val="005E73C1"/>
    <w:rsid w:val="005E76E2"/>
    <w:rsid w:val="005E7767"/>
    <w:rsid w:val="005E77AE"/>
    <w:rsid w:val="005E78E9"/>
    <w:rsid w:val="005E7C49"/>
    <w:rsid w:val="005F0861"/>
    <w:rsid w:val="005F09DB"/>
    <w:rsid w:val="005F10A2"/>
    <w:rsid w:val="005F14C7"/>
    <w:rsid w:val="005F1876"/>
    <w:rsid w:val="005F1BD4"/>
    <w:rsid w:val="005F2239"/>
    <w:rsid w:val="005F27F9"/>
    <w:rsid w:val="005F3B59"/>
    <w:rsid w:val="005F3C98"/>
    <w:rsid w:val="005F4670"/>
    <w:rsid w:val="005F4BD3"/>
    <w:rsid w:val="005F4C80"/>
    <w:rsid w:val="005F4E37"/>
    <w:rsid w:val="005F4E39"/>
    <w:rsid w:val="005F5379"/>
    <w:rsid w:val="005F5BBF"/>
    <w:rsid w:val="005F5BF2"/>
    <w:rsid w:val="005F605A"/>
    <w:rsid w:val="005F66B1"/>
    <w:rsid w:val="005F6A74"/>
    <w:rsid w:val="005F6D42"/>
    <w:rsid w:val="005F6F8C"/>
    <w:rsid w:val="005F793F"/>
    <w:rsid w:val="005F7D35"/>
    <w:rsid w:val="00600077"/>
    <w:rsid w:val="0060116B"/>
    <w:rsid w:val="0060159D"/>
    <w:rsid w:val="006017DF"/>
    <w:rsid w:val="00602081"/>
    <w:rsid w:val="00602ED3"/>
    <w:rsid w:val="006035E3"/>
    <w:rsid w:val="00603689"/>
    <w:rsid w:val="00603A54"/>
    <w:rsid w:val="006041B3"/>
    <w:rsid w:val="00604334"/>
    <w:rsid w:val="00604586"/>
    <w:rsid w:val="006054AA"/>
    <w:rsid w:val="0060557E"/>
    <w:rsid w:val="0060577C"/>
    <w:rsid w:val="00605F19"/>
    <w:rsid w:val="00606151"/>
    <w:rsid w:val="00606E2F"/>
    <w:rsid w:val="00607116"/>
    <w:rsid w:val="0060753B"/>
    <w:rsid w:val="0060770C"/>
    <w:rsid w:val="00607735"/>
    <w:rsid w:val="00610128"/>
    <w:rsid w:val="006107A8"/>
    <w:rsid w:val="006119E9"/>
    <w:rsid w:val="0061212B"/>
    <w:rsid w:val="00612699"/>
    <w:rsid w:val="00612E26"/>
    <w:rsid w:val="00613189"/>
    <w:rsid w:val="006133C5"/>
    <w:rsid w:val="006139CB"/>
    <w:rsid w:val="00614040"/>
    <w:rsid w:val="00614207"/>
    <w:rsid w:val="00614500"/>
    <w:rsid w:val="00614661"/>
    <w:rsid w:val="00615313"/>
    <w:rsid w:val="00615655"/>
    <w:rsid w:val="0061599D"/>
    <w:rsid w:val="00616230"/>
    <w:rsid w:val="006162D1"/>
    <w:rsid w:val="00616D8D"/>
    <w:rsid w:val="00616E2C"/>
    <w:rsid w:val="00616E6E"/>
    <w:rsid w:val="006170D6"/>
    <w:rsid w:val="00620102"/>
    <w:rsid w:val="0062021E"/>
    <w:rsid w:val="006203AD"/>
    <w:rsid w:val="00620D34"/>
    <w:rsid w:val="00621041"/>
    <w:rsid w:val="0062175F"/>
    <w:rsid w:val="00621AFA"/>
    <w:rsid w:val="00622408"/>
    <w:rsid w:val="006225BC"/>
    <w:rsid w:val="00622886"/>
    <w:rsid w:val="0062289A"/>
    <w:rsid w:val="00622A4D"/>
    <w:rsid w:val="00622C1A"/>
    <w:rsid w:val="0062413E"/>
    <w:rsid w:val="006241D4"/>
    <w:rsid w:val="0062427A"/>
    <w:rsid w:val="00625D08"/>
    <w:rsid w:val="00625F1F"/>
    <w:rsid w:val="00626CC5"/>
    <w:rsid w:val="006270E7"/>
    <w:rsid w:val="00627446"/>
    <w:rsid w:val="00627758"/>
    <w:rsid w:val="00627912"/>
    <w:rsid w:val="00627BE0"/>
    <w:rsid w:val="00630823"/>
    <w:rsid w:val="006317BA"/>
    <w:rsid w:val="00631D07"/>
    <w:rsid w:val="006322C8"/>
    <w:rsid w:val="00632358"/>
    <w:rsid w:val="00632699"/>
    <w:rsid w:val="00632823"/>
    <w:rsid w:val="0063299C"/>
    <w:rsid w:val="00632F30"/>
    <w:rsid w:val="0063309B"/>
    <w:rsid w:val="006334AB"/>
    <w:rsid w:val="00633970"/>
    <w:rsid w:val="00633CD8"/>
    <w:rsid w:val="006344E9"/>
    <w:rsid w:val="0063477B"/>
    <w:rsid w:val="0063479E"/>
    <w:rsid w:val="00634D2E"/>
    <w:rsid w:val="00635CAF"/>
    <w:rsid w:val="00635F44"/>
    <w:rsid w:val="00636107"/>
    <w:rsid w:val="00637C64"/>
    <w:rsid w:val="00637F7F"/>
    <w:rsid w:val="00640408"/>
    <w:rsid w:val="0064076E"/>
    <w:rsid w:val="006407A4"/>
    <w:rsid w:val="006407DF"/>
    <w:rsid w:val="00640900"/>
    <w:rsid w:val="006418A9"/>
    <w:rsid w:val="00641C83"/>
    <w:rsid w:val="00641F4F"/>
    <w:rsid w:val="00642B2B"/>
    <w:rsid w:val="00642E80"/>
    <w:rsid w:val="00643653"/>
    <w:rsid w:val="00643A52"/>
    <w:rsid w:val="00643AF1"/>
    <w:rsid w:val="00643D2E"/>
    <w:rsid w:val="006443BA"/>
    <w:rsid w:val="006445C1"/>
    <w:rsid w:val="00644815"/>
    <w:rsid w:val="00644E27"/>
    <w:rsid w:val="006454C9"/>
    <w:rsid w:val="00645943"/>
    <w:rsid w:val="00645B71"/>
    <w:rsid w:val="006463DA"/>
    <w:rsid w:val="006464BA"/>
    <w:rsid w:val="00646664"/>
    <w:rsid w:val="00646BC1"/>
    <w:rsid w:val="00646DDA"/>
    <w:rsid w:val="00646FF0"/>
    <w:rsid w:val="006471FA"/>
    <w:rsid w:val="0064732B"/>
    <w:rsid w:val="00647463"/>
    <w:rsid w:val="006475A1"/>
    <w:rsid w:val="0064764E"/>
    <w:rsid w:val="006476DD"/>
    <w:rsid w:val="00647DEF"/>
    <w:rsid w:val="006502A7"/>
    <w:rsid w:val="00650483"/>
    <w:rsid w:val="00650E1A"/>
    <w:rsid w:val="00650FD4"/>
    <w:rsid w:val="00651448"/>
    <w:rsid w:val="0065179C"/>
    <w:rsid w:val="00653579"/>
    <w:rsid w:val="00653B14"/>
    <w:rsid w:val="0065401A"/>
    <w:rsid w:val="006547D6"/>
    <w:rsid w:val="00655292"/>
    <w:rsid w:val="00655D00"/>
    <w:rsid w:val="00655DD1"/>
    <w:rsid w:val="0065645A"/>
    <w:rsid w:val="00656526"/>
    <w:rsid w:val="006566B2"/>
    <w:rsid w:val="00656C5F"/>
    <w:rsid w:val="0065710D"/>
    <w:rsid w:val="00657AC1"/>
    <w:rsid w:val="00657B25"/>
    <w:rsid w:val="00657D47"/>
    <w:rsid w:val="006606F5"/>
    <w:rsid w:val="00660BB1"/>
    <w:rsid w:val="00660D0B"/>
    <w:rsid w:val="00660DE6"/>
    <w:rsid w:val="006612A1"/>
    <w:rsid w:val="006613F9"/>
    <w:rsid w:val="00661417"/>
    <w:rsid w:val="00661506"/>
    <w:rsid w:val="006617FF"/>
    <w:rsid w:val="00661B36"/>
    <w:rsid w:val="00661B4C"/>
    <w:rsid w:val="00661FC9"/>
    <w:rsid w:val="00662DB2"/>
    <w:rsid w:val="00663B0B"/>
    <w:rsid w:val="00663C70"/>
    <w:rsid w:val="00663D14"/>
    <w:rsid w:val="00664129"/>
    <w:rsid w:val="006642CC"/>
    <w:rsid w:val="0066453B"/>
    <w:rsid w:val="006646D0"/>
    <w:rsid w:val="00666065"/>
    <w:rsid w:val="0066677B"/>
    <w:rsid w:val="00666804"/>
    <w:rsid w:val="00666897"/>
    <w:rsid w:val="00667291"/>
    <w:rsid w:val="006678B3"/>
    <w:rsid w:val="006700C4"/>
    <w:rsid w:val="0067030F"/>
    <w:rsid w:val="006704AB"/>
    <w:rsid w:val="00671333"/>
    <w:rsid w:val="006713E4"/>
    <w:rsid w:val="006721CD"/>
    <w:rsid w:val="00672AB6"/>
    <w:rsid w:val="006734D9"/>
    <w:rsid w:val="00673C0B"/>
    <w:rsid w:val="00673E8B"/>
    <w:rsid w:val="00673FEB"/>
    <w:rsid w:val="00674D6A"/>
    <w:rsid w:val="00675C88"/>
    <w:rsid w:val="00675D8A"/>
    <w:rsid w:val="00676651"/>
    <w:rsid w:val="0067678D"/>
    <w:rsid w:val="00676AF9"/>
    <w:rsid w:val="00677408"/>
    <w:rsid w:val="0067752A"/>
    <w:rsid w:val="006775F9"/>
    <w:rsid w:val="00677746"/>
    <w:rsid w:val="0067791F"/>
    <w:rsid w:val="00677C30"/>
    <w:rsid w:val="00680DA0"/>
    <w:rsid w:val="00681461"/>
    <w:rsid w:val="00681B21"/>
    <w:rsid w:val="00681FCE"/>
    <w:rsid w:val="00682766"/>
    <w:rsid w:val="0068357C"/>
    <w:rsid w:val="00683E7A"/>
    <w:rsid w:val="00684254"/>
    <w:rsid w:val="006843C9"/>
    <w:rsid w:val="00684571"/>
    <w:rsid w:val="00684721"/>
    <w:rsid w:val="006849E7"/>
    <w:rsid w:val="0068577C"/>
    <w:rsid w:val="0068670F"/>
    <w:rsid w:val="00686934"/>
    <w:rsid w:val="00686DD8"/>
    <w:rsid w:val="00687180"/>
    <w:rsid w:val="006871D7"/>
    <w:rsid w:val="006873C5"/>
    <w:rsid w:val="0069007C"/>
    <w:rsid w:val="006902A9"/>
    <w:rsid w:val="006904A4"/>
    <w:rsid w:val="00690E30"/>
    <w:rsid w:val="00690FD2"/>
    <w:rsid w:val="00691019"/>
    <w:rsid w:val="00691283"/>
    <w:rsid w:val="00691CD5"/>
    <w:rsid w:val="00691FB2"/>
    <w:rsid w:val="006924EE"/>
    <w:rsid w:val="00692AA9"/>
    <w:rsid w:val="00692F11"/>
    <w:rsid w:val="00693043"/>
    <w:rsid w:val="00693297"/>
    <w:rsid w:val="006932A8"/>
    <w:rsid w:val="006932AF"/>
    <w:rsid w:val="00694149"/>
    <w:rsid w:val="00694A56"/>
    <w:rsid w:val="00695108"/>
    <w:rsid w:val="00695206"/>
    <w:rsid w:val="006959B5"/>
    <w:rsid w:val="0069657D"/>
    <w:rsid w:val="00696757"/>
    <w:rsid w:val="00696A1D"/>
    <w:rsid w:val="00697475"/>
    <w:rsid w:val="006976B9"/>
    <w:rsid w:val="00697E8C"/>
    <w:rsid w:val="00697F09"/>
    <w:rsid w:val="006A12D5"/>
    <w:rsid w:val="006A1680"/>
    <w:rsid w:val="006A2046"/>
    <w:rsid w:val="006A2687"/>
    <w:rsid w:val="006A2A8E"/>
    <w:rsid w:val="006A2B0A"/>
    <w:rsid w:val="006A2D5F"/>
    <w:rsid w:val="006A30ED"/>
    <w:rsid w:val="006A317A"/>
    <w:rsid w:val="006A37D8"/>
    <w:rsid w:val="006A3BBF"/>
    <w:rsid w:val="006A3EE8"/>
    <w:rsid w:val="006A3EFA"/>
    <w:rsid w:val="006A4290"/>
    <w:rsid w:val="006A435C"/>
    <w:rsid w:val="006A43A9"/>
    <w:rsid w:val="006A43FF"/>
    <w:rsid w:val="006A4525"/>
    <w:rsid w:val="006A5401"/>
    <w:rsid w:val="006A553F"/>
    <w:rsid w:val="006A5EA6"/>
    <w:rsid w:val="006A5FD2"/>
    <w:rsid w:val="006A6281"/>
    <w:rsid w:val="006A66DC"/>
    <w:rsid w:val="006A6734"/>
    <w:rsid w:val="006A6E5D"/>
    <w:rsid w:val="006A7220"/>
    <w:rsid w:val="006B03F4"/>
    <w:rsid w:val="006B06A4"/>
    <w:rsid w:val="006B09BC"/>
    <w:rsid w:val="006B0E5F"/>
    <w:rsid w:val="006B0F54"/>
    <w:rsid w:val="006B12A2"/>
    <w:rsid w:val="006B1702"/>
    <w:rsid w:val="006B20B7"/>
    <w:rsid w:val="006B21C1"/>
    <w:rsid w:val="006B2B86"/>
    <w:rsid w:val="006B35AA"/>
    <w:rsid w:val="006B3AFE"/>
    <w:rsid w:val="006B3B9B"/>
    <w:rsid w:val="006B3DFB"/>
    <w:rsid w:val="006B3FEA"/>
    <w:rsid w:val="006B449D"/>
    <w:rsid w:val="006B45A9"/>
    <w:rsid w:val="006B4799"/>
    <w:rsid w:val="006B4BB8"/>
    <w:rsid w:val="006B6276"/>
    <w:rsid w:val="006B63EC"/>
    <w:rsid w:val="006B6A4A"/>
    <w:rsid w:val="006B6D44"/>
    <w:rsid w:val="006B6F1E"/>
    <w:rsid w:val="006B701F"/>
    <w:rsid w:val="006B7D51"/>
    <w:rsid w:val="006C02C7"/>
    <w:rsid w:val="006C0418"/>
    <w:rsid w:val="006C0932"/>
    <w:rsid w:val="006C09AF"/>
    <w:rsid w:val="006C111A"/>
    <w:rsid w:val="006C1512"/>
    <w:rsid w:val="006C220B"/>
    <w:rsid w:val="006C27CB"/>
    <w:rsid w:val="006C32BB"/>
    <w:rsid w:val="006C3C39"/>
    <w:rsid w:val="006C4292"/>
    <w:rsid w:val="006C53D6"/>
    <w:rsid w:val="006C5B52"/>
    <w:rsid w:val="006C5CD2"/>
    <w:rsid w:val="006C622C"/>
    <w:rsid w:val="006C6B5F"/>
    <w:rsid w:val="006C7439"/>
    <w:rsid w:val="006C7953"/>
    <w:rsid w:val="006C7EC2"/>
    <w:rsid w:val="006D0368"/>
    <w:rsid w:val="006D06D1"/>
    <w:rsid w:val="006D11ED"/>
    <w:rsid w:val="006D121D"/>
    <w:rsid w:val="006D16A7"/>
    <w:rsid w:val="006D3054"/>
    <w:rsid w:val="006D3119"/>
    <w:rsid w:val="006D348A"/>
    <w:rsid w:val="006D3FD4"/>
    <w:rsid w:val="006D4B42"/>
    <w:rsid w:val="006D4EC5"/>
    <w:rsid w:val="006D4F58"/>
    <w:rsid w:val="006D5317"/>
    <w:rsid w:val="006D53F3"/>
    <w:rsid w:val="006D587C"/>
    <w:rsid w:val="006D597B"/>
    <w:rsid w:val="006D5D5B"/>
    <w:rsid w:val="006D68E7"/>
    <w:rsid w:val="006D69DA"/>
    <w:rsid w:val="006D6BBD"/>
    <w:rsid w:val="006D6DFD"/>
    <w:rsid w:val="006D71C2"/>
    <w:rsid w:val="006D76CF"/>
    <w:rsid w:val="006D76D4"/>
    <w:rsid w:val="006D7832"/>
    <w:rsid w:val="006E01BA"/>
    <w:rsid w:val="006E06D9"/>
    <w:rsid w:val="006E0C35"/>
    <w:rsid w:val="006E0C53"/>
    <w:rsid w:val="006E0C67"/>
    <w:rsid w:val="006E1312"/>
    <w:rsid w:val="006E21B6"/>
    <w:rsid w:val="006E2A3C"/>
    <w:rsid w:val="006E2CB8"/>
    <w:rsid w:val="006E38BE"/>
    <w:rsid w:val="006E3F2B"/>
    <w:rsid w:val="006E41F3"/>
    <w:rsid w:val="006E4420"/>
    <w:rsid w:val="006E4588"/>
    <w:rsid w:val="006E45F3"/>
    <w:rsid w:val="006E472F"/>
    <w:rsid w:val="006E50A9"/>
    <w:rsid w:val="006E5355"/>
    <w:rsid w:val="006E58DD"/>
    <w:rsid w:val="006E603C"/>
    <w:rsid w:val="006E6877"/>
    <w:rsid w:val="006E6F99"/>
    <w:rsid w:val="006E6FDC"/>
    <w:rsid w:val="006E723D"/>
    <w:rsid w:val="006E76E4"/>
    <w:rsid w:val="006E78EA"/>
    <w:rsid w:val="006E7A68"/>
    <w:rsid w:val="006F10AA"/>
    <w:rsid w:val="006F125A"/>
    <w:rsid w:val="006F1EA8"/>
    <w:rsid w:val="006F28D7"/>
    <w:rsid w:val="006F351C"/>
    <w:rsid w:val="006F366F"/>
    <w:rsid w:val="006F46D8"/>
    <w:rsid w:val="006F49B0"/>
    <w:rsid w:val="006F4CBB"/>
    <w:rsid w:val="006F500F"/>
    <w:rsid w:val="006F54F7"/>
    <w:rsid w:val="006F5B7E"/>
    <w:rsid w:val="006F6364"/>
    <w:rsid w:val="006F64E6"/>
    <w:rsid w:val="006F72B9"/>
    <w:rsid w:val="006F797B"/>
    <w:rsid w:val="007009CA"/>
    <w:rsid w:val="00700A65"/>
    <w:rsid w:val="007018C2"/>
    <w:rsid w:val="00701C09"/>
    <w:rsid w:val="00701D96"/>
    <w:rsid w:val="007022DB"/>
    <w:rsid w:val="00703008"/>
    <w:rsid w:val="00703924"/>
    <w:rsid w:val="00703A6D"/>
    <w:rsid w:val="00703B46"/>
    <w:rsid w:val="0070484F"/>
    <w:rsid w:val="007048F9"/>
    <w:rsid w:val="00704C50"/>
    <w:rsid w:val="00704C73"/>
    <w:rsid w:val="00704F61"/>
    <w:rsid w:val="00704FFE"/>
    <w:rsid w:val="00705543"/>
    <w:rsid w:val="0070585A"/>
    <w:rsid w:val="00705AAC"/>
    <w:rsid w:val="00705AF7"/>
    <w:rsid w:val="0070603D"/>
    <w:rsid w:val="0070611A"/>
    <w:rsid w:val="0070685D"/>
    <w:rsid w:val="0070763C"/>
    <w:rsid w:val="00707656"/>
    <w:rsid w:val="00707732"/>
    <w:rsid w:val="00707D95"/>
    <w:rsid w:val="007108E8"/>
    <w:rsid w:val="00711449"/>
    <w:rsid w:val="00711479"/>
    <w:rsid w:val="00711755"/>
    <w:rsid w:val="007118E1"/>
    <w:rsid w:val="00711EB1"/>
    <w:rsid w:val="00712136"/>
    <w:rsid w:val="0071227F"/>
    <w:rsid w:val="00712E42"/>
    <w:rsid w:val="00712ED6"/>
    <w:rsid w:val="00713EC1"/>
    <w:rsid w:val="00714ABC"/>
    <w:rsid w:val="00715105"/>
    <w:rsid w:val="00715128"/>
    <w:rsid w:val="007152B1"/>
    <w:rsid w:val="00715907"/>
    <w:rsid w:val="00715DEB"/>
    <w:rsid w:val="00716AC9"/>
    <w:rsid w:val="00716CA6"/>
    <w:rsid w:val="00716F3C"/>
    <w:rsid w:val="00717396"/>
    <w:rsid w:val="00717BF1"/>
    <w:rsid w:val="00717C14"/>
    <w:rsid w:val="0072057C"/>
    <w:rsid w:val="00721577"/>
    <w:rsid w:val="00721B0A"/>
    <w:rsid w:val="007223CD"/>
    <w:rsid w:val="0072280A"/>
    <w:rsid w:val="00722C28"/>
    <w:rsid w:val="00722F11"/>
    <w:rsid w:val="00722FCA"/>
    <w:rsid w:val="00723605"/>
    <w:rsid w:val="00723A65"/>
    <w:rsid w:val="00723A87"/>
    <w:rsid w:val="00723CA2"/>
    <w:rsid w:val="00723E83"/>
    <w:rsid w:val="00723EDA"/>
    <w:rsid w:val="00724664"/>
    <w:rsid w:val="00724882"/>
    <w:rsid w:val="007250D4"/>
    <w:rsid w:val="00725563"/>
    <w:rsid w:val="007258B1"/>
    <w:rsid w:val="007258DD"/>
    <w:rsid w:val="00725E2A"/>
    <w:rsid w:val="00725F9B"/>
    <w:rsid w:val="0072603D"/>
    <w:rsid w:val="007269A5"/>
    <w:rsid w:val="00726B70"/>
    <w:rsid w:val="00726E48"/>
    <w:rsid w:val="00727169"/>
    <w:rsid w:val="007276BD"/>
    <w:rsid w:val="00727A2E"/>
    <w:rsid w:val="00727D99"/>
    <w:rsid w:val="007302F0"/>
    <w:rsid w:val="00731316"/>
    <w:rsid w:val="0073149F"/>
    <w:rsid w:val="0073257E"/>
    <w:rsid w:val="0073258E"/>
    <w:rsid w:val="00732743"/>
    <w:rsid w:val="00732EB2"/>
    <w:rsid w:val="00733372"/>
    <w:rsid w:val="0073370F"/>
    <w:rsid w:val="00733ABF"/>
    <w:rsid w:val="00733CC4"/>
    <w:rsid w:val="00733CD6"/>
    <w:rsid w:val="00733CDD"/>
    <w:rsid w:val="007341E5"/>
    <w:rsid w:val="00734971"/>
    <w:rsid w:val="007352F7"/>
    <w:rsid w:val="007353F5"/>
    <w:rsid w:val="00735E0C"/>
    <w:rsid w:val="00736184"/>
    <w:rsid w:val="00736210"/>
    <w:rsid w:val="00737A48"/>
    <w:rsid w:val="00740F56"/>
    <w:rsid w:val="00741094"/>
    <w:rsid w:val="007410B3"/>
    <w:rsid w:val="00741D68"/>
    <w:rsid w:val="0074232C"/>
    <w:rsid w:val="00742395"/>
    <w:rsid w:val="007423F0"/>
    <w:rsid w:val="00742875"/>
    <w:rsid w:val="00742A5A"/>
    <w:rsid w:val="00742CE9"/>
    <w:rsid w:val="007432BC"/>
    <w:rsid w:val="00743629"/>
    <w:rsid w:val="00743732"/>
    <w:rsid w:val="00743B81"/>
    <w:rsid w:val="00744A27"/>
    <w:rsid w:val="00744AE2"/>
    <w:rsid w:val="00744AEE"/>
    <w:rsid w:val="00744DD3"/>
    <w:rsid w:val="00744EBE"/>
    <w:rsid w:val="007450CF"/>
    <w:rsid w:val="00745525"/>
    <w:rsid w:val="00746D44"/>
    <w:rsid w:val="00747278"/>
    <w:rsid w:val="00747752"/>
    <w:rsid w:val="00747AC9"/>
    <w:rsid w:val="00751123"/>
    <w:rsid w:val="007513AD"/>
    <w:rsid w:val="007528DA"/>
    <w:rsid w:val="00753053"/>
    <w:rsid w:val="00753238"/>
    <w:rsid w:val="00753C29"/>
    <w:rsid w:val="007542CD"/>
    <w:rsid w:val="007546F2"/>
    <w:rsid w:val="00754895"/>
    <w:rsid w:val="00754A5F"/>
    <w:rsid w:val="00755AF6"/>
    <w:rsid w:val="00755CFE"/>
    <w:rsid w:val="007570A9"/>
    <w:rsid w:val="0075769F"/>
    <w:rsid w:val="0075781B"/>
    <w:rsid w:val="00757DA2"/>
    <w:rsid w:val="00760129"/>
    <w:rsid w:val="0076043C"/>
    <w:rsid w:val="00760827"/>
    <w:rsid w:val="00760F4C"/>
    <w:rsid w:val="00761917"/>
    <w:rsid w:val="007619E4"/>
    <w:rsid w:val="00761B53"/>
    <w:rsid w:val="00762074"/>
    <w:rsid w:val="00762841"/>
    <w:rsid w:val="00762B00"/>
    <w:rsid w:val="00762C80"/>
    <w:rsid w:val="00762CEA"/>
    <w:rsid w:val="007634BB"/>
    <w:rsid w:val="00763A13"/>
    <w:rsid w:val="00763D88"/>
    <w:rsid w:val="00764D13"/>
    <w:rsid w:val="007650BA"/>
    <w:rsid w:val="007654F0"/>
    <w:rsid w:val="0076570C"/>
    <w:rsid w:val="00765A29"/>
    <w:rsid w:val="00765ADA"/>
    <w:rsid w:val="00765FE4"/>
    <w:rsid w:val="0076605D"/>
    <w:rsid w:val="00766226"/>
    <w:rsid w:val="00766C62"/>
    <w:rsid w:val="007670AC"/>
    <w:rsid w:val="00767C57"/>
    <w:rsid w:val="0077048A"/>
    <w:rsid w:val="00770798"/>
    <w:rsid w:val="007710B6"/>
    <w:rsid w:val="00771190"/>
    <w:rsid w:val="00771570"/>
    <w:rsid w:val="00771744"/>
    <w:rsid w:val="007719A0"/>
    <w:rsid w:val="007728F3"/>
    <w:rsid w:val="00774586"/>
    <w:rsid w:val="00775160"/>
    <w:rsid w:val="00775C37"/>
    <w:rsid w:val="00775F78"/>
    <w:rsid w:val="00777FA3"/>
    <w:rsid w:val="00780090"/>
    <w:rsid w:val="00780932"/>
    <w:rsid w:val="00780A8A"/>
    <w:rsid w:val="00781038"/>
    <w:rsid w:val="0078157D"/>
    <w:rsid w:val="00781BE1"/>
    <w:rsid w:val="00781EE7"/>
    <w:rsid w:val="00781F7E"/>
    <w:rsid w:val="00782555"/>
    <w:rsid w:val="007836A3"/>
    <w:rsid w:val="007838A9"/>
    <w:rsid w:val="00783D5C"/>
    <w:rsid w:val="007840AC"/>
    <w:rsid w:val="00784323"/>
    <w:rsid w:val="007846EB"/>
    <w:rsid w:val="00784A76"/>
    <w:rsid w:val="0078551B"/>
    <w:rsid w:val="007856B9"/>
    <w:rsid w:val="00785F9F"/>
    <w:rsid w:val="00786D22"/>
    <w:rsid w:val="007871C9"/>
    <w:rsid w:val="00787249"/>
    <w:rsid w:val="007901B8"/>
    <w:rsid w:val="0079184D"/>
    <w:rsid w:val="00791C2E"/>
    <w:rsid w:val="007922F9"/>
    <w:rsid w:val="007925BC"/>
    <w:rsid w:val="0079291C"/>
    <w:rsid w:val="00792941"/>
    <w:rsid w:val="00792DB6"/>
    <w:rsid w:val="00792E38"/>
    <w:rsid w:val="00792F72"/>
    <w:rsid w:val="0079376D"/>
    <w:rsid w:val="007939E5"/>
    <w:rsid w:val="0079438D"/>
    <w:rsid w:val="0079493F"/>
    <w:rsid w:val="00794C52"/>
    <w:rsid w:val="0079517D"/>
    <w:rsid w:val="00795F19"/>
    <w:rsid w:val="007961F8"/>
    <w:rsid w:val="007963EF"/>
    <w:rsid w:val="00796742"/>
    <w:rsid w:val="00796A06"/>
    <w:rsid w:val="00796BC3"/>
    <w:rsid w:val="00797503"/>
    <w:rsid w:val="00797C96"/>
    <w:rsid w:val="00797D09"/>
    <w:rsid w:val="007A0140"/>
    <w:rsid w:val="007A03C2"/>
    <w:rsid w:val="007A0F78"/>
    <w:rsid w:val="007A11A3"/>
    <w:rsid w:val="007A16A5"/>
    <w:rsid w:val="007A1707"/>
    <w:rsid w:val="007A182D"/>
    <w:rsid w:val="007A1B15"/>
    <w:rsid w:val="007A213F"/>
    <w:rsid w:val="007A232A"/>
    <w:rsid w:val="007A2D66"/>
    <w:rsid w:val="007A2EA3"/>
    <w:rsid w:val="007A3BA5"/>
    <w:rsid w:val="007A4846"/>
    <w:rsid w:val="007A4A5D"/>
    <w:rsid w:val="007A56EF"/>
    <w:rsid w:val="007A6912"/>
    <w:rsid w:val="007A6E84"/>
    <w:rsid w:val="007A740D"/>
    <w:rsid w:val="007A7C9D"/>
    <w:rsid w:val="007A7FFB"/>
    <w:rsid w:val="007B05C4"/>
    <w:rsid w:val="007B08FB"/>
    <w:rsid w:val="007B0E62"/>
    <w:rsid w:val="007B109F"/>
    <w:rsid w:val="007B1B4B"/>
    <w:rsid w:val="007B1DA0"/>
    <w:rsid w:val="007B2079"/>
    <w:rsid w:val="007B26EE"/>
    <w:rsid w:val="007B2CE7"/>
    <w:rsid w:val="007B2FB9"/>
    <w:rsid w:val="007B3272"/>
    <w:rsid w:val="007B3769"/>
    <w:rsid w:val="007B3A29"/>
    <w:rsid w:val="007B41B5"/>
    <w:rsid w:val="007B4C90"/>
    <w:rsid w:val="007B5180"/>
    <w:rsid w:val="007B558B"/>
    <w:rsid w:val="007B55C7"/>
    <w:rsid w:val="007B56E5"/>
    <w:rsid w:val="007B573F"/>
    <w:rsid w:val="007B5CE2"/>
    <w:rsid w:val="007B6975"/>
    <w:rsid w:val="007B6976"/>
    <w:rsid w:val="007B69FC"/>
    <w:rsid w:val="007B7843"/>
    <w:rsid w:val="007C001E"/>
    <w:rsid w:val="007C04DB"/>
    <w:rsid w:val="007C1BEB"/>
    <w:rsid w:val="007C224A"/>
    <w:rsid w:val="007C22C8"/>
    <w:rsid w:val="007C23B1"/>
    <w:rsid w:val="007C3AE5"/>
    <w:rsid w:val="007C3E13"/>
    <w:rsid w:val="007C4A1B"/>
    <w:rsid w:val="007C4A77"/>
    <w:rsid w:val="007C580B"/>
    <w:rsid w:val="007C5930"/>
    <w:rsid w:val="007C5D2B"/>
    <w:rsid w:val="007C5F0C"/>
    <w:rsid w:val="007C674F"/>
    <w:rsid w:val="007C6E87"/>
    <w:rsid w:val="007C70EA"/>
    <w:rsid w:val="007C7A78"/>
    <w:rsid w:val="007C7FCB"/>
    <w:rsid w:val="007D01F2"/>
    <w:rsid w:val="007D077A"/>
    <w:rsid w:val="007D08DB"/>
    <w:rsid w:val="007D099A"/>
    <w:rsid w:val="007D12B6"/>
    <w:rsid w:val="007D12E7"/>
    <w:rsid w:val="007D1469"/>
    <w:rsid w:val="007D182B"/>
    <w:rsid w:val="007D1E52"/>
    <w:rsid w:val="007D1EEE"/>
    <w:rsid w:val="007D24EF"/>
    <w:rsid w:val="007D2E73"/>
    <w:rsid w:val="007D3312"/>
    <w:rsid w:val="007D35AA"/>
    <w:rsid w:val="007D3871"/>
    <w:rsid w:val="007D3F61"/>
    <w:rsid w:val="007D444F"/>
    <w:rsid w:val="007D49CE"/>
    <w:rsid w:val="007D4C8F"/>
    <w:rsid w:val="007D4E9C"/>
    <w:rsid w:val="007D50D4"/>
    <w:rsid w:val="007D5352"/>
    <w:rsid w:val="007D5622"/>
    <w:rsid w:val="007D5CAD"/>
    <w:rsid w:val="007D6483"/>
    <w:rsid w:val="007D6666"/>
    <w:rsid w:val="007D6D8C"/>
    <w:rsid w:val="007D73A3"/>
    <w:rsid w:val="007D7EB3"/>
    <w:rsid w:val="007E00B5"/>
    <w:rsid w:val="007E01D4"/>
    <w:rsid w:val="007E079A"/>
    <w:rsid w:val="007E13A0"/>
    <w:rsid w:val="007E17FE"/>
    <w:rsid w:val="007E1AF5"/>
    <w:rsid w:val="007E24E4"/>
    <w:rsid w:val="007E2655"/>
    <w:rsid w:val="007E275A"/>
    <w:rsid w:val="007E27B8"/>
    <w:rsid w:val="007E2B2C"/>
    <w:rsid w:val="007E2D9E"/>
    <w:rsid w:val="007E347F"/>
    <w:rsid w:val="007E34DF"/>
    <w:rsid w:val="007E3555"/>
    <w:rsid w:val="007E3611"/>
    <w:rsid w:val="007E38FF"/>
    <w:rsid w:val="007E3C25"/>
    <w:rsid w:val="007E3E6F"/>
    <w:rsid w:val="007E4079"/>
    <w:rsid w:val="007E5E1D"/>
    <w:rsid w:val="007E5FEA"/>
    <w:rsid w:val="007E6361"/>
    <w:rsid w:val="007E64D1"/>
    <w:rsid w:val="007E69EC"/>
    <w:rsid w:val="007E71F3"/>
    <w:rsid w:val="007F0000"/>
    <w:rsid w:val="007F012D"/>
    <w:rsid w:val="007F0311"/>
    <w:rsid w:val="007F03B2"/>
    <w:rsid w:val="007F0618"/>
    <w:rsid w:val="007F09C0"/>
    <w:rsid w:val="007F0E27"/>
    <w:rsid w:val="007F10B9"/>
    <w:rsid w:val="007F123C"/>
    <w:rsid w:val="007F1D04"/>
    <w:rsid w:val="007F1D77"/>
    <w:rsid w:val="007F230E"/>
    <w:rsid w:val="007F24FC"/>
    <w:rsid w:val="007F2A37"/>
    <w:rsid w:val="007F2E10"/>
    <w:rsid w:val="007F2E2D"/>
    <w:rsid w:val="007F3382"/>
    <w:rsid w:val="007F42F1"/>
    <w:rsid w:val="007F541B"/>
    <w:rsid w:val="007F5748"/>
    <w:rsid w:val="007F619E"/>
    <w:rsid w:val="007F6289"/>
    <w:rsid w:val="007F63C0"/>
    <w:rsid w:val="007F7313"/>
    <w:rsid w:val="007F73DC"/>
    <w:rsid w:val="007F7451"/>
    <w:rsid w:val="007F767C"/>
    <w:rsid w:val="007F76C8"/>
    <w:rsid w:val="008006FB"/>
    <w:rsid w:val="00800E0D"/>
    <w:rsid w:val="00801346"/>
    <w:rsid w:val="0080158C"/>
    <w:rsid w:val="00801CE8"/>
    <w:rsid w:val="00801F7A"/>
    <w:rsid w:val="00801FD5"/>
    <w:rsid w:val="00801FEE"/>
    <w:rsid w:val="00802192"/>
    <w:rsid w:val="0080269C"/>
    <w:rsid w:val="0080286F"/>
    <w:rsid w:val="00802B19"/>
    <w:rsid w:val="00803353"/>
    <w:rsid w:val="00803460"/>
    <w:rsid w:val="00803826"/>
    <w:rsid w:val="00804523"/>
    <w:rsid w:val="00804904"/>
    <w:rsid w:val="008051CA"/>
    <w:rsid w:val="0080529E"/>
    <w:rsid w:val="008057FD"/>
    <w:rsid w:val="0080583C"/>
    <w:rsid w:val="00805A59"/>
    <w:rsid w:val="00805B77"/>
    <w:rsid w:val="00806048"/>
    <w:rsid w:val="0080643F"/>
    <w:rsid w:val="00806917"/>
    <w:rsid w:val="00806E25"/>
    <w:rsid w:val="00807829"/>
    <w:rsid w:val="00807853"/>
    <w:rsid w:val="008106B1"/>
    <w:rsid w:val="00811070"/>
    <w:rsid w:val="008114BB"/>
    <w:rsid w:val="00811DA7"/>
    <w:rsid w:val="00811F8B"/>
    <w:rsid w:val="00812CCE"/>
    <w:rsid w:val="008139B0"/>
    <w:rsid w:val="00814617"/>
    <w:rsid w:val="00814A91"/>
    <w:rsid w:val="00814FDA"/>
    <w:rsid w:val="0081564D"/>
    <w:rsid w:val="00815C94"/>
    <w:rsid w:val="00816499"/>
    <w:rsid w:val="00816A33"/>
    <w:rsid w:val="00816C27"/>
    <w:rsid w:val="00817E8D"/>
    <w:rsid w:val="008202BC"/>
    <w:rsid w:val="0082032B"/>
    <w:rsid w:val="0082174D"/>
    <w:rsid w:val="0082188B"/>
    <w:rsid w:val="008218C4"/>
    <w:rsid w:val="00821C6C"/>
    <w:rsid w:val="008223A1"/>
    <w:rsid w:val="0082319F"/>
    <w:rsid w:val="008234E4"/>
    <w:rsid w:val="00824B5B"/>
    <w:rsid w:val="00824BE3"/>
    <w:rsid w:val="008256A3"/>
    <w:rsid w:val="00825FEB"/>
    <w:rsid w:val="00826222"/>
    <w:rsid w:val="008262BE"/>
    <w:rsid w:val="008266A5"/>
    <w:rsid w:val="00827D88"/>
    <w:rsid w:val="00827F4D"/>
    <w:rsid w:val="008309C5"/>
    <w:rsid w:val="00832093"/>
    <w:rsid w:val="0083259C"/>
    <w:rsid w:val="008327AA"/>
    <w:rsid w:val="00833338"/>
    <w:rsid w:val="00833C0F"/>
    <w:rsid w:val="00833CB6"/>
    <w:rsid w:val="00833E14"/>
    <w:rsid w:val="00833EF5"/>
    <w:rsid w:val="008342C1"/>
    <w:rsid w:val="00834811"/>
    <w:rsid w:val="00835419"/>
    <w:rsid w:val="00835608"/>
    <w:rsid w:val="00835869"/>
    <w:rsid w:val="00835A7F"/>
    <w:rsid w:val="00836381"/>
    <w:rsid w:val="008367FD"/>
    <w:rsid w:val="00836B59"/>
    <w:rsid w:val="00836C47"/>
    <w:rsid w:val="00837124"/>
    <w:rsid w:val="00837EB4"/>
    <w:rsid w:val="008402E3"/>
    <w:rsid w:val="00840304"/>
    <w:rsid w:val="00840340"/>
    <w:rsid w:val="008403F7"/>
    <w:rsid w:val="008406D9"/>
    <w:rsid w:val="00840AF8"/>
    <w:rsid w:val="00840EFC"/>
    <w:rsid w:val="0084104A"/>
    <w:rsid w:val="00841FC6"/>
    <w:rsid w:val="00841FF4"/>
    <w:rsid w:val="008428F9"/>
    <w:rsid w:val="008429FE"/>
    <w:rsid w:val="00843222"/>
    <w:rsid w:val="008439AA"/>
    <w:rsid w:val="00843A03"/>
    <w:rsid w:val="008448DF"/>
    <w:rsid w:val="00844F98"/>
    <w:rsid w:val="00845228"/>
    <w:rsid w:val="00845E05"/>
    <w:rsid w:val="00846482"/>
    <w:rsid w:val="0084658B"/>
    <w:rsid w:val="00847078"/>
    <w:rsid w:val="008470B3"/>
    <w:rsid w:val="008472E8"/>
    <w:rsid w:val="00847553"/>
    <w:rsid w:val="008476A8"/>
    <w:rsid w:val="00847883"/>
    <w:rsid w:val="00850179"/>
    <w:rsid w:val="00850212"/>
    <w:rsid w:val="00850585"/>
    <w:rsid w:val="0085067D"/>
    <w:rsid w:val="00850CC4"/>
    <w:rsid w:val="00850ED1"/>
    <w:rsid w:val="00851A38"/>
    <w:rsid w:val="008522FA"/>
    <w:rsid w:val="00852355"/>
    <w:rsid w:val="00852BC1"/>
    <w:rsid w:val="00852C59"/>
    <w:rsid w:val="00852D5E"/>
    <w:rsid w:val="00852F16"/>
    <w:rsid w:val="00852FA0"/>
    <w:rsid w:val="008530EE"/>
    <w:rsid w:val="008535A5"/>
    <w:rsid w:val="008535AE"/>
    <w:rsid w:val="00853789"/>
    <w:rsid w:val="00853B27"/>
    <w:rsid w:val="00853C18"/>
    <w:rsid w:val="00854155"/>
    <w:rsid w:val="00854543"/>
    <w:rsid w:val="00854C3F"/>
    <w:rsid w:val="00854CA1"/>
    <w:rsid w:val="008552FA"/>
    <w:rsid w:val="00855571"/>
    <w:rsid w:val="00855A10"/>
    <w:rsid w:val="00855B0C"/>
    <w:rsid w:val="00855C11"/>
    <w:rsid w:val="008560E8"/>
    <w:rsid w:val="008577A2"/>
    <w:rsid w:val="00860380"/>
    <w:rsid w:val="00860E58"/>
    <w:rsid w:val="008615AF"/>
    <w:rsid w:val="00861979"/>
    <w:rsid w:val="00861BA7"/>
    <w:rsid w:val="0086250C"/>
    <w:rsid w:val="0086267D"/>
    <w:rsid w:val="008634EE"/>
    <w:rsid w:val="00863A7C"/>
    <w:rsid w:val="00863B6A"/>
    <w:rsid w:val="008640C8"/>
    <w:rsid w:val="00865AEC"/>
    <w:rsid w:val="00865F8C"/>
    <w:rsid w:val="00866131"/>
    <w:rsid w:val="00866380"/>
    <w:rsid w:val="0086664F"/>
    <w:rsid w:val="008669FE"/>
    <w:rsid w:val="008671F0"/>
    <w:rsid w:val="00867564"/>
    <w:rsid w:val="00867824"/>
    <w:rsid w:val="008678A1"/>
    <w:rsid w:val="00867F7F"/>
    <w:rsid w:val="00870A25"/>
    <w:rsid w:val="00870A31"/>
    <w:rsid w:val="00871099"/>
    <w:rsid w:val="00871160"/>
    <w:rsid w:val="0087120D"/>
    <w:rsid w:val="00871228"/>
    <w:rsid w:val="00871280"/>
    <w:rsid w:val="008717AE"/>
    <w:rsid w:val="008720E1"/>
    <w:rsid w:val="0087243C"/>
    <w:rsid w:val="00873075"/>
    <w:rsid w:val="0087335C"/>
    <w:rsid w:val="00873F08"/>
    <w:rsid w:val="00875116"/>
    <w:rsid w:val="00875126"/>
    <w:rsid w:val="0087569E"/>
    <w:rsid w:val="00875C72"/>
    <w:rsid w:val="0087689C"/>
    <w:rsid w:val="00876952"/>
    <w:rsid w:val="00876F37"/>
    <w:rsid w:val="00877326"/>
    <w:rsid w:val="00877B8E"/>
    <w:rsid w:val="00877D63"/>
    <w:rsid w:val="00880221"/>
    <w:rsid w:val="0088072F"/>
    <w:rsid w:val="0088073D"/>
    <w:rsid w:val="008809B4"/>
    <w:rsid w:val="00880B78"/>
    <w:rsid w:val="0088151F"/>
    <w:rsid w:val="0088160D"/>
    <w:rsid w:val="00882B53"/>
    <w:rsid w:val="00883136"/>
    <w:rsid w:val="0088338D"/>
    <w:rsid w:val="00883491"/>
    <w:rsid w:val="0088356D"/>
    <w:rsid w:val="00884138"/>
    <w:rsid w:val="008844A0"/>
    <w:rsid w:val="008845A3"/>
    <w:rsid w:val="008846B5"/>
    <w:rsid w:val="00885D99"/>
    <w:rsid w:val="00885E4D"/>
    <w:rsid w:val="00885FAC"/>
    <w:rsid w:val="008866ED"/>
    <w:rsid w:val="0088675C"/>
    <w:rsid w:val="008868B9"/>
    <w:rsid w:val="00886984"/>
    <w:rsid w:val="00886BD3"/>
    <w:rsid w:val="00887661"/>
    <w:rsid w:val="0088788F"/>
    <w:rsid w:val="0089039D"/>
    <w:rsid w:val="00890405"/>
    <w:rsid w:val="00890498"/>
    <w:rsid w:val="0089071C"/>
    <w:rsid w:val="00890745"/>
    <w:rsid w:val="00891092"/>
    <w:rsid w:val="0089128E"/>
    <w:rsid w:val="0089193A"/>
    <w:rsid w:val="008925FA"/>
    <w:rsid w:val="008929DB"/>
    <w:rsid w:val="00892A1C"/>
    <w:rsid w:val="00892F14"/>
    <w:rsid w:val="00893D6B"/>
    <w:rsid w:val="00893EBC"/>
    <w:rsid w:val="008941A5"/>
    <w:rsid w:val="00894339"/>
    <w:rsid w:val="00894601"/>
    <w:rsid w:val="008946ED"/>
    <w:rsid w:val="00894A82"/>
    <w:rsid w:val="00894C1B"/>
    <w:rsid w:val="00895459"/>
    <w:rsid w:val="0089591A"/>
    <w:rsid w:val="008959FF"/>
    <w:rsid w:val="008960B1"/>
    <w:rsid w:val="008961B6"/>
    <w:rsid w:val="0089652B"/>
    <w:rsid w:val="008966E2"/>
    <w:rsid w:val="00896C62"/>
    <w:rsid w:val="0089761C"/>
    <w:rsid w:val="00897C54"/>
    <w:rsid w:val="00897E70"/>
    <w:rsid w:val="008A00BE"/>
    <w:rsid w:val="008A0393"/>
    <w:rsid w:val="008A0B65"/>
    <w:rsid w:val="008A133F"/>
    <w:rsid w:val="008A13FF"/>
    <w:rsid w:val="008A1F13"/>
    <w:rsid w:val="008A2532"/>
    <w:rsid w:val="008A257C"/>
    <w:rsid w:val="008A2C4C"/>
    <w:rsid w:val="008A382C"/>
    <w:rsid w:val="008A42B1"/>
    <w:rsid w:val="008A4370"/>
    <w:rsid w:val="008A4593"/>
    <w:rsid w:val="008A45C2"/>
    <w:rsid w:val="008A48D7"/>
    <w:rsid w:val="008A58FB"/>
    <w:rsid w:val="008A5A63"/>
    <w:rsid w:val="008A5C06"/>
    <w:rsid w:val="008A65A6"/>
    <w:rsid w:val="008A6ABC"/>
    <w:rsid w:val="008A70E1"/>
    <w:rsid w:val="008B00E6"/>
    <w:rsid w:val="008B03F0"/>
    <w:rsid w:val="008B0504"/>
    <w:rsid w:val="008B0802"/>
    <w:rsid w:val="008B1D14"/>
    <w:rsid w:val="008B2D80"/>
    <w:rsid w:val="008B34B9"/>
    <w:rsid w:val="008B3531"/>
    <w:rsid w:val="008B4052"/>
    <w:rsid w:val="008B4418"/>
    <w:rsid w:val="008B5491"/>
    <w:rsid w:val="008B5BE5"/>
    <w:rsid w:val="008B6957"/>
    <w:rsid w:val="008B6D44"/>
    <w:rsid w:val="008B7735"/>
    <w:rsid w:val="008B7B1E"/>
    <w:rsid w:val="008B7B53"/>
    <w:rsid w:val="008B7C36"/>
    <w:rsid w:val="008C004A"/>
    <w:rsid w:val="008C00FC"/>
    <w:rsid w:val="008C02D8"/>
    <w:rsid w:val="008C03CC"/>
    <w:rsid w:val="008C059F"/>
    <w:rsid w:val="008C0A46"/>
    <w:rsid w:val="008C0ACD"/>
    <w:rsid w:val="008C0B26"/>
    <w:rsid w:val="008C0E2B"/>
    <w:rsid w:val="008C0F76"/>
    <w:rsid w:val="008C107E"/>
    <w:rsid w:val="008C1154"/>
    <w:rsid w:val="008C195F"/>
    <w:rsid w:val="008C256B"/>
    <w:rsid w:val="008C2703"/>
    <w:rsid w:val="008C496C"/>
    <w:rsid w:val="008C539F"/>
    <w:rsid w:val="008C566C"/>
    <w:rsid w:val="008C6BEA"/>
    <w:rsid w:val="008C6F34"/>
    <w:rsid w:val="008C7C9C"/>
    <w:rsid w:val="008C7F7E"/>
    <w:rsid w:val="008D01F7"/>
    <w:rsid w:val="008D0255"/>
    <w:rsid w:val="008D0BA5"/>
    <w:rsid w:val="008D0DA0"/>
    <w:rsid w:val="008D1068"/>
    <w:rsid w:val="008D2481"/>
    <w:rsid w:val="008D2584"/>
    <w:rsid w:val="008D282D"/>
    <w:rsid w:val="008D2AD4"/>
    <w:rsid w:val="008D3A96"/>
    <w:rsid w:val="008D4769"/>
    <w:rsid w:val="008D4D2D"/>
    <w:rsid w:val="008D4FCB"/>
    <w:rsid w:val="008D5214"/>
    <w:rsid w:val="008D557D"/>
    <w:rsid w:val="008D5B32"/>
    <w:rsid w:val="008D5C4A"/>
    <w:rsid w:val="008D5CE8"/>
    <w:rsid w:val="008D73E8"/>
    <w:rsid w:val="008D764A"/>
    <w:rsid w:val="008D79ED"/>
    <w:rsid w:val="008D7F77"/>
    <w:rsid w:val="008E07DD"/>
    <w:rsid w:val="008E159C"/>
    <w:rsid w:val="008E1A19"/>
    <w:rsid w:val="008E2403"/>
    <w:rsid w:val="008E3C30"/>
    <w:rsid w:val="008E555B"/>
    <w:rsid w:val="008E5711"/>
    <w:rsid w:val="008E5ED6"/>
    <w:rsid w:val="008E5F11"/>
    <w:rsid w:val="008E6008"/>
    <w:rsid w:val="008E6116"/>
    <w:rsid w:val="008E641E"/>
    <w:rsid w:val="008E652B"/>
    <w:rsid w:val="008E6762"/>
    <w:rsid w:val="008E69A4"/>
    <w:rsid w:val="008E71B7"/>
    <w:rsid w:val="008E7312"/>
    <w:rsid w:val="008E73B2"/>
    <w:rsid w:val="008E75C1"/>
    <w:rsid w:val="008E78A9"/>
    <w:rsid w:val="008E7CE0"/>
    <w:rsid w:val="008E7F4E"/>
    <w:rsid w:val="008F07B6"/>
    <w:rsid w:val="008F0D19"/>
    <w:rsid w:val="008F0E4C"/>
    <w:rsid w:val="008F1117"/>
    <w:rsid w:val="008F1324"/>
    <w:rsid w:val="008F19D8"/>
    <w:rsid w:val="008F299B"/>
    <w:rsid w:val="008F30FE"/>
    <w:rsid w:val="008F328A"/>
    <w:rsid w:val="008F32FC"/>
    <w:rsid w:val="008F3518"/>
    <w:rsid w:val="008F3726"/>
    <w:rsid w:val="008F3B12"/>
    <w:rsid w:val="008F3B42"/>
    <w:rsid w:val="008F4518"/>
    <w:rsid w:val="008F4AFD"/>
    <w:rsid w:val="008F4B0F"/>
    <w:rsid w:val="008F4D80"/>
    <w:rsid w:val="008F4F19"/>
    <w:rsid w:val="008F500C"/>
    <w:rsid w:val="008F52DC"/>
    <w:rsid w:val="008F6042"/>
    <w:rsid w:val="008F627A"/>
    <w:rsid w:val="008F7267"/>
    <w:rsid w:val="008F762A"/>
    <w:rsid w:val="008F7BC6"/>
    <w:rsid w:val="008F7F86"/>
    <w:rsid w:val="008F7FEC"/>
    <w:rsid w:val="009004FA"/>
    <w:rsid w:val="009005B6"/>
    <w:rsid w:val="00900638"/>
    <w:rsid w:val="00900BB3"/>
    <w:rsid w:val="00900E63"/>
    <w:rsid w:val="00901572"/>
    <w:rsid w:val="009015BB"/>
    <w:rsid w:val="0090174E"/>
    <w:rsid w:val="00901DFB"/>
    <w:rsid w:val="009022C2"/>
    <w:rsid w:val="00902449"/>
    <w:rsid w:val="0090272F"/>
    <w:rsid w:val="00902770"/>
    <w:rsid w:val="00902BE5"/>
    <w:rsid w:val="00902CC7"/>
    <w:rsid w:val="00902CE2"/>
    <w:rsid w:val="0090335B"/>
    <w:rsid w:val="00903988"/>
    <w:rsid w:val="0090399E"/>
    <w:rsid w:val="009045C4"/>
    <w:rsid w:val="009045EC"/>
    <w:rsid w:val="0090490E"/>
    <w:rsid w:val="00904FCC"/>
    <w:rsid w:val="00905307"/>
    <w:rsid w:val="0090575D"/>
    <w:rsid w:val="0090576B"/>
    <w:rsid w:val="009059EC"/>
    <w:rsid w:val="00905A31"/>
    <w:rsid w:val="00906782"/>
    <w:rsid w:val="00906FEE"/>
    <w:rsid w:val="00907558"/>
    <w:rsid w:val="00907F3B"/>
    <w:rsid w:val="00910D9F"/>
    <w:rsid w:val="00911EB0"/>
    <w:rsid w:val="009121A2"/>
    <w:rsid w:val="0091238D"/>
    <w:rsid w:val="00913021"/>
    <w:rsid w:val="00913552"/>
    <w:rsid w:val="00913A6F"/>
    <w:rsid w:val="00914728"/>
    <w:rsid w:val="00914E16"/>
    <w:rsid w:val="0091558F"/>
    <w:rsid w:val="00915ABB"/>
    <w:rsid w:val="0091605A"/>
    <w:rsid w:val="0091617A"/>
    <w:rsid w:val="00916987"/>
    <w:rsid w:val="00916A7B"/>
    <w:rsid w:val="00916D71"/>
    <w:rsid w:val="009204B1"/>
    <w:rsid w:val="009207B8"/>
    <w:rsid w:val="0092090A"/>
    <w:rsid w:val="00920C6D"/>
    <w:rsid w:val="009210C8"/>
    <w:rsid w:val="00921681"/>
    <w:rsid w:val="009218A5"/>
    <w:rsid w:val="00921B4E"/>
    <w:rsid w:val="00922755"/>
    <w:rsid w:val="00922790"/>
    <w:rsid w:val="00922971"/>
    <w:rsid w:val="00922B50"/>
    <w:rsid w:val="009231E3"/>
    <w:rsid w:val="00923528"/>
    <w:rsid w:val="009235C4"/>
    <w:rsid w:val="00923673"/>
    <w:rsid w:val="00923D90"/>
    <w:rsid w:val="00923E49"/>
    <w:rsid w:val="0092430B"/>
    <w:rsid w:val="00924505"/>
    <w:rsid w:val="00924D3D"/>
    <w:rsid w:val="00925644"/>
    <w:rsid w:val="0092590F"/>
    <w:rsid w:val="00926A3C"/>
    <w:rsid w:val="00926B12"/>
    <w:rsid w:val="00926D05"/>
    <w:rsid w:val="00926E63"/>
    <w:rsid w:val="00927016"/>
    <w:rsid w:val="00927019"/>
    <w:rsid w:val="009277CD"/>
    <w:rsid w:val="00927B32"/>
    <w:rsid w:val="00927C14"/>
    <w:rsid w:val="00930303"/>
    <w:rsid w:val="00930A24"/>
    <w:rsid w:val="00930C27"/>
    <w:rsid w:val="00930CAD"/>
    <w:rsid w:val="00930DA5"/>
    <w:rsid w:val="0093139F"/>
    <w:rsid w:val="009313BC"/>
    <w:rsid w:val="00931454"/>
    <w:rsid w:val="00932912"/>
    <w:rsid w:val="00932A78"/>
    <w:rsid w:val="00932B77"/>
    <w:rsid w:val="00932C8D"/>
    <w:rsid w:val="009335CF"/>
    <w:rsid w:val="0093435F"/>
    <w:rsid w:val="009353CE"/>
    <w:rsid w:val="00936139"/>
    <w:rsid w:val="00936D09"/>
    <w:rsid w:val="00940368"/>
    <w:rsid w:val="00940870"/>
    <w:rsid w:val="0094089B"/>
    <w:rsid w:val="00940BDE"/>
    <w:rsid w:val="00941CE2"/>
    <w:rsid w:val="00941DAD"/>
    <w:rsid w:val="00942041"/>
    <w:rsid w:val="009424D1"/>
    <w:rsid w:val="00942543"/>
    <w:rsid w:val="009427E2"/>
    <w:rsid w:val="00943260"/>
    <w:rsid w:val="009433A8"/>
    <w:rsid w:val="00943811"/>
    <w:rsid w:val="00943CA7"/>
    <w:rsid w:val="00944131"/>
    <w:rsid w:val="009445CB"/>
    <w:rsid w:val="0094462D"/>
    <w:rsid w:val="00944754"/>
    <w:rsid w:val="00946144"/>
    <w:rsid w:val="00946306"/>
    <w:rsid w:val="00947170"/>
    <w:rsid w:val="0094769B"/>
    <w:rsid w:val="00947CCD"/>
    <w:rsid w:val="00947F68"/>
    <w:rsid w:val="0095013B"/>
    <w:rsid w:val="009502EC"/>
    <w:rsid w:val="009541C7"/>
    <w:rsid w:val="00954387"/>
    <w:rsid w:val="00954412"/>
    <w:rsid w:val="00954AC2"/>
    <w:rsid w:val="00954CAA"/>
    <w:rsid w:val="00954CB6"/>
    <w:rsid w:val="009553BA"/>
    <w:rsid w:val="00955EA4"/>
    <w:rsid w:val="00955F0F"/>
    <w:rsid w:val="00955F3E"/>
    <w:rsid w:val="009560E2"/>
    <w:rsid w:val="009569D3"/>
    <w:rsid w:val="00956E8E"/>
    <w:rsid w:val="009577BC"/>
    <w:rsid w:val="009600D3"/>
    <w:rsid w:val="009604E9"/>
    <w:rsid w:val="009605F9"/>
    <w:rsid w:val="00960925"/>
    <w:rsid w:val="009609E6"/>
    <w:rsid w:val="00960D09"/>
    <w:rsid w:val="00961C18"/>
    <w:rsid w:val="00961EDB"/>
    <w:rsid w:val="00961FD4"/>
    <w:rsid w:val="009625E1"/>
    <w:rsid w:val="00962905"/>
    <w:rsid w:val="00963819"/>
    <w:rsid w:val="00963AF1"/>
    <w:rsid w:val="00963CB4"/>
    <w:rsid w:val="009641EC"/>
    <w:rsid w:val="009646B3"/>
    <w:rsid w:val="00964BAE"/>
    <w:rsid w:val="009652F4"/>
    <w:rsid w:val="00965680"/>
    <w:rsid w:val="00965742"/>
    <w:rsid w:val="00965DF8"/>
    <w:rsid w:val="00965F7D"/>
    <w:rsid w:val="0096672B"/>
    <w:rsid w:val="00966931"/>
    <w:rsid w:val="00967189"/>
    <w:rsid w:val="00967EC0"/>
    <w:rsid w:val="0097014D"/>
    <w:rsid w:val="00970640"/>
    <w:rsid w:val="00971051"/>
    <w:rsid w:val="009712CE"/>
    <w:rsid w:val="00971666"/>
    <w:rsid w:val="00971ACD"/>
    <w:rsid w:val="00971ADB"/>
    <w:rsid w:val="00971EED"/>
    <w:rsid w:val="00971F4A"/>
    <w:rsid w:val="00971F76"/>
    <w:rsid w:val="00972EED"/>
    <w:rsid w:val="00973E5A"/>
    <w:rsid w:val="0097458C"/>
    <w:rsid w:val="00974799"/>
    <w:rsid w:val="009749D1"/>
    <w:rsid w:val="009754D2"/>
    <w:rsid w:val="00976E1C"/>
    <w:rsid w:val="00976E45"/>
    <w:rsid w:val="00977FB4"/>
    <w:rsid w:val="0098027A"/>
    <w:rsid w:val="00980B8B"/>
    <w:rsid w:val="00980BEE"/>
    <w:rsid w:val="009815F7"/>
    <w:rsid w:val="009826E3"/>
    <w:rsid w:val="009827C9"/>
    <w:rsid w:val="009829F3"/>
    <w:rsid w:val="00982E4F"/>
    <w:rsid w:val="00983F72"/>
    <w:rsid w:val="00984757"/>
    <w:rsid w:val="009847AF"/>
    <w:rsid w:val="00984B33"/>
    <w:rsid w:val="00984C40"/>
    <w:rsid w:val="00985460"/>
    <w:rsid w:val="00985D1F"/>
    <w:rsid w:val="00986B1F"/>
    <w:rsid w:val="00987143"/>
    <w:rsid w:val="0098737C"/>
    <w:rsid w:val="00987C49"/>
    <w:rsid w:val="00987F0F"/>
    <w:rsid w:val="009900F9"/>
    <w:rsid w:val="00990123"/>
    <w:rsid w:val="0099063B"/>
    <w:rsid w:val="00990CC0"/>
    <w:rsid w:val="00990F00"/>
    <w:rsid w:val="00991753"/>
    <w:rsid w:val="00992201"/>
    <w:rsid w:val="009925CD"/>
    <w:rsid w:val="009929E7"/>
    <w:rsid w:val="00992D56"/>
    <w:rsid w:val="0099320B"/>
    <w:rsid w:val="009935FB"/>
    <w:rsid w:val="00993D3E"/>
    <w:rsid w:val="00993E6E"/>
    <w:rsid w:val="00994F37"/>
    <w:rsid w:val="0099512F"/>
    <w:rsid w:val="009954DD"/>
    <w:rsid w:val="00995AAA"/>
    <w:rsid w:val="0099604C"/>
    <w:rsid w:val="009966F0"/>
    <w:rsid w:val="0099708C"/>
    <w:rsid w:val="0099708D"/>
    <w:rsid w:val="009971D0"/>
    <w:rsid w:val="00997888"/>
    <w:rsid w:val="009A01D3"/>
    <w:rsid w:val="009A01EE"/>
    <w:rsid w:val="009A1B4A"/>
    <w:rsid w:val="009A204F"/>
    <w:rsid w:val="009A27C6"/>
    <w:rsid w:val="009A2A9E"/>
    <w:rsid w:val="009A2DDC"/>
    <w:rsid w:val="009A2F07"/>
    <w:rsid w:val="009A2FE9"/>
    <w:rsid w:val="009A34D7"/>
    <w:rsid w:val="009A39B7"/>
    <w:rsid w:val="009A3A0C"/>
    <w:rsid w:val="009A3A10"/>
    <w:rsid w:val="009A3A48"/>
    <w:rsid w:val="009A3AD9"/>
    <w:rsid w:val="009A3EEC"/>
    <w:rsid w:val="009A4974"/>
    <w:rsid w:val="009A4B0A"/>
    <w:rsid w:val="009A50A8"/>
    <w:rsid w:val="009A59BA"/>
    <w:rsid w:val="009A5B09"/>
    <w:rsid w:val="009A6810"/>
    <w:rsid w:val="009A6941"/>
    <w:rsid w:val="009A697A"/>
    <w:rsid w:val="009A69E4"/>
    <w:rsid w:val="009A6B62"/>
    <w:rsid w:val="009A6FCF"/>
    <w:rsid w:val="009A728F"/>
    <w:rsid w:val="009A772C"/>
    <w:rsid w:val="009A79AD"/>
    <w:rsid w:val="009A7DBE"/>
    <w:rsid w:val="009B07B6"/>
    <w:rsid w:val="009B0B49"/>
    <w:rsid w:val="009B0DBD"/>
    <w:rsid w:val="009B148E"/>
    <w:rsid w:val="009B1ABA"/>
    <w:rsid w:val="009B1B7B"/>
    <w:rsid w:val="009B1E98"/>
    <w:rsid w:val="009B1EAC"/>
    <w:rsid w:val="009B1FEE"/>
    <w:rsid w:val="009B21F8"/>
    <w:rsid w:val="009B2222"/>
    <w:rsid w:val="009B2739"/>
    <w:rsid w:val="009B2FCA"/>
    <w:rsid w:val="009B41DE"/>
    <w:rsid w:val="009B462A"/>
    <w:rsid w:val="009B474C"/>
    <w:rsid w:val="009B4965"/>
    <w:rsid w:val="009B50C8"/>
    <w:rsid w:val="009B530A"/>
    <w:rsid w:val="009B54E4"/>
    <w:rsid w:val="009B6314"/>
    <w:rsid w:val="009B6C83"/>
    <w:rsid w:val="009B79A4"/>
    <w:rsid w:val="009C04C7"/>
    <w:rsid w:val="009C0CC1"/>
    <w:rsid w:val="009C100D"/>
    <w:rsid w:val="009C10AE"/>
    <w:rsid w:val="009C169E"/>
    <w:rsid w:val="009C1ED3"/>
    <w:rsid w:val="009C208F"/>
    <w:rsid w:val="009C29B9"/>
    <w:rsid w:val="009C318A"/>
    <w:rsid w:val="009C32A9"/>
    <w:rsid w:val="009C3715"/>
    <w:rsid w:val="009C3E0D"/>
    <w:rsid w:val="009C3F40"/>
    <w:rsid w:val="009C46A3"/>
    <w:rsid w:val="009C4910"/>
    <w:rsid w:val="009C4BB9"/>
    <w:rsid w:val="009C4E09"/>
    <w:rsid w:val="009C5372"/>
    <w:rsid w:val="009C5475"/>
    <w:rsid w:val="009C5B08"/>
    <w:rsid w:val="009C60A4"/>
    <w:rsid w:val="009C6104"/>
    <w:rsid w:val="009C69AC"/>
    <w:rsid w:val="009C6D38"/>
    <w:rsid w:val="009C6FD2"/>
    <w:rsid w:val="009C71BF"/>
    <w:rsid w:val="009C73D1"/>
    <w:rsid w:val="009C767A"/>
    <w:rsid w:val="009C7CC1"/>
    <w:rsid w:val="009C7CFF"/>
    <w:rsid w:val="009D0430"/>
    <w:rsid w:val="009D043C"/>
    <w:rsid w:val="009D1BA7"/>
    <w:rsid w:val="009D2012"/>
    <w:rsid w:val="009D210E"/>
    <w:rsid w:val="009D335A"/>
    <w:rsid w:val="009D3763"/>
    <w:rsid w:val="009D3774"/>
    <w:rsid w:val="009D3785"/>
    <w:rsid w:val="009D37C8"/>
    <w:rsid w:val="009D453E"/>
    <w:rsid w:val="009D4C8E"/>
    <w:rsid w:val="009D4FD9"/>
    <w:rsid w:val="009D5472"/>
    <w:rsid w:val="009D5ECC"/>
    <w:rsid w:val="009D6695"/>
    <w:rsid w:val="009D6BD2"/>
    <w:rsid w:val="009D6F05"/>
    <w:rsid w:val="009D7410"/>
    <w:rsid w:val="009D779F"/>
    <w:rsid w:val="009D7A40"/>
    <w:rsid w:val="009D7E8F"/>
    <w:rsid w:val="009D7F2C"/>
    <w:rsid w:val="009E0027"/>
    <w:rsid w:val="009E0961"/>
    <w:rsid w:val="009E0D03"/>
    <w:rsid w:val="009E0E89"/>
    <w:rsid w:val="009E0F66"/>
    <w:rsid w:val="009E1A9B"/>
    <w:rsid w:val="009E2112"/>
    <w:rsid w:val="009E2F4E"/>
    <w:rsid w:val="009E3420"/>
    <w:rsid w:val="009E3C26"/>
    <w:rsid w:val="009E3FBF"/>
    <w:rsid w:val="009E43FC"/>
    <w:rsid w:val="009E4A3F"/>
    <w:rsid w:val="009E4AF3"/>
    <w:rsid w:val="009E4BF0"/>
    <w:rsid w:val="009E4E69"/>
    <w:rsid w:val="009E524D"/>
    <w:rsid w:val="009E6450"/>
    <w:rsid w:val="009E6666"/>
    <w:rsid w:val="009E6EC4"/>
    <w:rsid w:val="009E7610"/>
    <w:rsid w:val="009E7EDD"/>
    <w:rsid w:val="009F08DD"/>
    <w:rsid w:val="009F0A71"/>
    <w:rsid w:val="009F0ADD"/>
    <w:rsid w:val="009F0B1A"/>
    <w:rsid w:val="009F122E"/>
    <w:rsid w:val="009F124D"/>
    <w:rsid w:val="009F176D"/>
    <w:rsid w:val="009F176F"/>
    <w:rsid w:val="009F1936"/>
    <w:rsid w:val="009F1B77"/>
    <w:rsid w:val="009F24AA"/>
    <w:rsid w:val="009F250B"/>
    <w:rsid w:val="009F260F"/>
    <w:rsid w:val="009F288D"/>
    <w:rsid w:val="009F2A55"/>
    <w:rsid w:val="009F2B03"/>
    <w:rsid w:val="009F331C"/>
    <w:rsid w:val="009F36A8"/>
    <w:rsid w:val="009F4646"/>
    <w:rsid w:val="009F4F6E"/>
    <w:rsid w:val="009F5482"/>
    <w:rsid w:val="009F5626"/>
    <w:rsid w:val="009F5713"/>
    <w:rsid w:val="009F5A31"/>
    <w:rsid w:val="009F5B71"/>
    <w:rsid w:val="009F5E3C"/>
    <w:rsid w:val="009F5E50"/>
    <w:rsid w:val="00A00464"/>
    <w:rsid w:val="00A005C0"/>
    <w:rsid w:val="00A00A1D"/>
    <w:rsid w:val="00A00C98"/>
    <w:rsid w:val="00A00E8C"/>
    <w:rsid w:val="00A01000"/>
    <w:rsid w:val="00A0109D"/>
    <w:rsid w:val="00A011BE"/>
    <w:rsid w:val="00A01585"/>
    <w:rsid w:val="00A01908"/>
    <w:rsid w:val="00A029D8"/>
    <w:rsid w:val="00A02F07"/>
    <w:rsid w:val="00A031A1"/>
    <w:rsid w:val="00A033C6"/>
    <w:rsid w:val="00A035CC"/>
    <w:rsid w:val="00A03EE8"/>
    <w:rsid w:val="00A041E9"/>
    <w:rsid w:val="00A04836"/>
    <w:rsid w:val="00A04CB6"/>
    <w:rsid w:val="00A04CDD"/>
    <w:rsid w:val="00A051A5"/>
    <w:rsid w:val="00A05985"/>
    <w:rsid w:val="00A05A93"/>
    <w:rsid w:val="00A05BC3"/>
    <w:rsid w:val="00A05D65"/>
    <w:rsid w:val="00A06632"/>
    <w:rsid w:val="00A0672D"/>
    <w:rsid w:val="00A06CC1"/>
    <w:rsid w:val="00A06DAA"/>
    <w:rsid w:val="00A06E55"/>
    <w:rsid w:val="00A075FE"/>
    <w:rsid w:val="00A07705"/>
    <w:rsid w:val="00A07E70"/>
    <w:rsid w:val="00A10249"/>
    <w:rsid w:val="00A10996"/>
    <w:rsid w:val="00A113F3"/>
    <w:rsid w:val="00A1146A"/>
    <w:rsid w:val="00A11E3A"/>
    <w:rsid w:val="00A13128"/>
    <w:rsid w:val="00A132F5"/>
    <w:rsid w:val="00A13434"/>
    <w:rsid w:val="00A13801"/>
    <w:rsid w:val="00A138F6"/>
    <w:rsid w:val="00A13A8D"/>
    <w:rsid w:val="00A140F4"/>
    <w:rsid w:val="00A149A9"/>
    <w:rsid w:val="00A14E32"/>
    <w:rsid w:val="00A14ECF"/>
    <w:rsid w:val="00A14F78"/>
    <w:rsid w:val="00A1562A"/>
    <w:rsid w:val="00A15DD7"/>
    <w:rsid w:val="00A15F83"/>
    <w:rsid w:val="00A164D4"/>
    <w:rsid w:val="00A16827"/>
    <w:rsid w:val="00A169E2"/>
    <w:rsid w:val="00A17117"/>
    <w:rsid w:val="00A17834"/>
    <w:rsid w:val="00A17D9D"/>
    <w:rsid w:val="00A20058"/>
    <w:rsid w:val="00A20586"/>
    <w:rsid w:val="00A208BD"/>
    <w:rsid w:val="00A21253"/>
    <w:rsid w:val="00A217B9"/>
    <w:rsid w:val="00A2194D"/>
    <w:rsid w:val="00A21A4C"/>
    <w:rsid w:val="00A22270"/>
    <w:rsid w:val="00A224DD"/>
    <w:rsid w:val="00A224EB"/>
    <w:rsid w:val="00A227AF"/>
    <w:rsid w:val="00A2296C"/>
    <w:rsid w:val="00A23092"/>
    <w:rsid w:val="00A23644"/>
    <w:rsid w:val="00A236FB"/>
    <w:rsid w:val="00A24E32"/>
    <w:rsid w:val="00A254B7"/>
    <w:rsid w:val="00A259A4"/>
    <w:rsid w:val="00A259EE"/>
    <w:rsid w:val="00A25B2B"/>
    <w:rsid w:val="00A25B2F"/>
    <w:rsid w:val="00A26246"/>
    <w:rsid w:val="00A262C0"/>
    <w:rsid w:val="00A26681"/>
    <w:rsid w:val="00A26BD8"/>
    <w:rsid w:val="00A26E3C"/>
    <w:rsid w:val="00A2711E"/>
    <w:rsid w:val="00A27DA3"/>
    <w:rsid w:val="00A306D9"/>
    <w:rsid w:val="00A307D4"/>
    <w:rsid w:val="00A30C7A"/>
    <w:rsid w:val="00A316EE"/>
    <w:rsid w:val="00A31E0C"/>
    <w:rsid w:val="00A32067"/>
    <w:rsid w:val="00A33053"/>
    <w:rsid w:val="00A33078"/>
    <w:rsid w:val="00A33A4B"/>
    <w:rsid w:val="00A33CA3"/>
    <w:rsid w:val="00A35166"/>
    <w:rsid w:val="00A355B5"/>
    <w:rsid w:val="00A35BC9"/>
    <w:rsid w:val="00A35E5B"/>
    <w:rsid w:val="00A365B2"/>
    <w:rsid w:val="00A36A6F"/>
    <w:rsid w:val="00A36E33"/>
    <w:rsid w:val="00A37CD1"/>
    <w:rsid w:val="00A400B5"/>
    <w:rsid w:val="00A41197"/>
    <w:rsid w:val="00A415BE"/>
    <w:rsid w:val="00A418D7"/>
    <w:rsid w:val="00A418E6"/>
    <w:rsid w:val="00A42345"/>
    <w:rsid w:val="00A423AF"/>
    <w:rsid w:val="00A4258A"/>
    <w:rsid w:val="00A426D4"/>
    <w:rsid w:val="00A42827"/>
    <w:rsid w:val="00A43034"/>
    <w:rsid w:val="00A43C3C"/>
    <w:rsid w:val="00A449C9"/>
    <w:rsid w:val="00A44FFE"/>
    <w:rsid w:val="00A452C3"/>
    <w:rsid w:val="00A45851"/>
    <w:rsid w:val="00A45AB3"/>
    <w:rsid w:val="00A45EB2"/>
    <w:rsid w:val="00A46027"/>
    <w:rsid w:val="00A46135"/>
    <w:rsid w:val="00A47405"/>
    <w:rsid w:val="00A476EA"/>
    <w:rsid w:val="00A477BE"/>
    <w:rsid w:val="00A47C7C"/>
    <w:rsid w:val="00A47F3D"/>
    <w:rsid w:val="00A50622"/>
    <w:rsid w:val="00A52143"/>
    <w:rsid w:val="00A52906"/>
    <w:rsid w:val="00A52959"/>
    <w:rsid w:val="00A52E42"/>
    <w:rsid w:val="00A540DE"/>
    <w:rsid w:val="00A5421C"/>
    <w:rsid w:val="00A5432C"/>
    <w:rsid w:val="00A543B3"/>
    <w:rsid w:val="00A55345"/>
    <w:rsid w:val="00A5575A"/>
    <w:rsid w:val="00A557F0"/>
    <w:rsid w:val="00A55E0D"/>
    <w:rsid w:val="00A564E1"/>
    <w:rsid w:val="00A569F4"/>
    <w:rsid w:val="00A56ACA"/>
    <w:rsid w:val="00A56B34"/>
    <w:rsid w:val="00A5758B"/>
    <w:rsid w:val="00A57866"/>
    <w:rsid w:val="00A57B60"/>
    <w:rsid w:val="00A57EF7"/>
    <w:rsid w:val="00A603AD"/>
    <w:rsid w:val="00A60665"/>
    <w:rsid w:val="00A60986"/>
    <w:rsid w:val="00A60A8E"/>
    <w:rsid w:val="00A60DB7"/>
    <w:rsid w:val="00A615A8"/>
    <w:rsid w:val="00A620B3"/>
    <w:rsid w:val="00A62E0B"/>
    <w:rsid w:val="00A635B8"/>
    <w:rsid w:val="00A63CBF"/>
    <w:rsid w:val="00A63E63"/>
    <w:rsid w:val="00A647B3"/>
    <w:rsid w:val="00A64925"/>
    <w:rsid w:val="00A64AD2"/>
    <w:rsid w:val="00A65280"/>
    <w:rsid w:val="00A6559B"/>
    <w:rsid w:val="00A65609"/>
    <w:rsid w:val="00A662FF"/>
    <w:rsid w:val="00A6658E"/>
    <w:rsid w:val="00A66C8E"/>
    <w:rsid w:val="00A66D89"/>
    <w:rsid w:val="00A66FAE"/>
    <w:rsid w:val="00A7001F"/>
    <w:rsid w:val="00A7025E"/>
    <w:rsid w:val="00A7128E"/>
    <w:rsid w:val="00A7137F"/>
    <w:rsid w:val="00A7153C"/>
    <w:rsid w:val="00A72426"/>
    <w:rsid w:val="00A72D4F"/>
    <w:rsid w:val="00A72E20"/>
    <w:rsid w:val="00A741AB"/>
    <w:rsid w:val="00A742F0"/>
    <w:rsid w:val="00A74B0A"/>
    <w:rsid w:val="00A74C9F"/>
    <w:rsid w:val="00A759E1"/>
    <w:rsid w:val="00A772D3"/>
    <w:rsid w:val="00A775D2"/>
    <w:rsid w:val="00A800AC"/>
    <w:rsid w:val="00A802AB"/>
    <w:rsid w:val="00A81297"/>
    <w:rsid w:val="00A813A9"/>
    <w:rsid w:val="00A81963"/>
    <w:rsid w:val="00A825D8"/>
    <w:rsid w:val="00A825F1"/>
    <w:rsid w:val="00A8265B"/>
    <w:rsid w:val="00A832A5"/>
    <w:rsid w:val="00A834A6"/>
    <w:rsid w:val="00A838BE"/>
    <w:rsid w:val="00A838C3"/>
    <w:rsid w:val="00A8393B"/>
    <w:rsid w:val="00A85001"/>
    <w:rsid w:val="00A85843"/>
    <w:rsid w:val="00A85BDB"/>
    <w:rsid w:val="00A865A1"/>
    <w:rsid w:val="00A86B48"/>
    <w:rsid w:val="00A86C66"/>
    <w:rsid w:val="00A8778D"/>
    <w:rsid w:val="00A87D9B"/>
    <w:rsid w:val="00A90146"/>
    <w:rsid w:val="00A90262"/>
    <w:rsid w:val="00A902F5"/>
    <w:rsid w:val="00A90978"/>
    <w:rsid w:val="00A90A22"/>
    <w:rsid w:val="00A918AD"/>
    <w:rsid w:val="00A92212"/>
    <w:rsid w:val="00A92A17"/>
    <w:rsid w:val="00A9395D"/>
    <w:rsid w:val="00A93A4C"/>
    <w:rsid w:val="00A9427E"/>
    <w:rsid w:val="00A94F32"/>
    <w:rsid w:val="00A95F4C"/>
    <w:rsid w:val="00A962CA"/>
    <w:rsid w:val="00A963E5"/>
    <w:rsid w:val="00A967F0"/>
    <w:rsid w:val="00A972C4"/>
    <w:rsid w:val="00A9751C"/>
    <w:rsid w:val="00A9752E"/>
    <w:rsid w:val="00AA11F1"/>
    <w:rsid w:val="00AA1378"/>
    <w:rsid w:val="00AA1547"/>
    <w:rsid w:val="00AA1E28"/>
    <w:rsid w:val="00AA2427"/>
    <w:rsid w:val="00AA2EF7"/>
    <w:rsid w:val="00AA3028"/>
    <w:rsid w:val="00AA317A"/>
    <w:rsid w:val="00AA31AE"/>
    <w:rsid w:val="00AA3692"/>
    <w:rsid w:val="00AA3866"/>
    <w:rsid w:val="00AA38E4"/>
    <w:rsid w:val="00AA3909"/>
    <w:rsid w:val="00AA3C0C"/>
    <w:rsid w:val="00AA42FB"/>
    <w:rsid w:val="00AA4832"/>
    <w:rsid w:val="00AA4BC4"/>
    <w:rsid w:val="00AA52C6"/>
    <w:rsid w:val="00AA59DF"/>
    <w:rsid w:val="00AA6034"/>
    <w:rsid w:val="00AA619A"/>
    <w:rsid w:val="00AA6A1F"/>
    <w:rsid w:val="00AA6A9B"/>
    <w:rsid w:val="00AA6B84"/>
    <w:rsid w:val="00AA6C4F"/>
    <w:rsid w:val="00AA72D6"/>
    <w:rsid w:val="00AA7762"/>
    <w:rsid w:val="00AA7A18"/>
    <w:rsid w:val="00AA7B81"/>
    <w:rsid w:val="00AB0148"/>
    <w:rsid w:val="00AB0547"/>
    <w:rsid w:val="00AB0961"/>
    <w:rsid w:val="00AB1DF6"/>
    <w:rsid w:val="00AB2697"/>
    <w:rsid w:val="00AB27E4"/>
    <w:rsid w:val="00AB3493"/>
    <w:rsid w:val="00AB368C"/>
    <w:rsid w:val="00AB3D18"/>
    <w:rsid w:val="00AB42C7"/>
    <w:rsid w:val="00AB443A"/>
    <w:rsid w:val="00AB51AA"/>
    <w:rsid w:val="00AB572E"/>
    <w:rsid w:val="00AB583E"/>
    <w:rsid w:val="00AB6022"/>
    <w:rsid w:val="00AB6173"/>
    <w:rsid w:val="00AB63BF"/>
    <w:rsid w:val="00AB6F27"/>
    <w:rsid w:val="00AB6FC4"/>
    <w:rsid w:val="00AB6FE1"/>
    <w:rsid w:val="00AB7040"/>
    <w:rsid w:val="00AB7411"/>
    <w:rsid w:val="00AB769C"/>
    <w:rsid w:val="00AB7A8C"/>
    <w:rsid w:val="00AB7C2C"/>
    <w:rsid w:val="00AC063E"/>
    <w:rsid w:val="00AC06E8"/>
    <w:rsid w:val="00AC12C2"/>
    <w:rsid w:val="00AC15C6"/>
    <w:rsid w:val="00AC2903"/>
    <w:rsid w:val="00AC2C66"/>
    <w:rsid w:val="00AC3F5E"/>
    <w:rsid w:val="00AC5008"/>
    <w:rsid w:val="00AC6219"/>
    <w:rsid w:val="00AC69B9"/>
    <w:rsid w:val="00AC6CB8"/>
    <w:rsid w:val="00AC6EC9"/>
    <w:rsid w:val="00AC7A94"/>
    <w:rsid w:val="00AC7D02"/>
    <w:rsid w:val="00AC7D84"/>
    <w:rsid w:val="00AC7F14"/>
    <w:rsid w:val="00AC7F67"/>
    <w:rsid w:val="00AD010F"/>
    <w:rsid w:val="00AD036D"/>
    <w:rsid w:val="00AD0389"/>
    <w:rsid w:val="00AD15C6"/>
    <w:rsid w:val="00AD1732"/>
    <w:rsid w:val="00AD237D"/>
    <w:rsid w:val="00AD2600"/>
    <w:rsid w:val="00AD40D5"/>
    <w:rsid w:val="00AD4B30"/>
    <w:rsid w:val="00AD529B"/>
    <w:rsid w:val="00AD5390"/>
    <w:rsid w:val="00AD565F"/>
    <w:rsid w:val="00AD57BD"/>
    <w:rsid w:val="00AD5859"/>
    <w:rsid w:val="00AD596E"/>
    <w:rsid w:val="00AD59A1"/>
    <w:rsid w:val="00AD5E4A"/>
    <w:rsid w:val="00AD5EEF"/>
    <w:rsid w:val="00AD6991"/>
    <w:rsid w:val="00AD7564"/>
    <w:rsid w:val="00AD75DC"/>
    <w:rsid w:val="00AD7680"/>
    <w:rsid w:val="00AD77D4"/>
    <w:rsid w:val="00AD78EA"/>
    <w:rsid w:val="00AD7971"/>
    <w:rsid w:val="00AD7DCC"/>
    <w:rsid w:val="00AD7E8D"/>
    <w:rsid w:val="00AE00FF"/>
    <w:rsid w:val="00AE0251"/>
    <w:rsid w:val="00AE0485"/>
    <w:rsid w:val="00AE05D5"/>
    <w:rsid w:val="00AE0980"/>
    <w:rsid w:val="00AE0CC4"/>
    <w:rsid w:val="00AE0F21"/>
    <w:rsid w:val="00AE1053"/>
    <w:rsid w:val="00AE109D"/>
    <w:rsid w:val="00AE1CEE"/>
    <w:rsid w:val="00AE1D0C"/>
    <w:rsid w:val="00AE24D2"/>
    <w:rsid w:val="00AE25DC"/>
    <w:rsid w:val="00AE29E7"/>
    <w:rsid w:val="00AE2B4E"/>
    <w:rsid w:val="00AE3A16"/>
    <w:rsid w:val="00AE4013"/>
    <w:rsid w:val="00AE405A"/>
    <w:rsid w:val="00AE44DD"/>
    <w:rsid w:val="00AE57DB"/>
    <w:rsid w:val="00AE700A"/>
    <w:rsid w:val="00AE706A"/>
    <w:rsid w:val="00AE71DA"/>
    <w:rsid w:val="00AE71F6"/>
    <w:rsid w:val="00AE74A6"/>
    <w:rsid w:val="00AE7B9B"/>
    <w:rsid w:val="00AE7C48"/>
    <w:rsid w:val="00AF0C53"/>
    <w:rsid w:val="00AF1A04"/>
    <w:rsid w:val="00AF213E"/>
    <w:rsid w:val="00AF3116"/>
    <w:rsid w:val="00AF36F5"/>
    <w:rsid w:val="00AF396A"/>
    <w:rsid w:val="00AF3D18"/>
    <w:rsid w:val="00AF4405"/>
    <w:rsid w:val="00AF490F"/>
    <w:rsid w:val="00AF4923"/>
    <w:rsid w:val="00AF5A6D"/>
    <w:rsid w:val="00AF5B1D"/>
    <w:rsid w:val="00AF60CA"/>
    <w:rsid w:val="00AF638B"/>
    <w:rsid w:val="00AF6D20"/>
    <w:rsid w:val="00AF7290"/>
    <w:rsid w:val="00AF77FC"/>
    <w:rsid w:val="00AF7BE5"/>
    <w:rsid w:val="00AF7C32"/>
    <w:rsid w:val="00AF7D02"/>
    <w:rsid w:val="00AF7FEA"/>
    <w:rsid w:val="00B0015E"/>
    <w:rsid w:val="00B00173"/>
    <w:rsid w:val="00B00577"/>
    <w:rsid w:val="00B00604"/>
    <w:rsid w:val="00B00741"/>
    <w:rsid w:val="00B008F2"/>
    <w:rsid w:val="00B013D7"/>
    <w:rsid w:val="00B0192A"/>
    <w:rsid w:val="00B01F4F"/>
    <w:rsid w:val="00B01FDF"/>
    <w:rsid w:val="00B03145"/>
    <w:rsid w:val="00B042C0"/>
    <w:rsid w:val="00B044BA"/>
    <w:rsid w:val="00B046A1"/>
    <w:rsid w:val="00B04F57"/>
    <w:rsid w:val="00B0598F"/>
    <w:rsid w:val="00B05B17"/>
    <w:rsid w:val="00B062E0"/>
    <w:rsid w:val="00B067EB"/>
    <w:rsid w:val="00B06841"/>
    <w:rsid w:val="00B07D21"/>
    <w:rsid w:val="00B101D1"/>
    <w:rsid w:val="00B107F6"/>
    <w:rsid w:val="00B10C4E"/>
    <w:rsid w:val="00B10D56"/>
    <w:rsid w:val="00B11315"/>
    <w:rsid w:val="00B118F3"/>
    <w:rsid w:val="00B11A6C"/>
    <w:rsid w:val="00B11BDC"/>
    <w:rsid w:val="00B11E44"/>
    <w:rsid w:val="00B11E9A"/>
    <w:rsid w:val="00B12D3F"/>
    <w:rsid w:val="00B134B4"/>
    <w:rsid w:val="00B13F19"/>
    <w:rsid w:val="00B14129"/>
    <w:rsid w:val="00B1443F"/>
    <w:rsid w:val="00B14B73"/>
    <w:rsid w:val="00B14C99"/>
    <w:rsid w:val="00B15207"/>
    <w:rsid w:val="00B152A9"/>
    <w:rsid w:val="00B15611"/>
    <w:rsid w:val="00B15B20"/>
    <w:rsid w:val="00B16EBC"/>
    <w:rsid w:val="00B16F6B"/>
    <w:rsid w:val="00B173EB"/>
    <w:rsid w:val="00B17E5D"/>
    <w:rsid w:val="00B2019A"/>
    <w:rsid w:val="00B20DF9"/>
    <w:rsid w:val="00B20FB5"/>
    <w:rsid w:val="00B20FC0"/>
    <w:rsid w:val="00B21E52"/>
    <w:rsid w:val="00B222E0"/>
    <w:rsid w:val="00B223BC"/>
    <w:rsid w:val="00B22438"/>
    <w:rsid w:val="00B22729"/>
    <w:rsid w:val="00B228A2"/>
    <w:rsid w:val="00B22B9E"/>
    <w:rsid w:val="00B233FF"/>
    <w:rsid w:val="00B2353C"/>
    <w:rsid w:val="00B237F9"/>
    <w:rsid w:val="00B23831"/>
    <w:rsid w:val="00B23A5A"/>
    <w:rsid w:val="00B24403"/>
    <w:rsid w:val="00B24EF6"/>
    <w:rsid w:val="00B25C72"/>
    <w:rsid w:val="00B25F6C"/>
    <w:rsid w:val="00B2603F"/>
    <w:rsid w:val="00B26047"/>
    <w:rsid w:val="00B26519"/>
    <w:rsid w:val="00B26E9B"/>
    <w:rsid w:val="00B272BB"/>
    <w:rsid w:val="00B273D2"/>
    <w:rsid w:val="00B27963"/>
    <w:rsid w:val="00B27C34"/>
    <w:rsid w:val="00B300CE"/>
    <w:rsid w:val="00B30875"/>
    <w:rsid w:val="00B30E74"/>
    <w:rsid w:val="00B31064"/>
    <w:rsid w:val="00B312CA"/>
    <w:rsid w:val="00B31495"/>
    <w:rsid w:val="00B31A79"/>
    <w:rsid w:val="00B31AA5"/>
    <w:rsid w:val="00B32327"/>
    <w:rsid w:val="00B32F7B"/>
    <w:rsid w:val="00B330F3"/>
    <w:rsid w:val="00B33603"/>
    <w:rsid w:val="00B33801"/>
    <w:rsid w:val="00B33B85"/>
    <w:rsid w:val="00B34431"/>
    <w:rsid w:val="00B34E8F"/>
    <w:rsid w:val="00B35126"/>
    <w:rsid w:val="00B351A1"/>
    <w:rsid w:val="00B35785"/>
    <w:rsid w:val="00B360D1"/>
    <w:rsid w:val="00B3634D"/>
    <w:rsid w:val="00B36942"/>
    <w:rsid w:val="00B369DA"/>
    <w:rsid w:val="00B36FE0"/>
    <w:rsid w:val="00B3706A"/>
    <w:rsid w:val="00B4095A"/>
    <w:rsid w:val="00B40B4C"/>
    <w:rsid w:val="00B410CB"/>
    <w:rsid w:val="00B4136B"/>
    <w:rsid w:val="00B41588"/>
    <w:rsid w:val="00B41884"/>
    <w:rsid w:val="00B41DCF"/>
    <w:rsid w:val="00B425E2"/>
    <w:rsid w:val="00B42A8F"/>
    <w:rsid w:val="00B4387B"/>
    <w:rsid w:val="00B43945"/>
    <w:rsid w:val="00B43DAB"/>
    <w:rsid w:val="00B444CA"/>
    <w:rsid w:val="00B45924"/>
    <w:rsid w:val="00B45B39"/>
    <w:rsid w:val="00B46354"/>
    <w:rsid w:val="00B4688B"/>
    <w:rsid w:val="00B46ADD"/>
    <w:rsid w:val="00B46B41"/>
    <w:rsid w:val="00B473CA"/>
    <w:rsid w:val="00B5070E"/>
    <w:rsid w:val="00B508AC"/>
    <w:rsid w:val="00B50999"/>
    <w:rsid w:val="00B515B2"/>
    <w:rsid w:val="00B515C4"/>
    <w:rsid w:val="00B51624"/>
    <w:rsid w:val="00B51ED7"/>
    <w:rsid w:val="00B52A84"/>
    <w:rsid w:val="00B5333F"/>
    <w:rsid w:val="00B5343E"/>
    <w:rsid w:val="00B53A19"/>
    <w:rsid w:val="00B53A70"/>
    <w:rsid w:val="00B53B42"/>
    <w:rsid w:val="00B53D12"/>
    <w:rsid w:val="00B53D7D"/>
    <w:rsid w:val="00B543CE"/>
    <w:rsid w:val="00B54593"/>
    <w:rsid w:val="00B558A4"/>
    <w:rsid w:val="00B559B5"/>
    <w:rsid w:val="00B55DC5"/>
    <w:rsid w:val="00B56522"/>
    <w:rsid w:val="00B5695B"/>
    <w:rsid w:val="00B56D3F"/>
    <w:rsid w:val="00B579F0"/>
    <w:rsid w:val="00B579F6"/>
    <w:rsid w:val="00B57B1F"/>
    <w:rsid w:val="00B601A5"/>
    <w:rsid w:val="00B6069A"/>
    <w:rsid w:val="00B60DBE"/>
    <w:rsid w:val="00B61135"/>
    <w:rsid w:val="00B6177A"/>
    <w:rsid w:val="00B61B33"/>
    <w:rsid w:val="00B629B4"/>
    <w:rsid w:val="00B63466"/>
    <w:rsid w:val="00B63639"/>
    <w:rsid w:val="00B63967"/>
    <w:rsid w:val="00B63983"/>
    <w:rsid w:val="00B63AA0"/>
    <w:rsid w:val="00B63BE2"/>
    <w:rsid w:val="00B6458B"/>
    <w:rsid w:val="00B6495E"/>
    <w:rsid w:val="00B64E47"/>
    <w:rsid w:val="00B65648"/>
    <w:rsid w:val="00B659DB"/>
    <w:rsid w:val="00B665CF"/>
    <w:rsid w:val="00B66CF4"/>
    <w:rsid w:val="00B66F04"/>
    <w:rsid w:val="00B67460"/>
    <w:rsid w:val="00B674C8"/>
    <w:rsid w:val="00B674E4"/>
    <w:rsid w:val="00B67D0D"/>
    <w:rsid w:val="00B67E48"/>
    <w:rsid w:val="00B70A27"/>
    <w:rsid w:val="00B71684"/>
    <w:rsid w:val="00B71D00"/>
    <w:rsid w:val="00B71F36"/>
    <w:rsid w:val="00B727E1"/>
    <w:rsid w:val="00B72A5D"/>
    <w:rsid w:val="00B72AD3"/>
    <w:rsid w:val="00B72C50"/>
    <w:rsid w:val="00B72C7A"/>
    <w:rsid w:val="00B72CAF"/>
    <w:rsid w:val="00B733E5"/>
    <w:rsid w:val="00B745D9"/>
    <w:rsid w:val="00B74956"/>
    <w:rsid w:val="00B7498F"/>
    <w:rsid w:val="00B74A3C"/>
    <w:rsid w:val="00B74B67"/>
    <w:rsid w:val="00B75083"/>
    <w:rsid w:val="00B758FC"/>
    <w:rsid w:val="00B75AB7"/>
    <w:rsid w:val="00B75ADE"/>
    <w:rsid w:val="00B77746"/>
    <w:rsid w:val="00B80613"/>
    <w:rsid w:val="00B80C5F"/>
    <w:rsid w:val="00B80CCA"/>
    <w:rsid w:val="00B80E99"/>
    <w:rsid w:val="00B8144F"/>
    <w:rsid w:val="00B815EB"/>
    <w:rsid w:val="00B8174A"/>
    <w:rsid w:val="00B8217F"/>
    <w:rsid w:val="00B8241E"/>
    <w:rsid w:val="00B82919"/>
    <w:rsid w:val="00B82B38"/>
    <w:rsid w:val="00B82E14"/>
    <w:rsid w:val="00B82E54"/>
    <w:rsid w:val="00B83622"/>
    <w:rsid w:val="00B849E5"/>
    <w:rsid w:val="00B849F9"/>
    <w:rsid w:val="00B8518B"/>
    <w:rsid w:val="00B853EA"/>
    <w:rsid w:val="00B85797"/>
    <w:rsid w:val="00B85C47"/>
    <w:rsid w:val="00B86594"/>
    <w:rsid w:val="00B86616"/>
    <w:rsid w:val="00B870EA"/>
    <w:rsid w:val="00B87516"/>
    <w:rsid w:val="00B879D7"/>
    <w:rsid w:val="00B9025A"/>
    <w:rsid w:val="00B9060E"/>
    <w:rsid w:val="00B90A1B"/>
    <w:rsid w:val="00B90E11"/>
    <w:rsid w:val="00B9201A"/>
    <w:rsid w:val="00B926E4"/>
    <w:rsid w:val="00B9282B"/>
    <w:rsid w:val="00B92877"/>
    <w:rsid w:val="00B9288B"/>
    <w:rsid w:val="00B92B81"/>
    <w:rsid w:val="00B92EA9"/>
    <w:rsid w:val="00B93092"/>
    <w:rsid w:val="00B93229"/>
    <w:rsid w:val="00B936E6"/>
    <w:rsid w:val="00B939D5"/>
    <w:rsid w:val="00B9402D"/>
    <w:rsid w:val="00B949BA"/>
    <w:rsid w:val="00B94CAD"/>
    <w:rsid w:val="00B94F02"/>
    <w:rsid w:val="00B95EB6"/>
    <w:rsid w:val="00B96853"/>
    <w:rsid w:val="00B97C82"/>
    <w:rsid w:val="00BA0A78"/>
    <w:rsid w:val="00BA0C60"/>
    <w:rsid w:val="00BA0CC2"/>
    <w:rsid w:val="00BA0CFF"/>
    <w:rsid w:val="00BA1A83"/>
    <w:rsid w:val="00BA1CE4"/>
    <w:rsid w:val="00BA369B"/>
    <w:rsid w:val="00BA38F6"/>
    <w:rsid w:val="00BA3A7D"/>
    <w:rsid w:val="00BA522F"/>
    <w:rsid w:val="00BA5989"/>
    <w:rsid w:val="00BA5CA3"/>
    <w:rsid w:val="00BA6946"/>
    <w:rsid w:val="00BA73AA"/>
    <w:rsid w:val="00BA772A"/>
    <w:rsid w:val="00BB1F71"/>
    <w:rsid w:val="00BB2F2F"/>
    <w:rsid w:val="00BB3194"/>
    <w:rsid w:val="00BB41A6"/>
    <w:rsid w:val="00BB49CA"/>
    <w:rsid w:val="00BB4E64"/>
    <w:rsid w:val="00BB508E"/>
    <w:rsid w:val="00BB5AC8"/>
    <w:rsid w:val="00BB693B"/>
    <w:rsid w:val="00BB695E"/>
    <w:rsid w:val="00BB6C0F"/>
    <w:rsid w:val="00BB7DCC"/>
    <w:rsid w:val="00BC00F3"/>
    <w:rsid w:val="00BC0132"/>
    <w:rsid w:val="00BC077A"/>
    <w:rsid w:val="00BC09AE"/>
    <w:rsid w:val="00BC0E77"/>
    <w:rsid w:val="00BC1E41"/>
    <w:rsid w:val="00BC2105"/>
    <w:rsid w:val="00BC24A7"/>
    <w:rsid w:val="00BC28AE"/>
    <w:rsid w:val="00BC2A1E"/>
    <w:rsid w:val="00BC2AD4"/>
    <w:rsid w:val="00BC3029"/>
    <w:rsid w:val="00BC305B"/>
    <w:rsid w:val="00BC3525"/>
    <w:rsid w:val="00BC376C"/>
    <w:rsid w:val="00BC3CA5"/>
    <w:rsid w:val="00BC3FE3"/>
    <w:rsid w:val="00BC410E"/>
    <w:rsid w:val="00BC41E1"/>
    <w:rsid w:val="00BC4242"/>
    <w:rsid w:val="00BC46ED"/>
    <w:rsid w:val="00BC4D15"/>
    <w:rsid w:val="00BC504D"/>
    <w:rsid w:val="00BC5B31"/>
    <w:rsid w:val="00BC62EE"/>
    <w:rsid w:val="00BC66DC"/>
    <w:rsid w:val="00BC6A9F"/>
    <w:rsid w:val="00BC6F3E"/>
    <w:rsid w:val="00BC7167"/>
    <w:rsid w:val="00BD0FF5"/>
    <w:rsid w:val="00BD1664"/>
    <w:rsid w:val="00BD174A"/>
    <w:rsid w:val="00BD1B94"/>
    <w:rsid w:val="00BD1E25"/>
    <w:rsid w:val="00BD2297"/>
    <w:rsid w:val="00BD2550"/>
    <w:rsid w:val="00BD2900"/>
    <w:rsid w:val="00BD29AE"/>
    <w:rsid w:val="00BD2C45"/>
    <w:rsid w:val="00BD30B2"/>
    <w:rsid w:val="00BD377F"/>
    <w:rsid w:val="00BD3A6F"/>
    <w:rsid w:val="00BD40AD"/>
    <w:rsid w:val="00BD4541"/>
    <w:rsid w:val="00BD491B"/>
    <w:rsid w:val="00BD4C4E"/>
    <w:rsid w:val="00BD4CD6"/>
    <w:rsid w:val="00BD50F7"/>
    <w:rsid w:val="00BD5121"/>
    <w:rsid w:val="00BD51A2"/>
    <w:rsid w:val="00BD525B"/>
    <w:rsid w:val="00BD5E5A"/>
    <w:rsid w:val="00BD649B"/>
    <w:rsid w:val="00BD6634"/>
    <w:rsid w:val="00BD66FE"/>
    <w:rsid w:val="00BD694F"/>
    <w:rsid w:val="00BD78A0"/>
    <w:rsid w:val="00BD7B03"/>
    <w:rsid w:val="00BD7CE9"/>
    <w:rsid w:val="00BE006A"/>
    <w:rsid w:val="00BE03B6"/>
    <w:rsid w:val="00BE08FE"/>
    <w:rsid w:val="00BE0A48"/>
    <w:rsid w:val="00BE0CC0"/>
    <w:rsid w:val="00BE0D08"/>
    <w:rsid w:val="00BE1E22"/>
    <w:rsid w:val="00BE1E97"/>
    <w:rsid w:val="00BE1FFC"/>
    <w:rsid w:val="00BE263C"/>
    <w:rsid w:val="00BE308D"/>
    <w:rsid w:val="00BE366D"/>
    <w:rsid w:val="00BE3BF4"/>
    <w:rsid w:val="00BE3E4E"/>
    <w:rsid w:val="00BE45D9"/>
    <w:rsid w:val="00BE46C9"/>
    <w:rsid w:val="00BE4A6D"/>
    <w:rsid w:val="00BE4D02"/>
    <w:rsid w:val="00BE4F90"/>
    <w:rsid w:val="00BE52E1"/>
    <w:rsid w:val="00BE583A"/>
    <w:rsid w:val="00BE5DAB"/>
    <w:rsid w:val="00BE6234"/>
    <w:rsid w:val="00BE65F7"/>
    <w:rsid w:val="00BE6EE0"/>
    <w:rsid w:val="00BE6F88"/>
    <w:rsid w:val="00BE70C3"/>
    <w:rsid w:val="00BE712F"/>
    <w:rsid w:val="00BE75F3"/>
    <w:rsid w:val="00BE78A4"/>
    <w:rsid w:val="00BE7D67"/>
    <w:rsid w:val="00BE7F9E"/>
    <w:rsid w:val="00BF0A29"/>
    <w:rsid w:val="00BF121E"/>
    <w:rsid w:val="00BF1797"/>
    <w:rsid w:val="00BF18F5"/>
    <w:rsid w:val="00BF1C09"/>
    <w:rsid w:val="00BF1C51"/>
    <w:rsid w:val="00BF1F01"/>
    <w:rsid w:val="00BF280D"/>
    <w:rsid w:val="00BF3027"/>
    <w:rsid w:val="00BF3BF6"/>
    <w:rsid w:val="00BF3DC8"/>
    <w:rsid w:val="00BF3FC1"/>
    <w:rsid w:val="00BF4F00"/>
    <w:rsid w:val="00BF5038"/>
    <w:rsid w:val="00BF545D"/>
    <w:rsid w:val="00BF56C8"/>
    <w:rsid w:val="00BF5B6E"/>
    <w:rsid w:val="00BF5CE7"/>
    <w:rsid w:val="00BF5FB1"/>
    <w:rsid w:val="00BF6281"/>
    <w:rsid w:val="00BF62C3"/>
    <w:rsid w:val="00BF671E"/>
    <w:rsid w:val="00BF6736"/>
    <w:rsid w:val="00BF6852"/>
    <w:rsid w:val="00BF6F02"/>
    <w:rsid w:val="00BF7A34"/>
    <w:rsid w:val="00C0024B"/>
    <w:rsid w:val="00C006E0"/>
    <w:rsid w:val="00C009F6"/>
    <w:rsid w:val="00C00BC5"/>
    <w:rsid w:val="00C00EF5"/>
    <w:rsid w:val="00C012F5"/>
    <w:rsid w:val="00C01B12"/>
    <w:rsid w:val="00C01E42"/>
    <w:rsid w:val="00C01F77"/>
    <w:rsid w:val="00C023CE"/>
    <w:rsid w:val="00C02C5D"/>
    <w:rsid w:val="00C02C81"/>
    <w:rsid w:val="00C03B0E"/>
    <w:rsid w:val="00C03E56"/>
    <w:rsid w:val="00C041A9"/>
    <w:rsid w:val="00C041FC"/>
    <w:rsid w:val="00C04538"/>
    <w:rsid w:val="00C046DB"/>
    <w:rsid w:val="00C04AC6"/>
    <w:rsid w:val="00C055FF"/>
    <w:rsid w:val="00C058A9"/>
    <w:rsid w:val="00C05D37"/>
    <w:rsid w:val="00C06412"/>
    <w:rsid w:val="00C068D5"/>
    <w:rsid w:val="00C06D4C"/>
    <w:rsid w:val="00C06FB0"/>
    <w:rsid w:val="00C07189"/>
    <w:rsid w:val="00C07998"/>
    <w:rsid w:val="00C07F03"/>
    <w:rsid w:val="00C07FEE"/>
    <w:rsid w:val="00C10246"/>
    <w:rsid w:val="00C1083D"/>
    <w:rsid w:val="00C113DB"/>
    <w:rsid w:val="00C11CAC"/>
    <w:rsid w:val="00C121B8"/>
    <w:rsid w:val="00C12549"/>
    <w:rsid w:val="00C12880"/>
    <w:rsid w:val="00C1364B"/>
    <w:rsid w:val="00C13739"/>
    <w:rsid w:val="00C13900"/>
    <w:rsid w:val="00C139C1"/>
    <w:rsid w:val="00C13A55"/>
    <w:rsid w:val="00C13CA5"/>
    <w:rsid w:val="00C14939"/>
    <w:rsid w:val="00C1563F"/>
    <w:rsid w:val="00C158B8"/>
    <w:rsid w:val="00C163C7"/>
    <w:rsid w:val="00C164A2"/>
    <w:rsid w:val="00C1768E"/>
    <w:rsid w:val="00C17C11"/>
    <w:rsid w:val="00C201B2"/>
    <w:rsid w:val="00C203B8"/>
    <w:rsid w:val="00C20AE1"/>
    <w:rsid w:val="00C21B94"/>
    <w:rsid w:val="00C21E4A"/>
    <w:rsid w:val="00C227D6"/>
    <w:rsid w:val="00C22E9D"/>
    <w:rsid w:val="00C22EB6"/>
    <w:rsid w:val="00C231AD"/>
    <w:rsid w:val="00C238DD"/>
    <w:rsid w:val="00C239DB"/>
    <w:rsid w:val="00C23D6E"/>
    <w:rsid w:val="00C247FB"/>
    <w:rsid w:val="00C2484A"/>
    <w:rsid w:val="00C24917"/>
    <w:rsid w:val="00C24B1B"/>
    <w:rsid w:val="00C24BBA"/>
    <w:rsid w:val="00C24E68"/>
    <w:rsid w:val="00C252ED"/>
    <w:rsid w:val="00C253E7"/>
    <w:rsid w:val="00C25EAE"/>
    <w:rsid w:val="00C266C1"/>
    <w:rsid w:val="00C27120"/>
    <w:rsid w:val="00C271A9"/>
    <w:rsid w:val="00C27C41"/>
    <w:rsid w:val="00C27DB3"/>
    <w:rsid w:val="00C31209"/>
    <w:rsid w:val="00C314BE"/>
    <w:rsid w:val="00C31832"/>
    <w:rsid w:val="00C323E4"/>
    <w:rsid w:val="00C32DC3"/>
    <w:rsid w:val="00C32E3B"/>
    <w:rsid w:val="00C33D94"/>
    <w:rsid w:val="00C3541D"/>
    <w:rsid w:val="00C35597"/>
    <w:rsid w:val="00C35AF6"/>
    <w:rsid w:val="00C361EE"/>
    <w:rsid w:val="00C363FD"/>
    <w:rsid w:val="00C366E6"/>
    <w:rsid w:val="00C36966"/>
    <w:rsid w:val="00C36FE6"/>
    <w:rsid w:val="00C37421"/>
    <w:rsid w:val="00C3759E"/>
    <w:rsid w:val="00C37C27"/>
    <w:rsid w:val="00C40309"/>
    <w:rsid w:val="00C40532"/>
    <w:rsid w:val="00C40559"/>
    <w:rsid w:val="00C410B2"/>
    <w:rsid w:val="00C41B3B"/>
    <w:rsid w:val="00C41F1A"/>
    <w:rsid w:val="00C42F06"/>
    <w:rsid w:val="00C42F29"/>
    <w:rsid w:val="00C4305E"/>
    <w:rsid w:val="00C43374"/>
    <w:rsid w:val="00C4364E"/>
    <w:rsid w:val="00C436C6"/>
    <w:rsid w:val="00C43CF4"/>
    <w:rsid w:val="00C43F44"/>
    <w:rsid w:val="00C442D5"/>
    <w:rsid w:val="00C446B5"/>
    <w:rsid w:val="00C44DFB"/>
    <w:rsid w:val="00C45C0C"/>
    <w:rsid w:val="00C45D07"/>
    <w:rsid w:val="00C45EE5"/>
    <w:rsid w:val="00C46A0A"/>
    <w:rsid w:val="00C46C62"/>
    <w:rsid w:val="00C46E39"/>
    <w:rsid w:val="00C50334"/>
    <w:rsid w:val="00C5070D"/>
    <w:rsid w:val="00C50A50"/>
    <w:rsid w:val="00C50CCD"/>
    <w:rsid w:val="00C5178A"/>
    <w:rsid w:val="00C5198B"/>
    <w:rsid w:val="00C51C87"/>
    <w:rsid w:val="00C51CE0"/>
    <w:rsid w:val="00C51F10"/>
    <w:rsid w:val="00C524C4"/>
    <w:rsid w:val="00C52930"/>
    <w:rsid w:val="00C52EC9"/>
    <w:rsid w:val="00C5395D"/>
    <w:rsid w:val="00C53D7E"/>
    <w:rsid w:val="00C5416E"/>
    <w:rsid w:val="00C54521"/>
    <w:rsid w:val="00C54C01"/>
    <w:rsid w:val="00C54E23"/>
    <w:rsid w:val="00C5512C"/>
    <w:rsid w:val="00C553A2"/>
    <w:rsid w:val="00C55775"/>
    <w:rsid w:val="00C55A62"/>
    <w:rsid w:val="00C55D9B"/>
    <w:rsid w:val="00C55F57"/>
    <w:rsid w:val="00C567F1"/>
    <w:rsid w:val="00C568EB"/>
    <w:rsid w:val="00C570DA"/>
    <w:rsid w:val="00C570EE"/>
    <w:rsid w:val="00C57C8A"/>
    <w:rsid w:val="00C57D43"/>
    <w:rsid w:val="00C57D9A"/>
    <w:rsid w:val="00C6062D"/>
    <w:rsid w:val="00C60FFC"/>
    <w:rsid w:val="00C6100C"/>
    <w:rsid w:val="00C6143C"/>
    <w:rsid w:val="00C6151B"/>
    <w:rsid w:val="00C61524"/>
    <w:rsid w:val="00C62254"/>
    <w:rsid w:val="00C626FC"/>
    <w:rsid w:val="00C63CE6"/>
    <w:rsid w:val="00C648B9"/>
    <w:rsid w:val="00C64AE5"/>
    <w:rsid w:val="00C65361"/>
    <w:rsid w:val="00C65677"/>
    <w:rsid w:val="00C6581E"/>
    <w:rsid w:val="00C66339"/>
    <w:rsid w:val="00C66DFA"/>
    <w:rsid w:val="00C678C8"/>
    <w:rsid w:val="00C67CAB"/>
    <w:rsid w:val="00C67F5D"/>
    <w:rsid w:val="00C70711"/>
    <w:rsid w:val="00C7081A"/>
    <w:rsid w:val="00C71031"/>
    <w:rsid w:val="00C711E2"/>
    <w:rsid w:val="00C71638"/>
    <w:rsid w:val="00C72ACD"/>
    <w:rsid w:val="00C72C2F"/>
    <w:rsid w:val="00C72DEC"/>
    <w:rsid w:val="00C743C9"/>
    <w:rsid w:val="00C74996"/>
    <w:rsid w:val="00C74D19"/>
    <w:rsid w:val="00C74D29"/>
    <w:rsid w:val="00C7555A"/>
    <w:rsid w:val="00C75C52"/>
    <w:rsid w:val="00C7654E"/>
    <w:rsid w:val="00C76795"/>
    <w:rsid w:val="00C768D5"/>
    <w:rsid w:val="00C76F9B"/>
    <w:rsid w:val="00C77674"/>
    <w:rsid w:val="00C77CC3"/>
    <w:rsid w:val="00C804C3"/>
    <w:rsid w:val="00C80963"/>
    <w:rsid w:val="00C8100F"/>
    <w:rsid w:val="00C810B7"/>
    <w:rsid w:val="00C814BC"/>
    <w:rsid w:val="00C816B0"/>
    <w:rsid w:val="00C81BF8"/>
    <w:rsid w:val="00C81D50"/>
    <w:rsid w:val="00C82086"/>
    <w:rsid w:val="00C82533"/>
    <w:rsid w:val="00C827A7"/>
    <w:rsid w:val="00C82D05"/>
    <w:rsid w:val="00C82F8A"/>
    <w:rsid w:val="00C83476"/>
    <w:rsid w:val="00C839D6"/>
    <w:rsid w:val="00C839F7"/>
    <w:rsid w:val="00C83F58"/>
    <w:rsid w:val="00C854D8"/>
    <w:rsid w:val="00C860A3"/>
    <w:rsid w:val="00C86206"/>
    <w:rsid w:val="00C8644C"/>
    <w:rsid w:val="00C86BD9"/>
    <w:rsid w:val="00C86D2C"/>
    <w:rsid w:val="00C87A6A"/>
    <w:rsid w:val="00C87C5C"/>
    <w:rsid w:val="00C901F4"/>
    <w:rsid w:val="00C907BA"/>
    <w:rsid w:val="00C90A8E"/>
    <w:rsid w:val="00C90D80"/>
    <w:rsid w:val="00C91623"/>
    <w:rsid w:val="00C9238C"/>
    <w:rsid w:val="00C92B78"/>
    <w:rsid w:val="00C92C74"/>
    <w:rsid w:val="00C92F4D"/>
    <w:rsid w:val="00C93269"/>
    <w:rsid w:val="00C935C0"/>
    <w:rsid w:val="00C93934"/>
    <w:rsid w:val="00C9402A"/>
    <w:rsid w:val="00C9425C"/>
    <w:rsid w:val="00C94306"/>
    <w:rsid w:val="00C946DB"/>
    <w:rsid w:val="00C94A48"/>
    <w:rsid w:val="00C94C09"/>
    <w:rsid w:val="00C96CB7"/>
    <w:rsid w:val="00C96F58"/>
    <w:rsid w:val="00C972F2"/>
    <w:rsid w:val="00C973A2"/>
    <w:rsid w:val="00C975A2"/>
    <w:rsid w:val="00C976DA"/>
    <w:rsid w:val="00CA0948"/>
    <w:rsid w:val="00CA0DB6"/>
    <w:rsid w:val="00CA1C9A"/>
    <w:rsid w:val="00CA23EA"/>
    <w:rsid w:val="00CA2521"/>
    <w:rsid w:val="00CA255D"/>
    <w:rsid w:val="00CA2B98"/>
    <w:rsid w:val="00CA309A"/>
    <w:rsid w:val="00CA3306"/>
    <w:rsid w:val="00CA363C"/>
    <w:rsid w:val="00CA3C0B"/>
    <w:rsid w:val="00CA434F"/>
    <w:rsid w:val="00CA4ACF"/>
    <w:rsid w:val="00CA4CDC"/>
    <w:rsid w:val="00CA4FEA"/>
    <w:rsid w:val="00CA50C2"/>
    <w:rsid w:val="00CA51DE"/>
    <w:rsid w:val="00CA5F1B"/>
    <w:rsid w:val="00CA5F58"/>
    <w:rsid w:val="00CA6358"/>
    <w:rsid w:val="00CA6700"/>
    <w:rsid w:val="00CA6A06"/>
    <w:rsid w:val="00CA6ADC"/>
    <w:rsid w:val="00CA71CC"/>
    <w:rsid w:val="00CA732D"/>
    <w:rsid w:val="00CB06C7"/>
    <w:rsid w:val="00CB096E"/>
    <w:rsid w:val="00CB1337"/>
    <w:rsid w:val="00CB1793"/>
    <w:rsid w:val="00CB1A53"/>
    <w:rsid w:val="00CB1AE5"/>
    <w:rsid w:val="00CB1C2F"/>
    <w:rsid w:val="00CB2128"/>
    <w:rsid w:val="00CB26F8"/>
    <w:rsid w:val="00CB27B9"/>
    <w:rsid w:val="00CB28C9"/>
    <w:rsid w:val="00CB2930"/>
    <w:rsid w:val="00CB2A55"/>
    <w:rsid w:val="00CB2AAD"/>
    <w:rsid w:val="00CB35EC"/>
    <w:rsid w:val="00CB3838"/>
    <w:rsid w:val="00CB3ABB"/>
    <w:rsid w:val="00CB3C65"/>
    <w:rsid w:val="00CB3D1A"/>
    <w:rsid w:val="00CB3D30"/>
    <w:rsid w:val="00CB3EC0"/>
    <w:rsid w:val="00CB50AE"/>
    <w:rsid w:val="00CB5354"/>
    <w:rsid w:val="00CB588C"/>
    <w:rsid w:val="00CB6234"/>
    <w:rsid w:val="00CB78D2"/>
    <w:rsid w:val="00CB7A98"/>
    <w:rsid w:val="00CB7B8C"/>
    <w:rsid w:val="00CB7CAB"/>
    <w:rsid w:val="00CB7E95"/>
    <w:rsid w:val="00CC0740"/>
    <w:rsid w:val="00CC076F"/>
    <w:rsid w:val="00CC08CD"/>
    <w:rsid w:val="00CC13EB"/>
    <w:rsid w:val="00CC1A60"/>
    <w:rsid w:val="00CC2C3B"/>
    <w:rsid w:val="00CC3D72"/>
    <w:rsid w:val="00CC3DDF"/>
    <w:rsid w:val="00CC3E14"/>
    <w:rsid w:val="00CC3E5A"/>
    <w:rsid w:val="00CC3FD4"/>
    <w:rsid w:val="00CC42C2"/>
    <w:rsid w:val="00CC4628"/>
    <w:rsid w:val="00CC4679"/>
    <w:rsid w:val="00CC4DA7"/>
    <w:rsid w:val="00CC5011"/>
    <w:rsid w:val="00CC51DD"/>
    <w:rsid w:val="00CC5301"/>
    <w:rsid w:val="00CC542E"/>
    <w:rsid w:val="00CC55BC"/>
    <w:rsid w:val="00CC69BD"/>
    <w:rsid w:val="00CC6CBA"/>
    <w:rsid w:val="00CC74D0"/>
    <w:rsid w:val="00CC7621"/>
    <w:rsid w:val="00CC7B9B"/>
    <w:rsid w:val="00CD0246"/>
    <w:rsid w:val="00CD04CB"/>
    <w:rsid w:val="00CD0728"/>
    <w:rsid w:val="00CD128D"/>
    <w:rsid w:val="00CD1AD1"/>
    <w:rsid w:val="00CD1F92"/>
    <w:rsid w:val="00CD2FE7"/>
    <w:rsid w:val="00CD3608"/>
    <w:rsid w:val="00CD3BB9"/>
    <w:rsid w:val="00CD3E8C"/>
    <w:rsid w:val="00CD4763"/>
    <w:rsid w:val="00CD47F1"/>
    <w:rsid w:val="00CD4DE1"/>
    <w:rsid w:val="00CD5160"/>
    <w:rsid w:val="00CD6054"/>
    <w:rsid w:val="00CD6385"/>
    <w:rsid w:val="00CD6792"/>
    <w:rsid w:val="00CD6936"/>
    <w:rsid w:val="00CD6C71"/>
    <w:rsid w:val="00CE07BF"/>
    <w:rsid w:val="00CE09DD"/>
    <w:rsid w:val="00CE146B"/>
    <w:rsid w:val="00CE158D"/>
    <w:rsid w:val="00CE2B94"/>
    <w:rsid w:val="00CE2DAD"/>
    <w:rsid w:val="00CE3CBD"/>
    <w:rsid w:val="00CE46E1"/>
    <w:rsid w:val="00CE489D"/>
    <w:rsid w:val="00CE5219"/>
    <w:rsid w:val="00CE53D4"/>
    <w:rsid w:val="00CE59F2"/>
    <w:rsid w:val="00CE5A10"/>
    <w:rsid w:val="00CE653F"/>
    <w:rsid w:val="00CE6576"/>
    <w:rsid w:val="00CF07A8"/>
    <w:rsid w:val="00CF0B2C"/>
    <w:rsid w:val="00CF1BBC"/>
    <w:rsid w:val="00CF1C4E"/>
    <w:rsid w:val="00CF2636"/>
    <w:rsid w:val="00CF270B"/>
    <w:rsid w:val="00CF2C3D"/>
    <w:rsid w:val="00CF3299"/>
    <w:rsid w:val="00CF36DC"/>
    <w:rsid w:val="00CF3967"/>
    <w:rsid w:val="00CF3EF0"/>
    <w:rsid w:val="00CF4F48"/>
    <w:rsid w:val="00CF6298"/>
    <w:rsid w:val="00CF64BB"/>
    <w:rsid w:val="00CF6581"/>
    <w:rsid w:val="00CF68D9"/>
    <w:rsid w:val="00CF7296"/>
    <w:rsid w:val="00CF7983"/>
    <w:rsid w:val="00D005FF"/>
    <w:rsid w:val="00D00951"/>
    <w:rsid w:val="00D00E3D"/>
    <w:rsid w:val="00D00F9D"/>
    <w:rsid w:val="00D01696"/>
    <w:rsid w:val="00D019A2"/>
    <w:rsid w:val="00D025D1"/>
    <w:rsid w:val="00D032B8"/>
    <w:rsid w:val="00D03583"/>
    <w:rsid w:val="00D039DD"/>
    <w:rsid w:val="00D051AF"/>
    <w:rsid w:val="00D05E9E"/>
    <w:rsid w:val="00D05F0C"/>
    <w:rsid w:val="00D063E5"/>
    <w:rsid w:val="00D0704C"/>
    <w:rsid w:val="00D07440"/>
    <w:rsid w:val="00D07928"/>
    <w:rsid w:val="00D07E5F"/>
    <w:rsid w:val="00D104DB"/>
    <w:rsid w:val="00D107A6"/>
    <w:rsid w:val="00D10A64"/>
    <w:rsid w:val="00D10F58"/>
    <w:rsid w:val="00D110F5"/>
    <w:rsid w:val="00D11384"/>
    <w:rsid w:val="00D11677"/>
    <w:rsid w:val="00D11DEB"/>
    <w:rsid w:val="00D11EE0"/>
    <w:rsid w:val="00D122FD"/>
    <w:rsid w:val="00D1271B"/>
    <w:rsid w:val="00D12930"/>
    <w:rsid w:val="00D131F0"/>
    <w:rsid w:val="00D133E7"/>
    <w:rsid w:val="00D137A3"/>
    <w:rsid w:val="00D13AD0"/>
    <w:rsid w:val="00D13CFD"/>
    <w:rsid w:val="00D143D1"/>
    <w:rsid w:val="00D14652"/>
    <w:rsid w:val="00D150E9"/>
    <w:rsid w:val="00D1532B"/>
    <w:rsid w:val="00D156C0"/>
    <w:rsid w:val="00D1574D"/>
    <w:rsid w:val="00D15B54"/>
    <w:rsid w:val="00D16036"/>
    <w:rsid w:val="00D16F3A"/>
    <w:rsid w:val="00D1755B"/>
    <w:rsid w:val="00D17CE7"/>
    <w:rsid w:val="00D20784"/>
    <w:rsid w:val="00D20FF0"/>
    <w:rsid w:val="00D221B8"/>
    <w:rsid w:val="00D22AD4"/>
    <w:rsid w:val="00D22ADC"/>
    <w:rsid w:val="00D2303E"/>
    <w:rsid w:val="00D236F7"/>
    <w:rsid w:val="00D23AE7"/>
    <w:rsid w:val="00D23D88"/>
    <w:rsid w:val="00D24093"/>
    <w:rsid w:val="00D240CF"/>
    <w:rsid w:val="00D24117"/>
    <w:rsid w:val="00D241C2"/>
    <w:rsid w:val="00D246FB"/>
    <w:rsid w:val="00D24748"/>
    <w:rsid w:val="00D248F8"/>
    <w:rsid w:val="00D24B63"/>
    <w:rsid w:val="00D24DC3"/>
    <w:rsid w:val="00D25319"/>
    <w:rsid w:val="00D254EE"/>
    <w:rsid w:val="00D25CAF"/>
    <w:rsid w:val="00D2607F"/>
    <w:rsid w:val="00D26733"/>
    <w:rsid w:val="00D26B89"/>
    <w:rsid w:val="00D279BC"/>
    <w:rsid w:val="00D27E92"/>
    <w:rsid w:val="00D30261"/>
    <w:rsid w:val="00D30461"/>
    <w:rsid w:val="00D307BA"/>
    <w:rsid w:val="00D30AF9"/>
    <w:rsid w:val="00D31F91"/>
    <w:rsid w:val="00D3213A"/>
    <w:rsid w:val="00D32385"/>
    <w:rsid w:val="00D326E4"/>
    <w:rsid w:val="00D33DCB"/>
    <w:rsid w:val="00D33FCE"/>
    <w:rsid w:val="00D3427C"/>
    <w:rsid w:val="00D349AB"/>
    <w:rsid w:val="00D349ED"/>
    <w:rsid w:val="00D353C5"/>
    <w:rsid w:val="00D354D9"/>
    <w:rsid w:val="00D35504"/>
    <w:rsid w:val="00D356DC"/>
    <w:rsid w:val="00D359DA"/>
    <w:rsid w:val="00D35DD6"/>
    <w:rsid w:val="00D3618C"/>
    <w:rsid w:val="00D3630B"/>
    <w:rsid w:val="00D367A7"/>
    <w:rsid w:val="00D36D46"/>
    <w:rsid w:val="00D37044"/>
    <w:rsid w:val="00D370A9"/>
    <w:rsid w:val="00D371F3"/>
    <w:rsid w:val="00D3735F"/>
    <w:rsid w:val="00D37797"/>
    <w:rsid w:val="00D37C41"/>
    <w:rsid w:val="00D4111D"/>
    <w:rsid w:val="00D412D3"/>
    <w:rsid w:val="00D4135A"/>
    <w:rsid w:val="00D4238F"/>
    <w:rsid w:val="00D42756"/>
    <w:rsid w:val="00D42C47"/>
    <w:rsid w:val="00D42D5F"/>
    <w:rsid w:val="00D42DBB"/>
    <w:rsid w:val="00D42ECA"/>
    <w:rsid w:val="00D4304F"/>
    <w:rsid w:val="00D436E3"/>
    <w:rsid w:val="00D43B87"/>
    <w:rsid w:val="00D44CAB"/>
    <w:rsid w:val="00D44ED2"/>
    <w:rsid w:val="00D455F4"/>
    <w:rsid w:val="00D4561B"/>
    <w:rsid w:val="00D46102"/>
    <w:rsid w:val="00D466EB"/>
    <w:rsid w:val="00D466F3"/>
    <w:rsid w:val="00D47AF1"/>
    <w:rsid w:val="00D50051"/>
    <w:rsid w:val="00D50146"/>
    <w:rsid w:val="00D50291"/>
    <w:rsid w:val="00D505D2"/>
    <w:rsid w:val="00D506D7"/>
    <w:rsid w:val="00D507FA"/>
    <w:rsid w:val="00D50CF8"/>
    <w:rsid w:val="00D50EBE"/>
    <w:rsid w:val="00D5176E"/>
    <w:rsid w:val="00D5183A"/>
    <w:rsid w:val="00D520AB"/>
    <w:rsid w:val="00D52600"/>
    <w:rsid w:val="00D52C26"/>
    <w:rsid w:val="00D52CB8"/>
    <w:rsid w:val="00D52DB6"/>
    <w:rsid w:val="00D53BD9"/>
    <w:rsid w:val="00D53F4A"/>
    <w:rsid w:val="00D54689"/>
    <w:rsid w:val="00D549AA"/>
    <w:rsid w:val="00D54E9F"/>
    <w:rsid w:val="00D54FF9"/>
    <w:rsid w:val="00D552A4"/>
    <w:rsid w:val="00D552D5"/>
    <w:rsid w:val="00D55402"/>
    <w:rsid w:val="00D55A23"/>
    <w:rsid w:val="00D55CC8"/>
    <w:rsid w:val="00D5623E"/>
    <w:rsid w:val="00D5628C"/>
    <w:rsid w:val="00D566B9"/>
    <w:rsid w:val="00D56B01"/>
    <w:rsid w:val="00D56F76"/>
    <w:rsid w:val="00D57255"/>
    <w:rsid w:val="00D57653"/>
    <w:rsid w:val="00D57B5C"/>
    <w:rsid w:val="00D6051F"/>
    <w:rsid w:val="00D60AA1"/>
    <w:rsid w:val="00D6189E"/>
    <w:rsid w:val="00D6286E"/>
    <w:rsid w:val="00D628CF"/>
    <w:rsid w:val="00D62F83"/>
    <w:rsid w:val="00D63E8E"/>
    <w:rsid w:val="00D63E98"/>
    <w:rsid w:val="00D641A5"/>
    <w:rsid w:val="00D64628"/>
    <w:rsid w:val="00D64814"/>
    <w:rsid w:val="00D6498E"/>
    <w:rsid w:val="00D64BA1"/>
    <w:rsid w:val="00D64C4C"/>
    <w:rsid w:val="00D64DD5"/>
    <w:rsid w:val="00D65AE1"/>
    <w:rsid w:val="00D65B2D"/>
    <w:rsid w:val="00D679D6"/>
    <w:rsid w:val="00D67E1D"/>
    <w:rsid w:val="00D70340"/>
    <w:rsid w:val="00D708BD"/>
    <w:rsid w:val="00D70DCB"/>
    <w:rsid w:val="00D70DD6"/>
    <w:rsid w:val="00D70E4C"/>
    <w:rsid w:val="00D70FB1"/>
    <w:rsid w:val="00D70FEC"/>
    <w:rsid w:val="00D71D66"/>
    <w:rsid w:val="00D71E15"/>
    <w:rsid w:val="00D71E49"/>
    <w:rsid w:val="00D72125"/>
    <w:rsid w:val="00D72CD5"/>
    <w:rsid w:val="00D731AB"/>
    <w:rsid w:val="00D733EE"/>
    <w:rsid w:val="00D738D2"/>
    <w:rsid w:val="00D7489C"/>
    <w:rsid w:val="00D74DC1"/>
    <w:rsid w:val="00D7524D"/>
    <w:rsid w:val="00D75366"/>
    <w:rsid w:val="00D75791"/>
    <w:rsid w:val="00D75D77"/>
    <w:rsid w:val="00D75F8F"/>
    <w:rsid w:val="00D7623E"/>
    <w:rsid w:val="00D7633D"/>
    <w:rsid w:val="00D76AF9"/>
    <w:rsid w:val="00D76C74"/>
    <w:rsid w:val="00D76ECA"/>
    <w:rsid w:val="00D77360"/>
    <w:rsid w:val="00D77937"/>
    <w:rsid w:val="00D77A8D"/>
    <w:rsid w:val="00D80306"/>
    <w:rsid w:val="00D808D5"/>
    <w:rsid w:val="00D810FA"/>
    <w:rsid w:val="00D812B8"/>
    <w:rsid w:val="00D8230C"/>
    <w:rsid w:val="00D82CDD"/>
    <w:rsid w:val="00D830C6"/>
    <w:rsid w:val="00D83B7D"/>
    <w:rsid w:val="00D83DB3"/>
    <w:rsid w:val="00D83E72"/>
    <w:rsid w:val="00D8416B"/>
    <w:rsid w:val="00D8433D"/>
    <w:rsid w:val="00D84964"/>
    <w:rsid w:val="00D84B06"/>
    <w:rsid w:val="00D84E63"/>
    <w:rsid w:val="00D850FF"/>
    <w:rsid w:val="00D8551A"/>
    <w:rsid w:val="00D8571B"/>
    <w:rsid w:val="00D8596D"/>
    <w:rsid w:val="00D8598B"/>
    <w:rsid w:val="00D85B60"/>
    <w:rsid w:val="00D87722"/>
    <w:rsid w:val="00D87F61"/>
    <w:rsid w:val="00D90416"/>
    <w:rsid w:val="00D9057C"/>
    <w:rsid w:val="00D90D94"/>
    <w:rsid w:val="00D912BB"/>
    <w:rsid w:val="00D91711"/>
    <w:rsid w:val="00D91D15"/>
    <w:rsid w:val="00D922B8"/>
    <w:rsid w:val="00D92D65"/>
    <w:rsid w:val="00D930AC"/>
    <w:rsid w:val="00D93345"/>
    <w:rsid w:val="00D9362C"/>
    <w:rsid w:val="00D938CF"/>
    <w:rsid w:val="00D939A3"/>
    <w:rsid w:val="00D9413F"/>
    <w:rsid w:val="00D943AE"/>
    <w:rsid w:val="00D94DA6"/>
    <w:rsid w:val="00D9547F"/>
    <w:rsid w:val="00D95A0F"/>
    <w:rsid w:val="00D960F0"/>
    <w:rsid w:val="00D96452"/>
    <w:rsid w:val="00D9675E"/>
    <w:rsid w:val="00D96A95"/>
    <w:rsid w:val="00D97497"/>
    <w:rsid w:val="00D97694"/>
    <w:rsid w:val="00D97AF5"/>
    <w:rsid w:val="00D97BD1"/>
    <w:rsid w:val="00D97FB7"/>
    <w:rsid w:val="00DA0023"/>
    <w:rsid w:val="00DA00D2"/>
    <w:rsid w:val="00DA06D9"/>
    <w:rsid w:val="00DA0E19"/>
    <w:rsid w:val="00DA1339"/>
    <w:rsid w:val="00DA1474"/>
    <w:rsid w:val="00DA1BEC"/>
    <w:rsid w:val="00DA2406"/>
    <w:rsid w:val="00DA24BF"/>
    <w:rsid w:val="00DA255E"/>
    <w:rsid w:val="00DA28CB"/>
    <w:rsid w:val="00DA3388"/>
    <w:rsid w:val="00DA360B"/>
    <w:rsid w:val="00DA389E"/>
    <w:rsid w:val="00DA3DE6"/>
    <w:rsid w:val="00DA465A"/>
    <w:rsid w:val="00DA49FD"/>
    <w:rsid w:val="00DA530A"/>
    <w:rsid w:val="00DA5362"/>
    <w:rsid w:val="00DA5608"/>
    <w:rsid w:val="00DA5C70"/>
    <w:rsid w:val="00DA5E86"/>
    <w:rsid w:val="00DA60EB"/>
    <w:rsid w:val="00DA63BB"/>
    <w:rsid w:val="00DA649B"/>
    <w:rsid w:val="00DA654E"/>
    <w:rsid w:val="00DA706B"/>
    <w:rsid w:val="00DA70FF"/>
    <w:rsid w:val="00DA763D"/>
    <w:rsid w:val="00DB06CF"/>
    <w:rsid w:val="00DB1F11"/>
    <w:rsid w:val="00DB27CA"/>
    <w:rsid w:val="00DB2DB4"/>
    <w:rsid w:val="00DB2F44"/>
    <w:rsid w:val="00DB38C9"/>
    <w:rsid w:val="00DB41E5"/>
    <w:rsid w:val="00DB4AFB"/>
    <w:rsid w:val="00DB5484"/>
    <w:rsid w:val="00DB55B6"/>
    <w:rsid w:val="00DB570F"/>
    <w:rsid w:val="00DB599F"/>
    <w:rsid w:val="00DB5F67"/>
    <w:rsid w:val="00DB6F2F"/>
    <w:rsid w:val="00DB6FD7"/>
    <w:rsid w:val="00DB7231"/>
    <w:rsid w:val="00DB74AC"/>
    <w:rsid w:val="00DB7AD7"/>
    <w:rsid w:val="00DB7C77"/>
    <w:rsid w:val="00DC021B"/>
    <w:rsid w:val="00DC13C3"/>
    <w:rsid w:val="00DC17E4"/>
    <w:rsid w:val="00DC1BCB"/>
    <w:rsid w:val="00DC3D56"/>
    <w:rsid w:val="00DC4F7C"/>
    <w:rsid w:val="00DC4F7D"/>
    <w:rsid w:val="00DC55CD"/>
    <w:rsid w:val="00DC5BFB"/>
    <w:rsid w:val="00DC5E8E"/>
    <w:rsid w:val="00DC66E0"/>
    <w:rsid w:val="00DC6A45"/>
    <w:rsid w:val="00DC6C0E"/>
    <w:rsid w:val="00DC7E41"/>
    <w:rsid w:val="00DC7ECD"/>
    <w:rsid w:val="00DD0CF0"/>
    <w:rsid w:val="00DD10B8"/>
    <w:rsid w:val="00DD12E3"/>
    <w:rsid w:val="00DD12E9"/>
    <w:rsid w:val="00DD139C"/>
    <w:rsid w:val="00DD193E"/>
    <w:rsid w:val="00DD1D2A"/>
    <w:rsid w:val="00DD227A"/>
    <w:rsid w:val="00DD2796"/>
    <w:rsid w:val="00DD2810"/>
    <w:rsid w:val="00DD2947"/>
    <w:rsid w:val="00DD297F"/>
    <w:rsid w:val="00DD2A73"/>
    <w:rsid w:val="00DD2A96"/>
    <w:rsid w:val="00DD2DC3"/>
    <w:rsid w:val="00DD2FBC"/>
    <w:rsid w:val="00DD3C59"/>
    <w:rsid w:val="00DD44D9"/>
    <w:rsid w:val="00DD49B6"/>
    <w:rsid w:val="00DD4A51"/>
    <w:rsid w:val="00DD5437"/>
    <w:rsid w:val="00DD5576"/>
    <w:rsid w:val="00DD5654"/>
    <w:rsid w:val="00DD5B67"/>
    <w:rsid w:val="00DD5BFD"/>
    <w:rsid w:val="00DD5C2A"/>
    <w:rsid w:val="00DD620F"/>
    <w:rsid w:val="00DD635D"/>
    <w:rsid w:val="00DD6CAD"/>
    <w:rsid w:val="00DD787D"/>
    <w:rsid w:val="00DE03A1"/>
    <w:rsid w:val="00DE0672"/>
    <w:rsid w:val="00DE0FBF"/>
    <w:rsid w:val="00DE1CA3"/>
    <w:rsid w:val="00DE40A0"/>
    <w:rsid w:val="00DE4D09"/>
    <w:rsid w:val="00DE50C4"/>
    <w:rsid w:val="00DE51EA"/>
    <w:rsid w:val="00DE5360"/>
    <w:rsid w:val="00DE6520"/>
    <w:rsid w:val="00DE71A6"/>
    <w:rsid w:val="00DE73A9"/>
    <w:rsid w:val="00DF0027"/>
    <w:rsid w:val="00DF00EE"/>
    <w:rsid w:val="00DF0598"/>
    <w:rsid w:val="00DF0765"/>
    <w:rsid w:val="00DF19E2"/>
    <w:rsid w:val="00DF1A0A"/>
    <w:rsid w:val="00DF2996"/>
    <w:rsid w:val="00DF3124"/>
    <w:rsid w:val="00DF36C9"/>
    <w:rsid w:val="00DF3867"/>
    <w:rsid w:val="00DF3DA7"/>
    <w:rsid w:val="00DF4BAA"/>
    <w:rsid w:val="00DF543B"/>
    <w:rsid w:val="00DF657F"/>
    <w:rsid w:val="00DF698C"/>
    <w:rsid w:val="00DF7040"/>
    <w:rsid w:val="00DF7191"/>
    <w:rsid w:val="00DF7221"/>
    <w:rsid w:val="00DF784F"/>
    <w:rsid w:val="00DF7904"/>
    <w:rsid w:val="00DF7F4F"/>
    <w:rsid w:val="00E0053F"/>
    <w:rsid w:val="00E00840"/>
    <w:rsid w:val="00E01155"/>
    <w:rsid w:val="00E0225A"/>
    <w:rsid w:val="00E0270F"/>
    <w:rsid w:val="00E02A63"/>
    <w:rsid w:val="00E03FEB"/>
    <w:rsid w:val="00E0437E"/>
    <w:rsid w:val="00E04685"/>
    <w:rsid w:val="00E04813"/>
    <w:rsid w:val="00E04890"/>
    <w:rsid w:val="00E04E62"/>
    <w:rsid w:val="00E04FD3"/>
    <w:rsid w:val="00E05A06"/>
    <w:rsid w:val="00E05D94"/>
    <w:rsid w:val="00E0679E"/>
    <w:rsid w:val="00E103FB"/>
    <w:rsid w:val="00E1107C"/>
    <w:rsid w:val="00E1116F"/>
    <w:rsid w:val="00E114E9"/>
    <w:rsid w:val="00E11886"/>
    <w:rsid w:val="00E11960"/>
    <w:rsid w:val="00E11A9D"/>
    <w:rsid w:val="00E11FC4"/>
    <w:rsid w:val="00E12029"/>
    <w:rsid w:val="00E1268C"/>
    <w:rsid w:val="00E1278B"/>
    <w:rsid w:val="00E12FDC"/>
    <w:rsid w:val="00E137EA"/>
    <w:rsid w:val="00E140D0"/>
    <w:rsid w:val="00E1434D"/>
    <w:rsid w:val="00E14622"/>
    <w:rsid w:val="00E14910"/>
    <w:rsid w:val="00E14943"/>
    <w:rsid w:val="00E14DD9"/>
    <w:rsid w:val="00E14EAC"/>
    <w:rsid w:val="00E154D8"/>
    <w:rsid w:val="00E15D37"/>
    <w:rsid w:val="00E15F61"/>
    <w:rsid w:val="00E16281"/>
    <w:rsid w:val="00E16B11"/>
    <w:rsid w:val="00E16E2F"/>
    <w:rsid w:val="00E1743A"/>
    <w:rsid w:val="00E17638"/>
    <w:rsid w:val="00E17B9E"/>
    <w:rsid w:val="00E17E55"/>
    <w:rsid w:val="00E2011B"/>
    <w:rsid w:val="00E201D5"/>
    <w:rsid w:val="00E202F3"/>
    <w:rsid w:val="00E20441"/>
    <w:rsid w:val="00E21059"/>
    <w:rsid w:val="00E210D8"/>
    <w:rsid w:val="00E2115F"/>
    <w:rsid w:val="00E216E6"/>
    <w:rsid w:val="00E21743"/>
    <w:rsid w:val="00E2186A"/>
    <w:rsid w:val="00E21AAF"/>
    <w:rsid w:val="00E220EE"/>
    <w:rsid w:val="00E22A9C"/>
    <w:rsid w:val="00E230F1"/>
    <w:rsid w:val="00E23128"/>
    <w:rsid w:val="00E2364C"/>
    <w:rsid w:val="00E245CF"/>
    <w:rsid w:val="00E248CA"/>
    <w:rsid w:val="00E24A8A"/>
    <w:rsid w:val="00E252A8"/>
    <w:rsid w:val="00E25925"/>
    <w:rsid w:val="00E262CE"/>
    <w:rsid w:val="00E26898"/>
    <w:rsid w:val="00E27316"/>
    <w:rsid w:val="00E27391"/>
    <w:rsid w:val="00E303F8"/>
    <w:rsid w:val="00E3104B"/>
    <w:rsid w:val="00E3137A"/>
    <w:rsid w:val="00E3144B"/>
    <w:rsid w:val="00E31561"/>
    <w:rsid w:val="00E315F5"/>
    <w:rsid w:val="00E31DDA"/>
    <w:rsid w:val="00E3222B"/>
    <w:rsid w:val="00E32D57"/>
    <w:rsid w:val="00E3347C"/>
    <w:rsid w:val="00E33491"/>
    <w:rsid w:val="00E33FC2"/>
    <w:rsid w:val="00E343D3"/>
    <w:rsid w:val="00E34EF2"/>
    <w:rsid w:val="00E35116"/>
    <w:rsid w:val="00E35150"/>
    <w:rsid w:val="00E35187"/>
    <w:rsid w:val="00E354FC"/>
    <w:rsid w:val="00E357A0"/>
    <w:rsid w:val="00E36432"/>
    <w:rsid w:val="00E36630"/>
    <w:rsid w:val="00E36DA8"/>
    <w:rsid w:val="00E3706D"/>
    <w:rsid w:val="00E3748F"/>
    <w:rsid w:val="00E377FB"/>
    <w:rsid w:val="00E378B9"/>
    <w:rsid w:val="00E403BC"/>
    <w:rsid w:val="00E414C7"/>
    <w:rsid w:val="00E417B7"/>
    <w:rsid w:val="00E4243F"/>
    <w:rsid w:val="00E42FBF"/>
    <w:rsid w:val="00E42FEA"/>
    <w:rsid w:val="00E43751"/>
    <w:rsid w:val="00E44AAC"/>
    <w:rsid w:val="00E44F23"/>
    <w:rsid w:val="00E4531F"/>
    <w:rsid w:val="00E45F10"/>
    <w:rsid w:val="00E460E8"/>
    <w:rsid w:val="00E46700"/>
    <w:rsid w:val="00E46FF7"/>
    <w:rsid w:val="00E474BD"/>
    <w:rsid w:val="00E47FFC"/>
    <w:rsid w:val="00E50365"/>
    <w:rsid w:val="00E50745"/>
    <w:rsid w:val="00E50861"/>
    <w:rsid w:val="00E514D6"/>
    <w:rsid w:val="00E51518"/>
    <w:rsid w:val="00E51D32"/>
    <w:rsid w:val="00E51F85"/>
    <w:rsid w:val="00E5251E"/>
    <w:rsid w:val="00E52B80"/>
    <w:rsid w:val="00E52CAC"/>
    <w:rsid w:val="00E5309C"/>
    <w:rsid w:val="00E53682"/>
    <w:rsid w:val="00E53877"/>
    <w:rsid w:val="00E540F0"/>
    <w:rsid w:val="00E5495B"/>
    <w:rsid w:val="00E54D36"/>
    <w:rsid w:val="00E550E2"/>
    <w:rsid w:val="00E557B4"/>
    <w:rsid w:val="00E55876"/>
    <w:rsid w:val="00E5592D"/>
    <w:rsid w:val="00E55BF7"/>
    <w:rsid w:val="00E56729"/>
    <w:rsid w:val="00E5714F"/>
    <w:rsid w:val="00E571D4"/>
    <w:rsid w:val="00E57ABE"/>
    <w:rsid w:val="00E603C2"/>
    <w:rsid w:val="00E6046B"/>
    <w:rsid w:val="00E607A7"/>
    <w:rsid w:val="00E60864"/>
    <w:rsid w:val="00E60D29"/>
    <w:rsid w:val="00E615F6"/>
    <w:rsid w:val="00E61724"/>
    <w:rsid w:val="00E6194D"/>
    <w:rsid w:val="00E625AC"/>
    <w:rsid w:val="00E627E3"/>
    <w:rsid w:val="00E62BE2"/>
    <w:rsid w:val="00E6385F"/>
    <w:rsid w:val="00E64038"/>
    <w:rsid w:val="00E640C2"/>
    <w:rsid w:val="00E6425E"/>
    <w:rsid w:val="00E6575C"/>
    <w:rsid w:val="00E658F2"/>
    <w:rsid w:val="00E675BB"/>
    <w:rsid w:val="00E678B5"/>
    <w:rsid w:val="00E703B8"/>
    <w:rsid w:val="00E70BC9"/>
    <w:rsid w:val="00E70C56"/>
    <w:rsid w:val="00E70C64"/>
    <w:rsid w:val="00E70F95"/>
    <w:rsid w:val="00E71254"/>
    <w:rsid w:val="00E71391"/>
    <w:rsid w:val="00E7183C"/>
    <w:rsid w:val="00E71989"/>
    <w:rsid w:val="00E71D5E"/>
    <w:rsid w:val="00E71F84"/>
    <w:rsid w:val="00E724BC"/>
    <w:rsid w:val="00E724DF"/>
    <w:rsid w:val="00E724F5"/>
    <w:rsid w:val="00E725FF"/>
    <w:rsid w:val="00E7289D"/>
    <w:rsid w:val="00E7293E"/>
    <w:rsid w:val="00E72BA8"/>
    <w:rsid w:val="00E72E3F"/>
    <w:rsid w:val="00E72EA1"/>
    <w:rsid w:val="00E733E0"/>
    <w:rsid w:val="00E733E4"/>
    <w:rsid w:val="00E7353F"/>
    <w:rsid w:val="00E7398E"/>
    <w:rsid w:val="00E742DF"/>
    <w:rsid w:val="00E74DB6"/>
    <w:rsid w:val="00E75D40"/>
    <w:rsid w:val="00E76B1F"/>
    <w:rsid w:val="00E76F9C"/>
    <w:rsid w:val="00E77659"/>
    <w:rsid w:val="00E77AC7"/>
    <w:rsid w:val="00E8044C"/>
    <w:rsid w:val="00E80585"/>
    <w:rsid w:val="00E807BC"/>
    <w:rsid w:val="00E80A47"/>
    <w:rsid w:val="00E81522"/>
    <w:rsid w:val="00E81550"/>
    <w:rsid w:val="00E815C2"/>
    <w:rsid w:val="00E82066"/>
    <w:rsid w:val="00E822E2"/>
    <w:rsid w:val="00E82784"/>
    <w:rsid w:val="00E82B8A"/>
    <w:rsid w:val="00E831E3"/>
    <w:rsid w:val="00E838B5"/>
    <w:rsid w:val="00E84916"/>
    <w:rsid w:val="00E84AF1"/>
    <w:rsid w:val="00E84E06"/>
    <w:rsid w:val="00E8515D"/>
    <w:rsid w:val="00E8551D"/>
    <w:rsid w:val="00E8553C"/>
    <w:rsid w:val="00E857D7"/>
    <w:rsid w:val="00E85FAF"/>
    <w:rsid w:val="00E85FB7"/>
    <w:rsid w:val="00E863A2"/>
    <w:rsid w:val="00E8698C"/>
    <w:rsid w:val="00E86F81"/>
    <w:rsid w:val="00E8736C"/>
    <w:rsid w:val="00E8750C"/>
    <w:rsid w:val="00E875FE"/>
    <w:rsid w:val="00E8760C"/>
    <w:rsid w:val="00E87F98"/>
    <w:rsid w:val="00E9023C"/>
    <w:rsid w:val="00E90F01"/>
    <w:rsid w:val="00E911C5"/>
    <w:rsid w:val="00E91497"/>
    <w:rsid w:val="00E92092"/>
    <w:rsid w:val="00E92631"/>
    <w:rsid w:val="00E92811"/>
    <w:rsid w:val="00E93964"/>
    <w:rsid w:val="00E93B62"/>
    <w:rsid w:val="00E93C2F"/>
    <w:rsid w:val="00E93CFB"/>
    <w:rsid w:val="00E93F7B"/>
    <w:rsid w:val="00E93F9E"/>
    <w:rsid w:val="00E949DD"/>
    <w:rsid w:val="00E95D43"/>
    <w:rsid w:val="00E95D5F"/>
    <w:rsid w:val="00E96B7D"/>
    <w:rsid w:val="00E96F27"/>
    <w:rsid w:val="00E97528"/>
    <w:rsid w:val="00E97DE5"/>
    <w:rsid w:val="00EA105F"/>
    <w:rsid w:val="00EA1BE5"/>
    <w:rsid w:val="00EA1EC7"/>
    <w:rsid w:val="00EA33F4"/>
    <w:rsid w:val="00EA340D"/>
    <w:rsid w:val="00EA4629"/>
    <w:rsid w:val="00EA5822"/>
    <w:rsid w:val="00EA675E"/>
    <w:rsid w:val="00EA6925"/>
    <w:rsid w:val="00EA6A7E"/>
    <w:rsid w:val="00EA75BB"/>
    <w:rsid w:val="00EA7B84"/>
    <w:rsid w:val="00EA7C4E"/>
    <w:rsid w:val="00EA7E6C"/>
    <w:rsid w:val="00EA7F55"/>
    <w:rsid w:val="00EA7F9D"/>
    <w:rsid w:val="00EB0403"/>
    <w:rsid w:val="00EB0725"/>
    <w:rsid w:val="00EB1665"/>
    <w:rsid w:val="00EB17E5"/>
    <w:rsid w:val="00EB1888"/>
    <w:rsid w:val="00EB1946"/>
    <w:rsid w:val="00EB2161"/>
    <w:rsid w:val="00EB271A"/>
    <w:rsid w:val="00EB28B1"/>
    <w:rsid w:val="00EB31F7"/>
    <w:rsid w:val="00EB338C"/>
    <w:rsid w:val="00EB34C9"/>
    <w:rsid w:val="00EB350D"/>
    <w:rsid w:val="00EB3622"/>
    <w:rsid w:val="00EB38F5"/>
    <w:rsid w:val="00EB39DF"/>
    <w:rsid w:val="00EB3C92"/>
    <w:rsid w:val="00EB48EF"/>
    <w:rsid w:val="00EB4C9B"/>
    <w:rsid w:val="00EB4DBB"/>
    <w:rsid w:val="00EB5B49"/>
    <w:rsid w:val="00EB5F72"/>
    <w:rsid w:val="00EB6868"/>
    <w:rsid w:val="00EB6A3A"/>
    <w:rsid w:val="00EB6BD6"/>
    <w:rsid w:val="00EB73B2"/>
    <w:rsid w:val="00EB7680"/>
    <w:rsid w:val="00EB776F"/>
    <w:rsid w:val="00EB7860"/>
    <w:rsid w:val="00EB7A36"/>
    <w:rsid w:val="00EB7A95"/>
    <w:rsid w:val="00EB7BC1"/>
    <w:rsid w:val="00EC0A55"/>
    <w:rsid w:val="00EC0D18"/>
    <w:rsid w:val="00EC0F0C"/>
    <w:rsid w:val="00EC1154"/>
    <w:rsid w:val="00EC1689"/>
    <w:rsid w:val="00EC197F"/>
    <w:rsid w:val="00EC1A81"/>
    <w:rsid w:val="00EC1AA5"/>
    <w:rsid w:val="00EC1D02"/>
    <w:rsid w:val="00EC1D7B"/>
    <w:rsid w:val="00EC2189"/>
    <w:rsid w:val="00EC2CF8"/>
    <w:rsid w:val="00EC2DF9"/>
    <w:rsid w:val="00EC30CB"/>
    <w:rsid w:val="00EC3248"/>
    <w:rsid w:val="00EC3A19"/>
    <w:rsid w:val="00EC3CA7"/>
    <w:rsid w:val="00EC3CCC"/>
    <w:rsid w:val="00EC4926"/>
    <w:rsid w:val="00EC52DF"/>
    <w:rsid w:val="00EC5D79"/>
    <w:rsid w:val="00EC6009"/>
    <w:rsid w:val="00EC615D"/>
    <w:rsid w:val="00EC6C1F"/>
    <w:rsid w:val="00EC7077"/>
    <w:rsid w:val="00EC71A8"/>
    <w:rsid w:val="00EC74DA"/>
    <w:rsid w:val="00EC7B49"/>
    <w:rsid w:val="00EC7F4E"/>
    <w:rsid w:val="00ED05B9"/>
    <w:rsid w:val="00ED0848"/>
    <w:rsid w:val="00ED0A94"/>
    <w:rsid w:val="00ED0BBA"/>
    <w:rsid w:val="00ED0D77"/>
    <w:rsid w:val="00ED0E41"/>
    <w:rsid w:val="00ED0FB6"/>
    <w:rsid w:val="00ED2390"/>
    <w:rsid w:val="00ED2C0C"/>
    <w:rsid w:val="00ED31A7"/>
    <w:rsid w:val="00ED34D8"/>
    <w:rsid w:val="00ED3903"/>
    <w:rsid w:val="00ED3EC0"/>
    <w:rsid w:val="00ED40C8"/>
    <w:rsid w:val="00ED43AA"/>
    <w:rsid w:val="00ED4711"/>
    <w:rsid w:val="00ED4C2A"/>
    <w:rsid w:val="00ED53AC"/>
    <w:rsid w:val="00ED53B0"/>
    <w:rsid w:val="00ED5534"/>
    <w:rsid w:val="00ED5934"/>
    <w:rsid w:val="00ED6188"/>
    <w:rsid w:val="00ED6BA5"/>
    <w:rsid w:val="00EE04C7"/>
    <w:rsid w:val="00EE069B"/>
    <w:rsid w:val="00EE081B"/>
    <w:rsid w:val="00EE19CF"/>
    <w:rsid w:val="00EE1B0B"/>
    <w:rsid w:val="00EE1BB3"/>
    <w:rsid w:val="00EE26E6"/>
    <w:rsid w:val="00EE2FDB"/>
    <w:rsid w:val="00EE32A2"/>
    <w:rsid w:val="00EE3408"/>
    <w:rsid w:val="00EE3803"/>
    <w:rsid w:val="00EE420E"/>
    <w:rsid w:val="00EE4728"/>
    <w:rsid w:val="00EE4F95"/>
    <w:rsid w:val="00EE531D"/>
    <w:rsid w:val="00EE5423"/>
    <w:rsid w:val="00EE5AAC"/>
    <w:rsid w:val="00EE613F"/>
    <w:rsid w:val="00EE6215"/>
    <w:rsid w:val="00EE650C"/>
    <w:rsid w:val="00EE6C0E"/>
    <w:rsid w:val="00EE6C98"/>
    <w:rsid w:val="00EE74D0"/>
    <w:rsid w:val="00EE775F"/>
    <w:rsid w:val="00EE794E"/>
    <w:rsid w:val="00EF03E9"/>
    <w:rsid w:val="00EF082C"/>
    <w:rsid w:val="00EF14E4"/>
    <w:rsid w:val="00EF16E3"/>
    <w:rsid w:val="00EF16FB"/>
    <w:rsid w:val="00EF1E96"/>
    <w:rsid w:val="00EF283D"/>
    <w:rsid w:val="00EF2B15"/>
    <w:rsid w:val="00EF2C18"/>
    <w:rsid w:val="00EF2ECA"/>
    <w:rsid w:val="00EF31BA"/>
    <w:rsid w:val="00EF3C6B"/>
    <w:rsid w:val="00EF3C78"/>
    <w:rsid w:val="00EF3F84"/>
    <w:rsid w:val="00EF4389"/>
    <w:rsid w:val="00EF5B05"/>
    <w:rsid w:val="00EF5C74"/>
    <w:rsid w:val="00EF5ED0"/>
    <w:rsid w:val="00EF5F6D"/>
    <w:rsid w:val="00EF62D5"/>
    <w:rsid w:val="00EF696A"/>
    <w:rsid w:val="00EF6A75"/>
    <w:rsid w:val="00EF7280"/>
    <w:rsid w:val="00EF7566"/>
    <w:rsid w:val="00EF76DD"/>
    <w:rsid w:val="00EF771B"/>
    <w:rsid w:val="00EF79C9"/>
    <w:rsid w:val="00F009DF"/>
    <w:rsid w:val="00F00A02"/>
    <w:rsid w:val="00F00BEB"/>
    <w:rsid w:val="00F01746"/>
    <w:rsid w:val="00F028C3"/>
    <w:rsid w:val="00F035B0"/>
    <w:rsid w:val="00F037C9"/>
    <w:rsid w:val="00F03B8B"/>
    <w:rsid w:val="00F041A8"/>
    <w:rsid w:val="00F049A8"/>
    <w:rsid w:val="00F04DF8"/>
    <w:rsid w:val="00F05071"/>
    <w:rsid w:val="00F05779"/>
    <w:rsid w:val="00F05E6B"/>
    <w:rsid w:val="00F06C4F"/>
    <w:rsid w:val="00F073F5"/>
    <w:rsid w:val="00F077A2"/>
    <w:rsid w:val="00F07967"/>
    <w:rsid w:val="00F07D10"/>
    <w:rsid w:val="00F10F61"/>
    <w:rsid w:val="00F11AD8"/>
    <w:rsid w:val="00F11B60"/>
    <w:rsid w:val="00F12251"/>
    <w:rsid w:val="00F12552"/>
    <w:rsid w:val="00F12886"/>
    <w:rsid w:val="00F12E2C"/>
    <w:rsid w:val="00F12E7F"/>
    <w:rsid w:val="00F135F5"/>
    <w:rsid w:val="00F13665"/>
    <w:rsid w:val="00F13E5E"/>
    <w:rsid w:val="00F13EEE"/>
    <w:rsid w:val="00F143D9"/>
    <w:rsid w:val="00F14A6F"/>
    <w:rsid w:val="00F15064"/>
    <w:rsid w:val="00F152EB"/>
    <w:rsid w:val="00F15A2F"/>
    <w:rsid w:val="00F15FAC"/>
    <w:rsid w:val="00F167C1"/>
    <w:rsid w:val="00F16A01"/>
    <w:rsid w:val="00F16D56"/>
    <w:rsid w:val="00F1706C"/>
    <w:rsid w:val="00F17EF6"/>
    <w:rsid w:val="00F17F30"/>
    <w:rsid w:val="00F20139"/>
    <w:rsid w:val="00F204DD"/>
    <w:rsid w:val="00F2071A"/>
    <w:rsid w:val="00F2145F"/>
    <w:rsid w:val="00F2152B"/>
    <w:rsid w:val="00F21799"/>
    <w:rsid w:val="00F2203A"/>
    <w:rsid w:val="00F22138"/>
    <w:rsid w:val="00F22D4E"/>
    <w:rsid w:val="00F22E2C"/>
    <w:rsid w:val="00F22FFD"/>
    <w:rsid w:val="00F23A3C"/>
    <w:rsid w:val="00F23F17"/>
    <w:rsid w:val="00F241D0"/>
    <w:rsid w:val="00F243CD"/>
    <w:rsid w:val="00F24752"/>
    <w:rsid w:val="00F2542F"/>
    <w:rsid w:val="00F2562C"/>
    <w:rsid w:val="00F26596"/>
    <w:rsid w:val="00F273B9"/>
    <w:rsid w:val="00F27999"/>
    <w:rsid w:val="00F27F95"/>
    <w:rsid w:val="00F27FBA"/>
    <w:rsid w:val="00F300A6"/>
    <w:rsid w:val="00F30E77"/>
    <w:rsid w:val="00F30EED"/>
    <w:rsid w:val="00F3129F"/>
    <w:rsid w:val="00F31A7D"/>
    <w:rsid w:val="00F31F8D"/>
    <w:rsid w:val="00F3204C"/>
    <w:rsid w:val="00F323C3"/>
    <w:rsid w:val="00F32C37"/>
    <w:rsid w:val="00F32F63"/>
    <w:rsid w:val="00F33709"/>
    <w:rsid w:val="00F339CE"/>
    <w:rsid w:val="00F33D35"/>
    <w:rsid w:val="00F3446C"/>
    <w:rsid w:val="00F34A32"/>
    <w:rsid w:val="00F34EDF"/>
    <w:rsid w:val="00F35184"/>
    <w:rsid w:val="00F35226"/>
    <w:rsid w:val="00F35814"/>
    <w:rsid w:val="00F35DE3"/>
    <w:rsid w:val="00F366A3"/>
    <w:rsid w:val="00F36A47"/>
    <w:rsid w:val="00F36D79"/>
    <w:rsid w:val="00F37213"/>
    <w:rsid w:val="00F3723C"/>
    <w:rsid w:val="00F37286"/>
    <w:rsid w:val="00F3755B"/>
    <w:rsid w:val="00F3787A"/>
    <w:rsid w:val="00F37A35"/>
    <w:rsid w:val="00F37A4E"/>
    <w:rsid w:val="00F37C6B"/>
    <w:rsid w:val="00F40402"/>
    <w:rsid w:val="00F4055E"/>
    <w:rsid w:val="00F4056F"/>
    <w:rsid w:val="00F4070B"/>
    <w:rsid w:val="00F40904"/>
    <w:rsid w:val="00F409A5"/>
    <w:rsid w:val="00F40A5F"/>
    <w:rsid w:val="00F40F02"/>
    <w:rsid w:val="00F41C1E"/>
    <w:rsid w:val="00F41EB0"/>
    <w:rsid w:val="00F42569"/>
    <w:rsid w:val="00F42A71"/>
    <w:rsid w:val="00F42C3A"/>
    <w:rsid w:val="00F42D6D"/>
    <w:rsid w:val="00F4367C"/>
    <w:rsid w:val="00F43FC3"/>
    <w:rsid w:val="00F44211"/>
    <w:rsid w:val="00F447BE"/>
    <w:rsid w:val="00F44957"/>
    <w:rsid w:val="00F44CC4"/>
    <w:rsid w:val="00F44F1F"/>
    <w:rsid w:val="00F45103"/>
    <w:rsid w:val="00F453DF"/>
    <w:rsid w:val="00F455C3"/>
    <w:rsid w:val="00F45715"/>
    <w:rsid w:val="00F45864"/>
    <w:rsid w:val="00F4613A"/>
    <w:rsid w:val="00F46234"/>
    <w:rsid w:val="00F46266"/>
    <w:rsid w:val="00F46A75"/>
    <w:rsid w:val="00F47AC1"/>
    <w:rsid w:val="00F47C9B"/>
    <w:rsid w:val="00F47CD5"/>
    <w:rsid w:val="00F503FF"/>
    <w:rsid w:val="00F509FC"/>
    <w:rsid w:val="00F513B0"/>
    <w:rsid w:val="00F515E8"/>
    <w:rsid w:val="00F517CD"/>
    <w:rsid w:val="00F5212C"/>
    <w:rsid w:val="00F5221F"/>
    <w:rsid w:val="00F52287"/>
    <w:rsid w:val="00F5370B"/>
    <w:rsid w:val="00F53BDA"/>
    <w:rsid w:val="00F53C2C"/>
    <w:rsid w:val="00F53DE0"/>
    <w:rsid w:val="00F53E96"/>
    <w:rsid w:val="00F54746"/>
    <w:rsid w:val="00F54858"/>
    <w:rsid w:val="00F54C76"/>
    <w:rsid w:val="00F559B9"/>
    <w:rsid w:val="00F55A7A"/>
    <w:rsid w:val="00F55D33"/>
    <w:rsid w:val="00F55FD7"/>
    <w:rsid w:val="00F56BB2"/>
    <w:rsid w:val="00F57736"/>
    <w:rsid w:val="00F60BDB"/>
    <w:rsid w:val="00F60D3E"/>
    <w:rsid w:val="00F61DD8"/>
    <w:rsid w:val="00F627E2"/>
    <w:rsid w:val="00F62C12"/>
    <w:rsid w:val="00F632C1"/>
    <w:rsid w:val="00F6384E"/>
    <w:rsid w:val="00F63D2F"/>
    <w:rsid w:val="00F64527"/>
    <w:rsid w:val="00F653EB"/>
    <w:rsid w:val="00F659E3"/>
    <w:rsid w:val="00F65B6F"/>
    <w:rsid w:val="00F65E3B"/>
    <w:rsid w:val="00F65F6F"/>
    <w:rsid w:val="00F66677"/>
    <w:rsid w:val="00F6678C"/>
    <w:rsid w:val="00F6729A"/>
    <w:rsid w:val="00F677C2"/>
    <w:rsid w:val="00F678B7"/>
    <w:rsid w:val="00F67C37"/>
    <w:rsid w:val="00F67E0A"/>
    <w:rsid w:val="00F67E84"/>
    <w:rsid w:val="00F70691"/>
    <w:rsid w:val="00F70E10"/>
    <w:rsid w:val="00F70E2A"/>
    <w:rsid w:val="00F7107F"/>
    <w:rsid w:val="00F71515"/>
    <w:rsid w:val="00F7186A"/>
    <w:rsid w:val="00F72147"/>
    <w:rsid w:val="00F7267F"/>
    <w:rsid w:val="00F7283C"/>
    <w:rsid w:val="00F72D5C"/>
    <w:rsid w:val="00F73383"/>
    <w:rsid w:val="00F74C2B"/>
    <w:rsid w:val="00F754B9"/>
    <w:rsid w:val="00F75735"/>
    <w:rsid w:val="00F75BA9"/>
    <w:rsid w:val="00F7691D"/>
    <w:rsid w:val="00F771EC"/>
    <w:rsid w:val="00F773E8"/>
    <w:rsid w:val="00F777EC"/>
    <w:rsid w:val="00F80663"/>
    <w:rsid w:val="00F80E76"/>
    <w:rsid w:val="00F81247"/>
    <w:rsid w:val="00F815C1"/>
    <w:rsid w:val="00F81B07"/>
    <w:rsid w:val="00F81E6D"/>
    <w:rsid w:val="00F8200E"/>
    <w:rsid w:val="00F82070"/>
    <w:rsid w:val="00F8221A"/>
    <w:rsid w:val="00F827EF"/>
    <w:rsid w:val="00F828B1"/>
    <w:rsid w:val="00F82E43"/>
    <w:rsid w:val="00F83B43"/>
    <w:rsid w:val="00F83B6E"/>
    <w:rsid w:val="00F84FC7"/>
    <w:rsid w:val="00F8517A"/>
    <w:rsid w:val="00F854C5"/>
    <w:rsid w:val="00F856C0"/>
    <w:rsid w:val="00F85AAE"/>
    <w:rsid w:val="00F85EF3"/>
    <w:rsid w:val="00F85F39"/>
    <w:rsid w:val="00F862B7"/>
    <w:rsid w:val="00F866A1"/>
    <w:rsid w:val="00F86889"/>
    <w:rsid w:val="00F868D2"/>
    <w:rsid w:val="00F86E01"/>
    <w:rsid w:val="00F86EDB"/>
    <w:rsid w:val="00F87110"/>
    <w:rsid w:val="00F87257"/>
    <w:rsid w:val="00F8748B"/>
    <w:rsid w:val="00F8755B"/>
    <w:rsid w:val="00F879A2"/>
    <w:rsid w:val="00F87B69"/>
    <w:rsid w:val="00F90611"/>
    <w:rsid w:val="00F908D6"/>
    <w:rsid w:val="00F90E57"/>
    <w:rsid w:val="00F9193D"/>
    <w:rsid w:val="00F91CBF"/>
    <w:rsid w:val="00F91F2C"/>
    <w:rsid w:val="00F91FB4"/>
    <w:rsid w:val="00F921D1"/>
    <w:rsid w:val="00F92260"/>
    <w:rsid w:val="00F922FE"/>
    <w:rsid w:val="00F92390"/>
    <w:rsid w:val="00F92F7C"/>
    <w:rsid w:val="00F9314A"/>
    <w:rsid w:val="00F93502"/>
    <w:rsid w:val="00F93901"/>
    <w:rsid w:val="00F93CFB"/>
    <w:rsid w:val="00F94411"/>
    <w:rsid w:val="00F94558"/>
    <w:rsid w:val="00F94C2E"/>
    <w:rsid w:val="00F9534E"/>
    <w:rsid w:val="00F958DA"/>
    <w:rsid w:val="00F95FD2"/>
    <w:rsid w:val="00F96889"/>
    <w:rsid w:val="00F96939"/>
    <w:rsid w:val="00F96B93"/>
    <w:rsid w:val="00F96F6F"/>
    <w:rsid w:val="00F97249"/>
    <w:rsid w:val="00F9733F"/>
    <w:rsid w:val="00F97491"/>
    <w:rsid w:val="00F979B1"/>
    <w:rsid w:val="00F97B1B"/>
    <w:rsid w:val="00F97F19"/>
    <w:rsid w:val="00FA0509"/>
    <w:rsid w:val="00FA08C4"/>
    <w:rsid w:val="00FA0FB4"/>
    <w:rsid w:val="00FA1186"/>
    <w:rsid w:val="00FA13A3"/>
    <w:rsid w:val="00FA172F"/>
    <w:rsid w:val="00FA20A1"/>
    <w:rsid w:val="00FA226C"/>
    <w:rsid w:val="00FA3627"/>
    <w:rsid w:val="00FA3ABD"/>
    <w:rsid w:val="00FA3DF4"/>
    <w:rsid w:val="00FA400D"/>
    <w:rsid w:val="00FA4303"/>
    <w:rsid w:val="00FA464B"/>
    <w:rsid w:val="00FA4E4B"/>
    <w:rsid w:val="00FA4ECA"/>
    <w:rsid w:val="00FA4F7F"/>
    <w:rsid w:val="00FA5365"/>
    <w:rsid w:val="00FA53CC"/>
    <w:rsid w:val="00FA55FD"/>
    <w:rsid w:val="00FA5603"/>
    <w:rsid w:val="00FA579B"/>
    <w:rsid w:val="00FA5D6F"/>
    <w:rsid w:val="00FA65FE"/>
    <w:rsid w:val="00FA69A9"/>
    <w:rsid w:val="00FA6CB5"/>
    <w:rsid w:val="00FA70A8"/>
    <w:rsid w:val="00FA75E7"/>
    <w:rsid w:val="00FA7C06"/>
    <w:rsid w:val="00FA7F99"/>
    <w:rsid w:val="00FB00FD"/>
    <w:rsid w:val="00FB0CCE"/>
    <w:rsid w:val="00FB16B4"/>
    <w:rsid w:val="00FB182D"/>
    <w:rsid w:val="00FB1F09"/>
    <w:rsid w:val="00FB20EA"/>
    <w:rsid w:val="00FB22D6"/>
    <w:rsid w:val="00FB25E8"/>
    <w:rsid w:val="00FB29D9"/>
    <w:rsid w:val="00FB2F3B"/>
    <w:rsid w:val="00FB32E5"/>
    <w:rsid w:val="00FB3357"/>
    <w:rsid w:val="00FB3B8E"/>
    <w:rsid w:val="00FB49A4"/>
    <w:rsid w:val="00FB4B57"/>
    <w:rsid w:val="00FB4BEC"/>
    <w:rsid w:val="00FB5324"/>
    <w:rsid w:val="00FB60B7"/>
    <w:rsid w:val="00FB6502"/>
    <w:rsid w:val="00FB65C8"/>
    <w:rsid w:val="00FB65EE"/>
    <w:rsid w:val="00FB6A72"/>
    <w:rsid w:val="00FB70F6"/>
    <w:rsid w:val="00FB72E8"/>
    <w:rsid w:val="00FB7970"/>
    <w:rsid w:val="00FC0063"/>
    <w:rsid w:val="00FC00AE"/>
    <w:rsid w:val="00FC00EB"/>
    <w:rsid w:val="00FC096C"/>
    <w:rsid w:val="00FC0B68"/>
    <w:rsid w:val="00FC14D0"/>
    <w:rsid w:val="00FC1882"/>
    <w:rsid w:val="00FC2084"/>
    <w:rsid w:val="00FC27AB"/>
    <w:rsid w:val="00FC3297"/>
    <w:rsid w:val="00FC382F"/>
    <w:rsid w:val="00FC3ACC"/>
    <w:rsid w:val="00FC3C52"/>
    <w:rsid w:val="00FC3FB8"/>
    <w:rsid w:val="00FC4108"/>
    <w:rsid w:val="00FC47F3"/>
    <w:rsid w:val="00FC4BA5"/>
    <w:rsid w:val="00FC5C8D"/>
    <w:rsid w:val="00FC6559"/>
    <w:rsid w:val="00FC6710"/>
    <w:rsid w:val="00FC6E3A"/>
    <w:rsid w:val="00FC6E56"/>
    <w:rsid w:val="00FC6F26"/>
    <w:rsid w:val="00FC77E1"/>
    <w:rsid w:val="00FC7C2A"/>
    <w:rsid w:val="00FD0CC2"/>
    <w:rsid w:val="00FD1180"/>
    <w:rsid w:val="00FD170B"/>
    <w:rsid w:val="00FD1799"/>
    <w:rsid w:val="00FD17B7"/>
    <w:rsid w:val="00FD1C12"/>
    <w:rsid w:val="00FD21C6"/>
    <w:rsid w:val="00FD252C"/>
    <w:rsid w:val="00FD2F22"/>
    <w:rsid w:val="00FD3040"/>
    <w:rsid w:val="00FD33BB"/>
    <w:rsid w:val="00FD39AA"/>
    <w:rsid w:val="00FD3A86"/>
    <w:rsid w:val="00FD3B5E"/>
    <w:rsid w:val="00FD403B"/>
    <w:rsid w:val="00FD40C8"/>
    <w:rsid w:val="00FD42B5"/>
    <w:rsid w:val="00FD45C7"/>
    <w:rsid w:val="00FD4EA7"/>
    <w:rsid w:val="00FD51D5"/>
    <w:rsid w:val="00FD60B4"/>
    <w:rsid w:val="00FD6B15"/>
    <w:rsid w:val="00FD6E67"/>
    <w:rsid w:val="00FD75EB"/>
    <w:rsid w:val="00FD7641"/>
    <w:rsid w:val="00FD7C11"/>
    <w:rsid w:val="00FD7C2A"/>
    <w:rsid w:val="00FE01B9"/>
    <w:rsid w:val="00FE01E2"/>
    <w:rsid w:val="00FE020D"/>
    <w:rsid w:val="00FE0237"/>
    <w:rsid w:val="00FE0524"/>
    <w:rsid w:val="00FE0968"/>
    <w:rsid w:val="00FE0A8A"/>
    <w:rsid w:val="00FE18D5"/>
    <w:rsid w:val="00FE21FC"/>
    <w:rsid w:val="00FE24C3"/>
    <w:rsid w:val="00FE2C40"/>
    <w:rsid w:val="00FE2EE3"/>
    <w:rsid w:val="00FE3980"/>
    <w:rsid w:val="00FE3D67"/>
    <w:rsid w:val="00FE3FAC"/>
    <w:rsid w:val="00FE40FF"/>
    <w:rsid w:val="00FE4198"/>
    <w:rsid w:val="00FE4507"/>
    <w:rsid w:val="00FE552D"/>
    <w:rsid w:val="00FE55C1"/>
    <w:rsid w:val="00FE5857"/>
    <w:rsid w:val="00FE59EC"/>
    <w:rsid w:val="00FE5EF1"/>
    <w:rsid w:val="00FE6105"/>
    <w:rsid w:val="00FE78D6"/>
    <w:rsid w:val="00FE7914"/>
    <w:rsid w:val="00FE79E0"/>
    <w:rsid w:val="00FE7C88"/>
    <w:rsid w:val="00FE7EEA"/>
    <w:rsid w:val="00FF0403"/>
    <w:rsid w:val="00FF0C42"/>
    <w:rsid w:val="00FF0E1F"/>
    <w:rsid w:val="00FF215E"/>
    <w:rsid w:val="00FF268B"/>
    <w:rsid w:val="00FF3266"/>
    <w:rsid w:val="00FF3498"/>
    <w:rsid w:val="00FF3A8F"/>
    <w:rsid w:val="00FF3FDF"/>
    <w:rsid w:val="00FF4266"/>
    <w:rsid w:val="00FF4E54"/>
    <w:rsid w:val="00FF54B2"/>
    <w:rsid w:val="00FF5C54"/>
    <w:rsid w:val="00FF61E0"/>
    <w:rsid w:val="00FF6575"/>
    <w:rsid w:val="00FF6977"/>
    <w:rsid w:val="00FF6CC1"/>
    <w:rsid w:val="00FF6E6F"/>
    <w:rsid w:val="00FF7482"/>
    <w:rsid w:val="00FF7885"/>
    <w:rsid w:val="00FF7D32"/>
    <w:rsid w:val="00FF7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ED"/>
    <w:pPr>
      <w:spacing w:before="120" w:after="120" w:line="312" w:lineRule="auto"/>
      <w:jc w:val="both"/>
    </w:pPr>
    <w:rPr>
      <w:rFonts w:ascii="Times New Roman" w:eastAsiaTheme="majorEastAsia" w:hAnsi="Times New Roman" w:cstheme="majorBidi"/>
      <w:sz w:val="24"/>
      <w:lang w:bidi="en-US"/>
    </w:rPr>
  </w:style>
  <w:style w:type="paragraph" w:styleId="Heading1">
    <w:name w:val="heading 1"/>
    <w:aliases w:val="H1,Module Name,Section,App1,1,section,heading 1.1,h1,L1,dd heading 1,dh1,SITA,Part,H11,H12,H111,H13,H112,tchead,12 Heading 1,Main heading,Heading 10,Header1,level 1,Level 1 Head,123,section break,Header 1,PIM 1,Head,Appendix 1,II+,I,Subhead,l1"/>
    <w:next w:val="Normal"/>
    <w:link w:val="Heading1Char"/>
    <w:qFormat/>
    <w:rsid w:val="005C6FA2"/>
    <w:pPr>
      <w:keepNext/>
      <w:pageBreakBefore/>
      <w:numPr>
        <w:numId w:val="1"/>
      </w:numPr>
      <w:pBdr>
        <w:bottom w:val="thinThickSmallGap" w:sz="12" w:space="1" w:color="1F497D" w:themeColor="text2"/>
      </w:pBdr>
      <w:spacing w:before="120" w:line="252" w:lineRule="auto"/>
      <w:outlineLvl w:val="0"/>
    </w:pPr>
    <w:rPr>
      <w:rFonts w:ascii="Times New Roman" w:eastAsiaTheme="majorEastAsia" w:hAnsi="Times New Roman" w:cstheme="majorBidi"/>
      <w:b/>
      <w:caps/>
      <w:color w:val="1F497D" w:themeColor="text2"/>
      <w:spacing w:val="20"/>
      <w:sz w:val="28"/>
      <w:szCs w:val="28"/>
      <w:lang w:bidi="en-US"/>
    </w:rPr>
  </w:style>
  <w:style w:type="paragraph" w:styleId="Heading2">
    <w:name w:val="heading 2"/>
    <w:aliases w:val="H2,2,Sub-heading,sl2,h2,Section 1.1,1.1 Heading 2,Headinnormalg 2,Module Subheading,SubPara,Chapter,1.Seite,subheading,Subheading,A,A.B.C.,Header 2,l2,Prophead 2,H2-Heading 2,Header2,list2,Lettered Heading 1,Sub Heading,Section 2.1,L2,dh2,PIM"/>
    <w:next w:val="Normal"/>
    <w:link w:val="Heading2Char"/>
    <w:unhideWhenUsed/>
    <w:qFormat/>
    <w:rsid w:val="00086985"/>
    <w:pPr>
      <w:keepNext/>
      <w:numPr>
        <w:ilvl w:val="1"/>
        <w:numId w:val="1"/>
      </w:numPr>
      <w:pBdr>
        <w:bottom w:val="single" w:sz="4" w:space="1" w:color="1F497D" w:themeColor="text2"/>
      </w:pBdr>
      <w:tabs>
        <w:tab w:val="left" w:pos="994"/>
      </w:tabs>
      <w:spacing w:before="400" w:after="120" w:line="312" w:lineRule="auto"/>
      <w:outlineLvl w:val="1"/>
    </w:pPr>
    <w:rPr>
      <w:rFonts w:ascii="Times New Roman" w:eastAsiaTheme="majorEastAsia" w:hAnsi="Times New Roman" w:cstheme="majorBidi"/>
      <w:caps/>
      <w:color w:val="1F497D" w:themeColor="text2"/>
      <w:spacing w:val="15"/>
      <w:sz w:val="26"/>
      <w:szCs w:val="24"/>
      <w:lang w:bidi="en-US"/>
    </w:rPr>
  </w:style>
  <w:style w:type="paragraph" w:styleId="Heading3">
    <w:name w:val="heading 3"/>
    <w:aliases w:val="H3,Use Case Name,3,Paragraph,Section 1.1.1,Sub2Para,Annotationen,h3,3heading,12 Heading 3,RFP Heading 3,Task,Tsk,Criterion,RFP H3 - Q,RFI H3 (Q),L3,dd heading 3,dh3,sub-sub,3 bullet,b,subhead,1.,Subhead B,Side Heading,Label,2nd Level Head,Map"/>
    <w:next w:val="Normal"/>
    <w:link w:val="Heading3Char"/>
    <w:unhideWhenUsed/>
    <w:qFormat/>
    <w:rsid w:val="00F85AAE"/>
    <w:pPr>
      <w:keepNext/>
      <w:numPr>
        <w:ilvl w:val="2"/>
        <w:numId w:val="1"/>
      </w:numPr>
      <w:tabs>
        <w:tab w:val="left" w:pos="993"/>
      </w:tabs>
      <w:spacing w:before="300" w:after="0" w:line="312" w:lineRule="auto"/>
      <w:ind w:left="357" w:hanging="357"/>
      <w:outlineLvl w:val="2"/>
    </w:pPr>
    <w:rPr>
      <w:rFonts w:ascii="Times New Roman" w:eastAsiaTheme="majorEastAsia" w:hAnsi="Times New Roman" w:cstheme="majorBidi"/>
      <w:caps/>
      <w:sz w:val="26"/>
      <w:szCs w:val="24"/>
      <w:lang w:bidi="en-US"/>
    </w:rPr>
  </w:style>
  <w:style w:type="paragraph" w:styleId="Heading4">
    <w:name w:val="heading 4"/>
    <w:aliases w:val="h4,4,Sub-paragraph,H4,Heading3.5,BFs,Scnr,Subsection,a.,Subhead C,4heading,Map Title,Use Case Subheading,rxhd5,h4 sub sub heading,h41,41,Sub-paragraph1,H41,BFs1,Scnr1,Heading3.51,Subhead C1,a.1,Sub-paragraph2,h42,42,Sub-paragraph3,rh1,Para4,d"/>
    <w:next w:val="Normal"/>
    <w:link w:val="Heading4Char"/>
    <w:unhideWhenUsed/>
    <w:qFormat/>
    <w:rsid w:val="00F85AAE"/>
    <w:pPr>
      <w:keepNext/>
      <w:numPr>
        <w:ilvl w:val="3"/>
        <w:numId w:val="1"/>
      </w:numPr>
      <w:tabs>
        <w:tab w:val="left" w:pos="993"/>
      </w:tabs>
      <w:spacing w:before="240" w:after="120" w:line="312" w:lineRule="auto"/>
      <w:ind w:left="357" w:hanging="357"/>
      <w:outlineLvl w:val="3"/>
    </w:pPr>
    <w:rPr>
      <w:rFonts w:ascii="Times New Roman" w:eastAsiaTheme="majorEastAsia" w:hAnsi="Times New Roman" w:cstheme="majorBidi"/>
      <w:color w:val="000000" w:themeColor="text1"/>
      <w:spacing w:val="10"/>
      <w:sz w:val="24"/>
      <w:lang w:bidi="en-US"/>
    </w:rPr>
  </w:style>
  <w:style w:type="paragraph" w:styleId="Heading5">
    <w:name w:val="heading 5"/>
    <w:basedOn w:val="ListParagraph"/>
    <w:next w:val="Normal"/>
    <w:link w:val="Heading5Char"/>
    <w:uiPriority w:val="9"/>
    <w:unhideWhenUsed/>
    <w:qFormat/>
    <w:rsid w:val="001905FC"/>
    <w:pPr>
      <w:keepNext/>
      <w:numPr>
        <w:ilvl w:val="4"/>
        <w:numId w:val="1"/>
      </w:numPr>
      <w:tabs>
        <w:tab w:val="left" w:pos="1134"/>
      </w:tabs>
      <w:ind w:hanging="1350"/>
      <w:contextualSpacing w:val="0"/>
      <w:outlineLvl w:val="4"/>
    </w:pPr>
    <w:rPr>
      <w:rFonts w:cs="Times New Roman"/>
    </w:rPr>
  </w:style>
  <w:style w:type="paragraph" w:styleId="Heading6">
    <w:name w:val="heading 6"/>
    <w:basedOn w:val="ListParagraph"/>
    <w:next w:val="Normal"/>
    <w:link w:val="Heading6Char"/>
    <w:uiPriority w:val="9"/>
    <w:unhideWhenUsed/>
    <w:qFormat/>
    <w:rsid w:val="00A15F83"/>
    <w:pPr>
      <w:keepNext/>
      <w:numPr>
        <w:numId w:val="2"/>
      </w:numPr>
      <w:contextualSpacing w:val="0"/>
      <w:outlineLvl w:val="5"/>
    </w:pPr>
    <w:rPr>
      <w:i/>
    </w:rPr>
  </w:style>
  <w:style w:type="paragraph" w:styleId="Heading7">
    <w:name w:val="heading 7"/>
    <w:aliases w:val="7"/>
    <w:basedOn w:val="Normal"/>
    <w:next w:val="Normal"/>
    <w:link w:val="Heading7Char"/>
    <w:uiPriority w:val="9"/>
    <w:unhideWhenUsed/>
    <w:qFormat/>
    <w:rsid w:val="00C6143C"/>
    <w:pPr>
      <w:jc w:val="center"/>
      <w:outlineLvl w:val="6"/>
    </w:pPr>
    <w:rPr>
      <w:i/>
      <w:iCs/>
      <w:caps/>
      <w:color w:val="943634" w:themeColor="accent2" w:themeShade="BF"/>
      <w:spacing w:val="10"/>
    </w:rPr>
  </w:style>
  <w:style w:type="paragraph" w:styleId="Heading8">
    <w:name w:val="heading 8"/>
    <w:aliases w:val="8"/>
    <w:basedOn w:val="Normal"/>
    <w:next w:val="Normal"/>
    <w:link w:val="Heading8Char"/>
    <w:uiPriority w:val="9"/>
    <w:unhideWhenUsed/>
    <w:qFormat/>
    <w:rsid w:val="00C6143C"/>
    <w:pPr>
      <w:jc w:val="center"/>
      <w:outlineLvl w:val="7"/>
    </w:pPr>
    <w:rPr>
      <w:caps/>
      <w:spacing w:val="10"/>
      <w:szCs w:val="20"/>
    </w:rPr>
  </w:style>
  <w:style w:type="paragraph" w:styleId="Heading9">
    <w:name w:val="heading 9"/>
    <w:aliases w:val="9"/>
    <w:basedOn w:val="Normal"/>
    <w:next w:val="Normal"/>
    <w:link w:val="Heading9Char"/>
    <w:uiPriority w:val="9"/>
    <w:unhideWhenUsed/>
    <w:qFormat/>
    <w:rsid w:val="00C6143C"/>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odule Name Char,Section Char,App1 Char,1 Char,section Char,heading 1.1 Char,h1 Char,L1 Char,dd heading 1 Char,dh1 Char,SITA Char,Part Char,H11 Char,H12 Char,H111 Char,H13 Char,H112 Char,tchead Char,12 Heading 1 Char,Header1 Char"/>
    <w:basedOn w:val="DefaultParagraphFont"/>
    <w:link w:val="Heading1"/>
    <w:rsid w:val="005C6FA2"/>
    <w:rPr>
      <w:rFonts w:ascii="Times New Roman" w:eastAsiaTheme="majorEastAsia" w:hAnsi="Times New Roman" w:cstheme="majorBidi"/>
      <w:b/>
      <w:caps/>
      <w:color w:val="1F497D" w:themeColor="text2"/>
      <w:spacing w:val="20"/>
      <w:sz w:val="28"/>
      <w:szCs w:val="28"/>
      <w:lang w:bidi="en-US"/>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basedOn w:val="DefaultParagraphFont"/>
    <w:link w:val="Heading2"/>
    <w:rsid w:val="00086985"/>
    <w:rPr>
      <w:rFonts w:ascii="Times New Roman" w:eastAsiaTheme="majorEastAsia" w:hAnsi="Times New Roman" w:cstheme="majorBidi"/>
      <w:caps/>
      <w:color w:val="1F497D" w:themeColor="text2"/>
      <w:spacing w:val="15"/>
      <w:sz w:val="26"/>
      <w:szCs w:val="24"/>
      <w:lang w:bidi="en-US"/>
    </w:rPr>
  </w:style>
  <w:style w:type="character" w:customStyle="1" w:styleId="Heading3Char">
    <w:name w:val="Heading 3 Char"/>
    <w:aliases w:val="H3 Char,Use Case Name Char,3 Char,Paragraph Char,Section 1.1.1 Char,Sub2Para Char,Annotationen Char,h3 Char,3heading Char,12 Heading 3 Char,RFP Heading 3 Char,Task Char,Tsk Char,Criterion Char,RFP H3 - Q Char,RFI H3 (Q) Char,L3 Char"/>
    <w:basedOn w:val="DefaultParagraphFont"/>
    <w:link w:val="Heading3"/>
    <w:rsid w:val="00F85AAE"/>
    <w:rPr>
      <w:rFonts w:ascii="Times New Roman" w:eastAsiaTheme="majorEastAsia" w:hAnsi="Times New Roman" w:cstheme="majorBidi"/>
      <w:caps/>
      <w:sz w:val="26"/>
      <w:szCs w:val="24"/>
      <w:lang w:bidi="en-US"/>
    </w:rPr>
  </w:style>
  <w:style w:type="character" w:customStyle="1" w:styleId="Heading4Char">
    <w:name w:val="Heading 4 Char"/>
    <w:aliases w:val="h4 Char,4 Char,Sub-paragraph Char,H4 Char,Heading3.5 Char,BFs Char,Scnr Char,Subsection Char,a. Char,Subhead C Char,4heading Char,Map Title Char,Use Case Subheading Char,rxhd5 Char,h4 sub sub heading Char,h41 Char,41 Char,H41 Char,42 Char"/>
    <w:basedOn w:val="DefaultParagraphFont"/>
    <w:link w:val="Heading4"/>
    <w:rsid w:val="00F85AAE"/>
    <w:rPr>
      <w:rFonts w:ascii="Times New Roman" w:eastAsiaTheme="majorEastAsia" w:hAnsi="Times New Roman" w:cstheme="majorBidi"/>
      <w:color w:val="000000" w:themeColor="text1"/>
      <w:spacing w:val="10"/>
      <w:sz w:val="24"/>
      <w:lang w:bidi="en-US"/>
    </w:rPr>
  </w:style>
  <w:style w:type="paragraph" w:styleId="ListParagraph">
    <w:name w:val="List Paragraph"/>
    <w:aliases w:val="bullet 1,bullet,List Paragraph1,List Paragraph11,List Paragraph12,List Paragraph2,Thang2,VNA - List Paragraph,Table Sequence,Colorful List - Accent 11,List Paragraph111,lp1,lp11,List Paragraph 1,My checklist,d_bodyb,Bullet L1,FooterText"/>
    <w:basedOn w:val="Normal"/>
    <w:link w:val="ListParagraphChar"/>
    <w:uiPriority w:val="34"/>
    <w:qFormat/>
    <w:rsid w:val="00C6143C"/>
    <w:pPr>
      <w:ind w:left="720"/>
      <w:contextualSpacing/>
    </w:pPr>
  </w:style>
  <w:style w:type="character" w:customStyle="1" w:styleId="ListParagraphChar">
    <w:name w:val="List Paragraph Char"/>
    <w:aliases w:val="bullet 1 Char,bullet Char,List Paragraph1 Char,List Paragraph11 Char,List Paragraph12 Char,List Paragraph2 Char,Thang2 Char,VNA - List Paragraph Char,Table Sequence Char,Colorful List - Accent 11 Char,List Paragraph111 Char,lp1 Char"/>
    <w:basedOn w:val="DefaultParagraphFont"/>
    <w:link w:val="ListParagraph"/>
    <w:uiPriority w:val="34"/>
    <w:qFormat/>
    <w:rsid w:val="00C6143C"/>
    <w:rPr>
      <w:rFonts w:asciiTheme="majorHAnsi" w:eastAsiaTheme="majorEastAsia" w:hAnsiTheme="majorHAnsi" w:cstheme="majorBidi"/>
      <w:lang w:bidi="en-US"/>
    </w:rPr>
  </w:style>
  <w:style w:type="character" w:customStyle="1" w:styleId="Heading5Char">
    <w:name w:val="Heading 5 Char"/>
    <w:basedOn w:val="DefaultParagraphFont"/>
    <w:link w:val="Heading5"/>
    <w:uiPriority w:val="9"/>
    <w:rsid w:val="001905FC"/>
    <w:rPr>
      <w:rFonts w:ascii="Times New Roman" w:eastAsiaTheme="majorEastAsia" w:hAnsi="Times New Roman" w:cs="Times New Roman"/>
      <w:sz w:val="24"/>
      <w:lang w:bidi="en-US"/>
    </w:rPr>
  </w:style>
  <w:style w:type="character" w:customStyle="1" w:styleId="Heading6Char">
    <w:name w:val="Heading 6 Char"/>
    <w:basedOn w:val="DefaultParagraphFont"/>
    <w:link w:val="Heading6"/>
    <w:uiPriority w:val="9"/>
    <w:rsid w:val="00A15F83"/>
    <w:rPr>
      <w:rFonts w:ascii="Times New Roman" w:eastAsiaTheme="majorEastAsia" w:hAnsi="Times New Roman" w:cstheme="majorBidi"/>
      <w:i/>
      <w:sz w:val="24"/>
      <w:lang w:bidi="en-US"/>
    </w:rPr>
  </w:style>
  <w:style w:type="character" w:customStyle="1" w:styleId="Heading7Char">
    <w:name w:val="Heading 7 Char"/>
    <w:aliases w:val="7 Char"/>
    <w:basedOn w:val="DefaultParagraphFont"/>
    <w:link w:val="Heading7"/>
    <w:uiPriority w:val="9"/>
    <w:rsid w:val="00C6143C"/>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aliases w:val="8 Char"/>
    <w:basedOn w:val="DefaultParagraphFont"/>
    <w:link w:val="Heading8"/>
    <w:uiPriority w:val="9"/>
    <w:semiHidden/>
    <w:rsid w:val="00C6143C"/>
    <w:rPr>
      <w:rFonts w:asciiTheme="majorHAnsi" w:eastAsiaTheme="majorEastAsia" w:hAnsiTheme="majorHAnsi" w:cstheme="majorBidi"/>
      <w:caps/>
      <w:spacing w:val="10"/>
      <w:szCs w:val="20"/>
      <w:lang w:bidi="en-US"/>
    </w:rPr>
  </w:style>
  <w:style w:type="character" w:customStyle="1" w:styleId="Heading9Char">
    <w:name w:val="Heading 9 Char"/>
    <w:aliases w:val="9 Char"/>
    <w:basedOn w:val="DefaultParagraphFont"/>
    <w:link w:val="Heading9"/>
    <w:uiPriority w:val="9"/>
    <w:semiHidden/>
    <w:rsid w:val="00C6143C"/>
    <w:rPr>
      <w:rFonts w:asciiTheme="majorHAnsi" w:eastAsiaTheme="majorEastAsia" w:hAnsiTheme="majorHAnsi" w:cstheme="majorBidi"/>
      <w:i/>
      <w:iCs/>
      <w:caps/>
      <w:spacing w:val="10"/>
      <w:szCs w:val="20"/>
      <w:lang w:bidi="en-US"/>
    </w:rPr>
  </w:style>
  <w:style w:type="paragraph" w:styleId="Caption">
    <w:name w:val="caption"/>
    <w:basedOn w:val="Normal"/>
    <w:next w:val="Normal"/>
    <w:uiPriority w:val="35"/>
    <w:unhideWhenUsed/>
    <w:qFormat/>
    <w:rsid w:val="00C6143C"/>
    <w:rPr>
      <w:caps/>
      <w:spacing w:val="10"/>
      <w:sz w:val="18"/>
      <w:szCs w:val="18"/>
    </w:rPr>
  </w:style>
  <w:style w:type="paragraph" w:styleId="Title">
    <w:name w:val="Title"/>
    <w:next w:val="Normal"/>
    <w:link w:val="TitleChar"/>
    <w:uiPriority w:val="10"/>
    <w:qFormat/>
    <w:rsid w:val="00C6143C"/>
    <w:pPr>
      <w:pBdr>
        <w:top w:val="dotted" w:sz="2" w:space="1" w:color="632423" w:themeColor="accent2" w:themeShade="80"/>
        <w:bottom w:val="dotted" w:sz="2" w:space="6" w:color="632423" w:themeColor="accent2" w:themeShade="80"/>
      </w:pBdr>
      <w:spacing w:before="120" w:after="300"/>
    </w:pPr>
    <w:rPr>
      <w:rFonts w:asciiTheme="majorHAnsi" w:eastAsiaTheme="majorEastAsia" w:hAnsiTheme="majorHAnsi" w:cstheme="majorBidi"/>
      <w:caps/>
      <w:color w:val="595959" w:themeColor="text1" w:themeTint="A6"/>
      <w:spacing w:val="50"/>
      <w:sz w:val="44"/>
      <w:szCs w:val="44"/>
      <w:lang w:bidi="en-US"/>
    </w:rPr>
  </w:style>
  <w:style w:type="character" w:customStyle="1" w:styleId="TitleChar">
    <w:name w:val="Title Char"/>
    <w:basedOn w:val="DefaultParagraphFont"/>
    <w:link w:val="Title"/>
    <w:uiPriority w:val="10"/>
    <w:rsid w:val="00C6143C"/>
    <w:rPr>
      <w:rFonts w:asciiTheme="majorHAnsi" w:eastAsiaTheme="majorEastAsia" w:hAnsiTheme="majorHAnsi" w:cstheme="majorBidi"/>
      <w:caps/>
      <w:color w:val="595959" w:themeColor="text1" w:themeTint="A6"/>
      <w:spacing w:val="50"/>
      <w:sz w:val="44"/>
      <w:szCs w:val="44"/>
      <w:lang w:bidi="en-US"/>
    </w:rPr>
  </w:style>
  <w:style w:type="paragraph" w:styleId="Subtitle">
    <w:name w:val="Subtitle"/>
    <w:basedOn w:val="Normal"/>
    <w:next w:val="Normal"/>
    <w:link w:val="SubtitleChar"/>
    <w:rsid w:val="00C6143C"/>
    <w:pPr>
      <w:spacing w:after="560" w:line="240" w:lineRule="auto"/>
      <w:jc w:val="center"/>
    </w:pPr>
    <w:rPr>
      <w:caps/>
      <w:spacing w:val="20"/>
      <w:sz w:val="18"/>
      <w:szCs w:val="18"/>
    </w:rPr>
  </w:style>
  <w:style w:type="character" w:customStyle="1" w:styleId="SubtitleChar">
    <w:name w:val="Subtitle Char"/>
    <w:basedOn w:val="DefaultParagraphFont"/>
    <w:link w:val="Subtitle"/>
    <w:rsid w:val="00C6143C"/>
    <w:rPr>
      <w:rFonts w:asciiTheme="majorHAnsi" w:eastAsiaTheme="majorEastAsia" w:hAnsiTheme="majorHAnsi" w:cstheme="majorBidi"/>
      <w:caps/>
      <w:spacing w:val="20"/>
      <w:sz w:val="18"/>
      <w:szCs w:val="18"/>
      <w:lang w:bidi="en-US"/>
    </w:rPr>
  </w:style>
  <w:style w:type="character" w:styleId="Strong">
    <w:name w:val="Strong"/>
    <w:uiPriority w:val="22"/>
    <w:qFormat/>
    <w:rsid w:val="00C6143C"/>
    <w:rPr>
      <w:b/>
      <w:bCs/>
      <w:color w:val="943634" w:themeColor="accent2" w:themeShade="BF"/>
      <w:spacing w:val="5"/>
    </w:rPr>
  </w:style>
  <w:style w:type="character" w:styleId="Emphasis">
    <w:name w:val="Emphasis"/>
    <w:uiPriority w:val="20"/>
    <w:qFormat/>
    <w:rsid w:val="00C6143C"/>
    <w:rPr>
      <w:caps/>
      <w:spacing w:val="5"/>
      <w:sz w:val="20"/>
      <w:szCs w:val="20"/>
    </w:rPr>
  </w:style>
  <w:style w:type="paragraph" w:styleId="NoSpacing">
    <w:name w:val="No Spacing"/>
    <w:basedOn w:val="Normal"/>
    <w:link w:val="NoSpacingChar"/>
    <w:uiPriority w:val="1"/>
    <w:qFormat/>
    <w:rsid w:val="00C6143C"/>
    <w:pPr>
      <w:spacing w:after="0" w:line="240" w:lineRule="auto"/>
    </w:pPr>
  </w:style>
  <w:style w:type="character" w:customStyle="1" w:styleId="NoSpacingChar">
    <w:name w:val="No Spacing Char"/>
    <w:basedOn w:val="DefaultParagraphFont"/>
    <w:link w:val="NoSpacing"/>
    <w:uiPriority w:val="1"/>
    <w:rsid w:val="00C6143C"/>
    <w:rPr>
      <w:rFonts w:asciiTheme="majorHAnsi" w:eastAsiaTheme="majorEastAsia" w:hAnsiTheme="majorHAnsi" w:cstheme="majorBidi"/>
      <w:lang w:bidi="en-US"/>
    </w:rPr>
  </w:style>
  <w:style w:type="paragraph" w:styleId="Quote">
    <w:name w:val="Quote"/>
    <w:basedOn w:val="Normal"/>
    <w:next w:val="Normal"/>
    <w:link w:val="QuoteChar"/>
    <w:uiPriority w:val="29"/>
    <w:qFormat/>
    <w:rsid w:val="00C6143C"/>
    <w:rPr>
      <w:i/>
      <w:iCs/>
    </w:rPr>
  </w:style>
  <w:style w:type="character" w:customStyle="1" w:styleId="QuoteChar">
    <w:name w:val="Quote Char"/>
    <w:basedOn w:val="DefaultParagraphFont"/>
    <w:link w:val="Quote"/>
    <w:uiPriority w:val="29"/>
    <w:rsid w:val="00C6143C"/>
    <w:rPr>
      <w:rFonts w:asciiTheme="majorHAnsi" w:eastAsiaTheme="majorEastAsia" w:hAnsiTheme="majorHAnsi" w:cstheme="majorBidi"/>
      <w:i/>
      <w:iCs/>
      <w:lang w:bidi="en-US"/>
    </w:rPr>
  </w:style>
  <w:style w:type="paragraph" w:styleId="IntenseQuote">
    <w:name w:val="Intense Quote"/>
    <w:basedOn w:val="Normal"/>
    <w:next w:val="Normal"/>
    <w:link w:val="IntenseQuoteChar"/>
    <w:uiPriority w:val="30"/>
    <w:qFormat/>
    <w:rsid w:val="00C6143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Cs w:val="20"/>
    </w:rPr>
  </w:style>
  <w:style w:type="character" w:customStyle="1" w:styleId="IntenseQuoteChar">
    <w:name w:val="Intense Quote Char"/>
    <w:basedOn w:val="DefaultParagraphFont"/>
    <w:link w:val="IntenseQuote"/>
    <w:uiPriority w:val="30"/>
    <w:rsid w:val="00C6143C"/>
    <w:rPr>
      <w:rFonts w:asciiTheme="majorHAnsi" w:eastAsiaTheme="majorEastAsia" w:hAnsiTheme="majorHAnsi" w:cstheme="majorBidi"/>
      <w:caps/>
      <w:color w:val="622423" w:themeColor="accent2" w:themeShade="7F"/>
      <w:spacing w:val="5"/>
      <w:szCs w:val="20"/>
      <w:lang w:bidi="en-US"/>
    </w:rPr>
  </w:style>
  <w:style w:type="character" w:styleId="SubtleEmphasis">
    <w:name w:val="Subtle Emphasis"/>
    <w:uiPriority w:val="19"/>
    <w:qFormat/>
    <w:rsid w:val="00C6143C"/>
    <w:rPr>
      <w:i/>
      <w:iCs/>
    </w:rPr>
  </w:style>
  <w:style w:type="character" w:styleId="IntenseEmphasis">
    <w:name w:val="Intense Emphasis"/>
    <w:uiPriority w:val="21"/>
    <w:qFormat/>
    <w:rsid w:val="00C6143C"/>
    <w:rPr>
      <w:i/>
      <w:iCs/>
      <w:caps/>
      <w:spacing w:val="10"/>
      <w:sz w:val="20"/>
      <w:szCs w:val="20"/>
    </w:rPr>
  </w:style>
  <w:style w:type="character" w:styleId="SubtleReference">
    <w:name w:val="Subtle Reference"/>
    <w:basedOn w:val="DefaultParagraphFont"/>
    <w:uiPriority w:val="31"/>
    <w:qFormat/>
    <w:rsid w:val="00C6143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6143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6143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C6143C"/>
    <w:pPr>
      <w:outlineLvl w:val="9"/>
    </w:pPr>
  </w:style>
  <w:style w:type="paragraph" w:styleId="BalloonText">
    <w:name w:val="Balloon Text"/>
    <w:basedOn w:val="Normal"/>
    <w:link w:val="BalloonTextChar"/>
    <w:uiPriority w:val="99"/>
    <w:semiHidden/>
    <w:unhideWhenUsed/>
    <w:rsid w:val="00C6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3C"/>
    <w:rPr>
      <w:rFonts w:ascii="Tahoma" w:eastAsiaTheme="majorEastAsia" w:hAnsi="Tahoma" w:cs="Tahoma"/>
      <w:sz w:val="16"/>
      <w:szCs w:val="16"/>
      <w:lang w:bidi="en-US"/>
    </w:rPr>
  </w:style>
  <w:style w:type="paragraph" w:styleId="Header">
    <w:name w:val="header"/>
    <w:basedOn w:val="Normal"/>
    <w:link w:val="HeaderChar"/>
    <w:uiPriority w:val="99"/>
    <w:unhideWhenUsed/>
    <w:rsid w:val="00C61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43C"/>
    <w:rPr>
      <w:rFonts w:asciiTheme="majorHAnsi" w:eastAsiaTheme="majorEastAsia" w:hAnsiTheme="majorHAnsi" w:cstheme="majorBidi"/>
      <w:lang w:bidi="en-US"/>
    </w:rPr>
  </w:style>
  <w:style w:type="paragraph" w:styleId="Footer">
    <w:name w:val="footer"/>
    <w:basedOn w:val="Normal"/>
    <w:link w:val="FooterChar"/>
    <w:uiPriority w:val="99"/>
    <w:unhideWhenUsed/>
    <w:rsid w:val="00C61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43C"/>
    <w:rPr>
      <w:rFonts w:asciiTheme="majorHAnsi" w:eastAsiaTheme="majorEastAsia" w:hAnsiTheme="majorHAnsi" w:cstheme="majorBidi"/>
      <w:lang w:bidi="en-US"/>
    </w:rPr>
  </w:style>
  <w:style w:type="table" w:styleId="TableGrid">
    <w:name w:val="Table Grid"/>
    <w:basedOn w:val="TableNormal"/>
    <w:uiPriority w:val="39"/>
    <w:rsid w:val="00C6143C"/>
    <w:pPr>
      <w:spacing w:after="0"/>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ocumentMapChar">
    <w:name w:val="Document Map Char"/>
    <w:basedOn w:val="DefaultParagraphFont"/>
    <w:link w:val="DocumentMap"/>
    <w:uiPriority w:val="99"/>
    <w:semiHidden/>
    <w:rsid w:val="00C6143C"/>
    <w:rPr>
      <w:rFonts w:ascii="Tahoma" w:eastAsiaTheme="majorEastAsia" w:hAnsi="Tahoma" w:cs="Tahoma"/>
      <w:sz w:val="16"/>
      <w:szCs w:val="16"/>
      <w:lang w:bidi="en-US"/>
    </w:rPr>
  </w:style>
  <w:style w:type="paragraph" w:styleId="DocumentMap">
    <w:name w:val="Document Map"/>
    <w:basedOn w:val="Normal"/>
    <w:link w:val="DocumentMapChar"/>
    <w:uiPriority w:val="99"/>
    <w:semiHidden/>
    <w:unhideWhenUsed/>
    <w:rsid w:val="00C6143C"/>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C6143C"/>
    <w:rPr>
      <w:rFonts w:ascii="Tahoma" w:eastAsiaTheme="majorEastAsia" w:hAnsi="Tahoma" w:cs="Tahoma"/>
      <w:sz w:val="16"/>
      <w:szCs w:val="16"/>
      <w:lang w:bidi="en-US"/>
    </w:rPr>
  </w:style>
  <w:style w:type="paragraph" w:customStyle="1" w:styleId="xl30">
    <w:name w:val="xl30"/>
    <w:basedOn w:val="Normal"/>
    <w:rsid w:val="00C6143C"/>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eastAsia="Arial Unicode MS" w:cs="Arial"/>
      <w:b/>
      <w:bCs/>
      <w:szCs w:val="24"/>
      <w:lang w:bidi="ar-SA"/>
    </w:rPr>
  </w:style>
  <w:style w:type="paragraph" w:customStyle="1" w:styleId="ExecSummary">
    <w:name w:val="Exec Summary"/>
    <w:link w:val="ExecSummaryChar"/>
    <w:qFormat/>
    <w:rsid w:val="00C6143C"/>
    <w:pPr>
      <w:tabs>
        <w:tab w:val="left" w:pos="1800"/>
      </w:tabs>
      <w:spacing w:after="0"/>
    </w:pPr>
    <w:rPr>
      <w:rFonts w:asciiTheme="majorHAnsi" w:eastAsiaTheme="majorEastAsia" w:hAnsiTheme="majorHAnsi" w:cstheme="majorBidi"/>
      <w:b/>
      <w:bCs/>
      <w:color w:val="365F91" w:themeColor="accent1" w:themeShade="BF"/>
      <w:sz w:val="32"/>
      <w:szCs w:val="48"/>
      <w:lang w:bidi="en-US"/>
    </w:rPr>
  </w:style>
  <w:style w:type="character" w:customStyle="1" w:styleId="ExecSummaryChar">
    <w:name w:val="Exec Summary Char"/>
    <w:basedOn w:val="DefaultParagraphFont"/>
    <w:link w:val="ExecSummary"/>
    <w:rsid w:val="00C6143C"/>
    <w:rPr>
      <w:rFonts w:asciiTheme="majorHAnsi" w:eastAsiaTheme="majorEastAsia" w:hAnsiTheme="majorHAnsi" w:cstheme="majorBidi"/>
      <w:b/>
      <w:bCs/>
      <w:color w:val="365F91" w:themeColor="accent1" w:themeShade="BF"/>
      <w:sz w:val="32"/>
      <w:szCs w:val="48"/>
      <w:lang w:bidi="en-US"/>
    </w:rPr>
  </w:style>
  <w:style w:type="paragraph" w:customStyle="1" w:styleId="BulletedText">
    <w:name w:val="Bulleted Text"/>
    <w:basedOn w:val="ListParagraph"/>
    <w:link w:val="BulletedTextChar"/>
    <w:rsid w:val="00C6143C"/>
    <w:pPr>
      <w:ind w:hanging="360"/>
    </w:pPr>
  </w:style>
  <w:style w:type="character" w:customStyle="1" w:styleId="BulletedTextChar">
    <w:name w:val="Bulleted Text Char"/>
    <w:basedOn w:val="ListParagraphChar"/>
    <w:link w:val="BulletedText"/>
    <w:rsid w:val="00C6143C"/>
    <w:rPr>
      <w:rFonts w:asciiTheme="majorHAnsi" w:eastAsiaTheme="majorEastAsia" w:hAnsiTheme="majorHAnsi" w:cstheme="majorBidi"/>
      <w:lang w:bidi="en-US"/>
    </w:rPr>
  </w:style>
  <w:style w:type="paragraph" w:customStyle="1" w:styleId="Standardtable">
    <w:name w:val="Standard table"/>
    <w:basedOn w:val="Normal"/>
    <w:link w:val="StandardtableChar"/>
    <w:rsid w:val="00C6143C"/>
    <w:pPr>
      <w:spacing w:after="0" w:line="240" w:lineRule="auto"/>
    </w:pPr>
    <w:rPr>
      <w:b/>
      <w:bCs/>
    </w:rPr>
  </w:style>
  <w:style w:type="character" w:customStyle="1" w:styleId="StandardtableChar">
    <w:name w:val="Standard table Char"/>
    <w:basedOn w:val="DefaultParagraphFont"/>
    <w:link w:val="Standardtable"/>
    <w:rsid w:val="00C6143C"/>
    <w:rPr>
      <w:rFonts w:asciiTheme="majorHAnsi" w:eastAsiaTheme="majorEastAsia" w:hAnsiTheme="majorHAnsi" w:cstheme="majorBidi"/>
      <w:b/>
      <w:bCs/>
      <w:lang w:bidi="en-US"/>
    </w:rPr>
  </w:style>
  <w:style w:type="paragraph" w:customStyle="1" w:styleId="Table">
    <w:name w:val="Table"/>
    <w:basedOn w:val="Standardtable"/>
    <w:link w:val="TableChar"/>
    <w:rsid w:val="00C6143C"/>
  </w:style>
  <w:style w:type="character" w:customStyle="1" w:styleId="TableChar">
    <w:name w:val="Table Char"/>
    <w:basedOn w:val="StandardtableChar"/>
    <w:link w:val="Table"/>
    <w:rsid w:val="00C6143C"/>
    <w:rPr>
      <w:rFonts w:asciiTheme="majorHAnsi" w:eastAsiaTheme="majorEastAsia" w:hAnsiTheme="majorHAnsi" w:cstheme="majorBidi"/>
      <w:b/>
      <w:bCs/>
      <w:lang w:bidi="en-US"/>
    </w:rPr>
  </w:style>
  <w:style w:type="paragraph" w:styleId="TOC1">
    <w:name w:val="toc 1"/>
    <w:next w:val="Normal"/>
    <w:link w:val="TOC1Char"/>
    <w:autoRedefine/>
    <w:uiPriority w:val="39"/>
    <w:unhideWhenUsed/>
    <w:rsid w:val="00C10246"/>
    <w:pPr>
      <w:spacing w:before="120" w:after="120" w:line="252" w:lineRule="auto"/>
    </w:pPr>
    <w:rPr>
      <w:rFonts w:ascii="Times New Roman" w:eastAsiaTheme="majorEastAsia" w:hAnsi="Times New Roman" w:cstheme="minorHAnsi"/>
      <w:b/>
      <w:bCs/>
      <w:caps/>
      <w:sz w:val="24"/>
      <w:szCs w:val="20"/>
      <w:lang w:bidi="en-US"/>
    </w:rPr>
  </w:style>
  <w:style w:type="character" w:customStyle="1" w:styleId="TOC1Char">
    <w:name w:val="TOC 1 Char"/>
    <w:basedOn w:val="DefaultParagraphFont"/>
    <w:link w:val="TOC1"/>
    <w:uiPriority w:val="39"/>
    <w:rsid w:val="00C10246"/>
    <w:rPr>
      <w:rFonts w:ascii="Times New Roman" w:eastAsiaTheme="majorEastAsia" w:hAnsi="Times New Roman" w:cstheme="minorHAnsi"/>
      <w:b/>
      <w:bCs/>
      <w:caps/>
      <w:sz w:val="24"/>
      <w:szCs w:val="20"/>
      <w:lang w:bidi="en-US"/>
    </w:rPr>
  </w:style>
  <w:style w:type="paragraph" w:styleId="TOC2">
    <w:name w:val="toc 2"/>
    <w:basedOn w:val="TOC1"/>
    <w:next w:val="Normal"/>
    <w:autoRedefine/>
    <w:uiPriority w:val="39"/>
    <w:unhideWhenUsed/>
    <w:rsid w:val="005516DE"/>
    <w:pPr>
      <w:tabs>
        <w:tab w:val="left" w:pos="880"/>
        <w:tab w:val="right" w:leader="dot" w:pos="9651"/>
      </w:tabs>
      <w:spacing w:after="0"/>
      <w:ind w:left="215"/>
    </w:pPr>
    <w:rPr>
      <w:b w:val="0"/>
      <w:bCs w:val="0"/>
    </w:rPr>
  </w:style>
  <w:style w:type="character" w:styleId="Hyperlink">
    <w:name w:val="Hyperlink"/>
    <w:basedOn w:val="DefaultParagraphFont"/>
    <w:uiPriority w:val="99"/>
    <w:unhideWhenUsed/>
    <w:rsid w:val="00C6143C"/>
    <w:rPr>
      <w:color w:val="0000FF" w:themeColor="hyperlink"/>
      <w:u w:val="single"/>
    </w:rPr>
  </w:style>
  <w:style w:type="paragraph" w:customStyle="1" w:styleId="TOC">
    <w:name w:val="TOC"/>
    <w:basedOn w:val="TOC1"/>
    <w:link w:val="TOCChar"/>
    <w:rsid w:val="00C6143C"/>
    <w:pPr>
      <w:tabs>
        <w:tab w:val="left" w:pos="440"/>
        <w:tab w:val="right" w:leader="dot" w:pos="9980"/>
      </w:tabs>
    </w:pPr>
    <w:rPr>
      <w:noProof/>
    </w:rPr>
  </w:style>
  <w:style w:type="character" w:customStyle="1" w:styleId="TOCChar">
    <w:name w:val="TOC Char"/>
    <w:basedOn w:val="TOC1Char"/>
    <w:link w:val="TOC"/>
    <w:rsid w:val="00C6143C"/>
    <w:rPr>
      <w:rFonts w:asciiTheme="majorHAnsi" w:eastAsiaTheme="majorEastAsia" w:hAnsiTheme="majorHAnsi" w:cstheme="minorHAnsi"/>
      <w:b/>
      <w:bCs/>
      <w:caps/>
      <w:noProof/>
      <w:sz w:val="20"/>
      <w:szCs w:val="20"/>
      <w:lang w:bidi="en-US"/>
    </w:rPr>
  </w:style>
  <w:style w:type="paragraph" w:customStyle="1" w:styleId="TOC20">
    <w:name w:val="TOC2"/>
    <w:basedOn w:val="TOC"/>
    <w:link w:val="TOC2Char"/>
    <w:rsid w:val="00C6143C"/>
    <w:pPr>
      <w:ind w:left="288"/>
    </w:pPr>
  </w:style>
  <w:style w:type="character" w:customStyle="1" w:styleId="TOC2Char">
    <w:name w:val="TOC2 Char"/>
    <w:basedOn w:val="TOCChar"/>
    <w:link w:val="TOC20"/>
    <w:rsid w:val="00C6143C"/>
    <w:rPr>
      <w:rFonts w:asciiTheme="majorHAnsi" w:eastAsiaTheme="majorEastAsia" w:hAnsiTheme="majorHAnsi" w:cstheme="minorHAnsi"/>
      <w:b/>
      <w:bCs/>
      <w:caps/>
      <w:noProof/>
      <w:sz w:val="20"/>
      <w:szCs w:val="20"/>
      <w:lang w:bidi="en-US"/>
    </w:rPr>
  </w:style>
  <w:style w:type="paragraph" w:styleId="TOC3">
    <w:name w:val="toc 3"/>
    <w:basedOn w:val="TOC20"/>
    <w:next w:val="Normal"/>
    <w:autoRedefine/>
    <w:uiPriority w:val="39"/>
    <w:unhideWhenUsed/>
    <w:rsid w:val="000C7D57"/>
    <w:pPr>
      <w:tabs>
        <w:tab w:val="left" w:pos="1320"/>
      </w:tabs>
      <w:spacing w:line="312" w:lineRule="auto"/>
      <w:ind w:left="448"/>
    </w:pPr>
    <w:rPr>
      <w:rFonts w:cs="Times New Roman"/>
      <w:b w:val="0"/>
      <w:iCs/>
      <w:snapToGrid w:val="0"/>
      <w:w w:val="0"/>
    </w:rPr>
  </w:style>
  <w:style w:type="paragraph" w:styleId="TOC4">
    <w:name w:val="toc 4"/>
    <w:basedOn w:val="Normal"/>
    <w:next w:val="Normal"/>
    <w:autoRedefine/>
    <w:uiPriority w:val="39"/>
    <w:unhideWhenUsed/>
    <w:rsid w:val="00C10246"/>
    <w:pPr>
      <w:spacing w:after="0"/>
      <w:ind w:left="658"/>
    </w:pPr>
    <w:rPr>
      <w:rFonts w:cstheme="minorHAnsi"/>
      <w:szCs w:val="18"/>
    </w:rPr>
  </w:style>
  <w:style w:type="paragraph" w:styleId="TOC5">
    <w:name w:val="toc 5"/>
    <w:basedOn w:val="Normal"/>
    <w:next w:val="Normal"/>
    <w:autoRedefine/>
    <w:uiPriority w:val="39"/>
    <w:unhideWhenUsed/>
    <w:rsid w:val="00C6143C"/>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6143C"/>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6143C"/>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6143C"/>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6143C"/>
    <w:pPr>
      <w:spacing w:after="0"/>
      <w:ind w:left="1760"/>
    </w:pPr>
    <w:rPr>
      <w:rFonts w:asciiTheme="minorHAnsi" w:hAnsiTheme="minorHAnsi" w:cstheme="minorHAnsi"/>
      <w:sz w:val="18"/>
      <w:szCs w:val="18"/>
    </w:rPr>
  </w:style>
  <w:style w:type="paragraph" w:customStyle="1" w:styleId="Normal1">
    <w:name w:val="Normal 1"/>
    <w:basedOn w:val="Normal"/>
    <w:rsid w:val="00C6143C"/>
    <w:pPr>
      <w:widowControl w:val="0"/>
      <w:spacing w:after="0" w:line="240" w:lineRule="auto"/>
      <w:ind w:left="432"/>
    </w:pPr>
    <w:rPr>
      <w:rFonts w:ascii="Tahoma" w:eastAsia="Times New Roman" w:hAnsi="Tahoma" w:cs="Times New Roman"/>
      <w:szCs w:val="20"/>
      <w:lang w:eastAsia="ar-SA" w:bidi="ar-SA"/>
    </w:rPr>
  </w:style>
  <w:style w:type="paragraph" w:customStyle="1" w:styleId="StyleJustified">
    <w:name w:val="Style Justified"/>
    <w:basedOn w:val="Normal"/>
    <w:rsid w:val="00C6143C"/>
    <w:pPr>
      <w:widowControl w:val="0"/>
      <w:suppressAutoHyphens/>
      <w:spacing w:after="0" w:line="240" w:lineRule="auto"/>
    </w:pPr>
    <w:rPr>
      <w:rFonts w:eastAsia="Lucida Sans Unicode" w:cs="Times New Roman"/>
      <w:szCs w:val="20"/>
      <w:lang w:eastAsia="ar-SA" w:bidi="ar-SA"/>
    </w:rPr>
  </w:style>
  <w:style w:type="paragraph" w:styleId="BodyText2">
    <w:name w:val="Body Text 2"/>
    <w:basedOn w:val="Normal"/>
    <w:link w:val="BodyText2Char"/>
    <w:uiPriority w:val="99"/>
    <w:unhideWhenUsed/>
    <w:rsid w:val="00C6143C"/>
    <w:pPr>
      <w:spacing w:line="480" w:lineRule="auto"/>
    </w:pPr>
  </w:style>
  <w:style w:type="character" w:customStyle="1" w:styleId="BodyText2Char">
    <w:name w:val="Body Text 2 Char"/>
    <w:basedOn w:val="DefaultParagraphFont"/>
    <w:link w:val="BodyText2"/>
    <w:uiPriority w:val="99"/>
    <w:rsid w:val="00C6143C"/>
    <w:rPr>
      <w:rFonts w:asciiTheme="majorHAnsi" w:eastAsiaTheme="majorEastAsia" w:hAnsiTheme="majorHAnsi" w:cstheme="majorBidi"/>
      <w:lang w:bidi="en-US"/>
    </w:rPr>
  </w:style>
  <w:style w:type="paragraph" w:styleId="NormalWeb">
    <w:name w:val="Normal (Web)"/>
    <w:basedOn w:val="Normal"/>
    <w:uiPriority w:val="99"/>
    <w:unhideWhenUsed/>
    <w:rsid w:val="00C6143C"/>
    <w:pPr>
      <w:spacing w:before="100" w:beforeAutospacing="1" w:after="100" w:afterAutospacing="1" w:line="240" w:lineRule="auto"/>
    </w:pPr>
    <w:rPr>
      <w:rFonts w:eastAsiaTheme="minorEastAsia" w:cs="Times New Roman"/>
      <w:szCs w:val="24"/>
      <w:lang w:val="en-IN" w:eastAsia="en-IN" w:bidi="ar-SA"/>
    </w:rPr>
  </w:style>
  <w:style w:type="character" w:customStyle="1" w:styleId="apple-style-span">
    <w:name w:val="apple-style-span"/>
    <w:basedOn w:val="DefaultParagraphFont"/>
    <w:rsid w:val="00C6143C"/>
  </w:style>
  <w:style w:type="character" w:customStyle="1" w:styleId="apple-converted-space">
    <w:name w:val="apple-converted-space"/>
    <w:basedOn w:val="DefaultParagraphFont"/>
    <w:rsid w:val="00C6143C"/>
  </w:style>
  <w:style w:type="paragraph" w:customStyle="1" w:styleId="aprobody">
    <w:name w:val="aprobody"/>
    <w:basedOn w:val="Normal"/>
    <w:link w:val="aprobodyChar"/>
    <w:rsid w:val="00C6143C"/>
    <w:pPr>
      <w:spacing w:before="80" w:after="80" w:line="240" w:lineRule="atLeast"/>
    </w:pPr>
    <w:rPr>
      <w:rFonts w:ascii="Lucida Sans Unicode" w:eastAsia="Times New Roman" w:hAnsi="Lucida Sans Unicode" w:cs="Lucida Sans Unicode"/>
      <w:sz w:val="18"/>
      <w:szCs w:val="18"/>
      <w:lang w:val="en-GB" w:bidi="ar-SA"/>
    </w:rPr>
  </w:style>
  <w:style w:type="character" w:customStyle="1" w:styleId="aprobodyChar">
    <w:name w:val="aprobody Char"/>
    <w:link w:val="aprobody"/>
    <w:rsid w:val="00C6143C"/>
    <w:rPr>
      <w:rFonts w:ascii="Lucida Sans Unicode" w:eastAsia="Times New Roman" w:hAnsi="Lucida Sans Unicode" w:cs="Lucida Sans Unicode"/>
      <w:sz w:val="18"/>
      <w:szCs w:val="18"/>
      <w:lang w:val="en-GB"/>
    </w:rPr>
  </w:style>
  <w:style w:type="paragraph" w:styleId="BodyText">
    <w:name w:val="Body Text"/>
    <w:basedOn w:val="Normal"/>
    <w:link w:val="BodyTextChar"/>
    <w:uiPriority w:val="99"/>
    <w:unhideWhenUsed/>
    <w:rsid w:val="00C6143C"/>
  </w:style>
  <w:style w:type="character" w:customStyle="1" w:styleId="BodyTextChar">
    <w:name w:val="Body Text Char"/>
    <w:basedOn w:val="DefaultParagraphFont"/>
    <w:link w:val="BodyText"/>
    <w:uiPriority w:val="99"/>
    <w:rsid w:val="00C6143C"/>
    <w:rPr>
      <w:rFonts w:asciiTheme="majorHAnsi" w:eastAsiaTheme="majorEastAsia" w:hAnsiTheme="majorHAnsi" w:cstheme="majorBidi"/>
      <w:lang w:bidi="en-US"/>
    </w:rPr>
  </w:style>
  <w:style w:type="paragraph" w:styleId="CommentText">
    <w:name w:val="annotation text"/>
    <w:basedOn w:val="Normal"/>
    <w:link w:val="CommentTextChar"/>
    <w:uiPriority w:val="99"/>
    <w:unhideWhenUsed/>
    <w:rsid w:val="00C6143C"/>
    <w:pPr>
      <w:spacing w:line="240" w:lineRule="auto"/>
    </w:pPr>
    <w:rPr>
      <w:sz w:val="20"/>
      <w:szCs w:val="20"/>
    </w:rPr>
  </w:style>
  <w:style w:type="character" w:customStyle="1" w:styleId="CommentTextChar">
    <w:name w:val="Comment Text Char"/>
    <w:basedOn w:val="DefaultParagraphFont"/>
    <w:link w:val="CommentText"/>
    <w:uiPriority w:val="99"/>
    <w:rsid w:val="00C6143C"/>
    <w:rPr>
      <w:rFonts w:asciiTheme="majorHAnsi" w:eastAsiaTheme="majorEastAsia" w:hAnsiTheme="majorHAnsi" w:cstheme="majorBidi"/>
      <w:sz w:val="20"/>
      <w:szCs w:val="20"/>
      <w:lang w:bidi="en-US"/>
    </w:rPr>
  </w:style>
  <w:style w:type="character" w:customStyle="1" w:styleId="CommentSubjectChar">
    <w:name w:val="Comment Subject Char"/>
    <w:basedOn w:val="CommentTextChar"/>
    <w:link w:val="CommentSubject"/>
    <w:uiPriority w:val="99"/>
    <w:semiHidden/>
    <w:rsid w:val="00C6143C"/>
    <w:rPr>
      <w:rFonts w:asciiTheme="majorHAnsi" w:eastAsiaTheme="majorEastAsia" w:hAnsiTheme="majorHAnsi" w:cstheme="majorBidi"/>
      <w:b/>
      <w:bCs/>
      <w:sz w:val="20"/>
      <w:szCs w:val="20"/>
      <w:lang w:bidi="en-US"/>
    </w:rPr>
  </w:style>
  <w:style w:type="paragraph" w:styleId="CommentSubject">
    <w:name w:val="annotation subject"/>
    <w:basedOn w:val="CommentText"/>
    <w:next w:val="CommentText"/>
    <w:link w:val="CommentSubjectChar"/>
    <w:uiPriority w:val="99"/>
    <w:semiHidden/>
    <w:unhideWhenUsed/>
    <w:rsid w:val="00C6143C"/>
    <w:rPr>
      <w:b/>
      <w:bCs/>
    </w:rPr>
  </w:style>
  <w:style w:type="character" w:customStyle="1" w:styleId="CommentSubjectChar1">
    <w:name w:val="Comment Subject Char1"/>
    <w:basedOn w:val="CommentTextChar"/>
    <w:uiPriority w:val="99"/>
    <w:semiHidden/>
    <w:rsid w:val="00C6143C"/>
    <w:rPr>
      <w:rFonts w:asciiTheme="majorHAnsi" w:eastAsiaTheme="majorEastAsia" w:hAnsiTheme="majorHAnsi" w:cstheme="majorBidi"/>
      <w:b/>
      <w:bCs/>
      <w:sz w:val="20"/>
      <w:szCs w:val="20"/>
      <w:lang w:bidi="en-US"/>
    </w:rPr>
  </w:style>
  <w:style w:type="paragraph" w:customStyle="1" w:styleId="xl63">
    <w:name w:val="xl63"/>
    <w:basedOn w:val="Normal"/>
    <w:rsid w:val="00C6143C"/>
    <w:pPr>
      <w:spacing w:before="100" w:beforeAutospacing="1" w:after="100" w:afterAutospacing="1" w:line="240" w:lineRule="auto"/>
    </w:pPr>
    <w:rPr>
      <w:rFonts w:eastAsia="Times New Roman" w:cs="Times New Roman"/>
      <w:sz w:val="16"/>
      <w:szCs w:val="16"/>
      <w:lang w:val="en-IN" w:eastAsia="en-IN" w:bidi="ar-SA"/>
    </w:rPr>
  </w:style>
  <w:style w:type="paragraph" w:customStyle="1" w:styleId="xl64">
    <w:name w:val="xl64"/>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16"/>
      <w:szCs w:val="16"/>
      <w:lang w:val="en-IN" w:eastAsia="en-IN" w:bidi="ar-SA"/>
    </w:rPr>
  </w:style>
  <w:style w:type="paragraph" w:customStyle="1" w:styleId="xl65">
    <w:name w:val="xl65"/>
    <w:basedOn w:val="Normal"/>
    <w:rsid w:val="00C6143C"/>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66">
    <w:name w:val="xl66"/>
    <w:basedOn w:val="Normal"/>
    <w:rsid w:val="00C6143C"/>
    <w:pPr>
      <w:pBdr>
        <w:top w:val="single" w:sz="8"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67">
    <w:name w:val="xl67"/>
    <w:basedOn w:val="Normal"/>
    <w:rsid w:val="00C6143C"/>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68">
    <w:name w:val="xl68"/>
    <w:basedOn w:val="Normal"/>
    <w:rsid w:val="00C6143C"/>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69">
    <w:name w:val="xl69"/>
    <w:basedOn w:val="Normal"/>
    <w:rsid w:val="00C6143C"/>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 w:val="16"/>
      <w:szCs w:val="16"/>
      <w:lang w:val="en-IN" w:eastAsia="en-IN" w:bidi="ar-SA"/>
    </w:rPr>
  </w:style>
  <w:style w:type="paragraph" w:customStyle="1" w:styleId="xl70">
    <w:name w:val="xl70"/>
    <w:basedOn w:val="Normal"/>
    <w:rsid w:val="00C6143C"/>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16"/>
      <w:szCs w:val="16"/>
      <w:lang w:val="en-IN" w:eastAsia="en-IN" w:bidi="ar-SA"/>
    </w:rPr>
  </w:style>
  <w:style w:type="paragraph" w:customStyle="1" w:styleId="xl71">
    <w:name w:val="xl71"/>
    <w:basedOn w:val="Normal"/>
    <w:rsid w:val="00C6143C"/>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72">
    <w:name w:val="xl72"/>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73">
    <w:name w:val="xl73"/>
    <w:basedOn w:val="Normal"/>
    <w:rsid w:val="00C6143C"/>
    <w:pPr>
      <w:pBdr>
        <w:top w:val="single" w:sz="4" w:space="0" w:color="auto"/>
        <w:left w:val="single" w:sz="8" w:space="14" w:color="auto"/>
        <w:bottom w:val="single" w:sz="4" w:space="0" w:color="auto"/>
        <w:right w:val="single" w:sz="4" w:space="0" w:color="auto"/>
      </w:pBdr>
      <w:spacing w:before="100" w:beforeAutospacing="1" w:after="100" w:afterAutospacing="1" w:line="240" w:lineRule="auto"/>
      <w:ind w:firstLineChars="200" w:firstLine="200"/>
      <w:textAlignment w:val="center"/>
    </w:pPr>
    <w:rPr>
      <w:rFonts w:eastAsia="Times New Roman" w:cs="Times New Roman"/>
      <w:color w:val="000000"/>
      <w:sz w:val="16"/>
      <w:szCs w:val="16"/>
      <w:lang w:val="en-IN" w:eastAsia="en-IN" w:bidi="ar-SA"/>
    </w:rPr>
  </w:style>
  <w:style w:type="paragraph" w:customStyle="1" w:styleId="xl74">
    <w:name w:val="xl74"/>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 w:val="16"/>
      <w:szCs w:val="16"/>
      <w:lang w:val="en-IN" w:eastAsia="en-IN" w:bidi="ar-SA"/>
    </w:rPr>
  </w:style>
  <w:style w:type="paragraph" w:customStyle="1" w:styleId="xl75">
    <w:name w:val="xl75"/>
    <w:basedOn w:val="Normal"/>
    <w:rsid w:val="00C6143C"/>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76">
    <w:name w:val="xl76"/>
    <w:basedOn w:val="Normal"/>
    <w:rsid w:val="00C6143C"/>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77">
    <w:name w:val="xl77"/>
    <w:basedOn w:val="Normal"/>
    <w:rsid w:val="00C6143C"/>
    <w:pPr>
      <w:pBdr>
        <w:top w:val="single" w:sz="4" w:space="0" w:color="auto"/>
        <w:left w:val="single" w:sz="4" w:space="0" w:color="auto"/>
        <w:bottom w:val="single" w:sz="4" w:space="0" w:color="auto"/>
        <w:right w:val="single" w:sz="4" w:space="0" w:color="auto"/>
      </w:pBdr>
      <w:shd w:val="clear" w:color="000000" w:fill="60497A"/>
      <w:spacing w:before="100" w:beforeAutospacing="1" w:after="100" w:afterAutospacing="1" w:line="240" w:lineRule="auto"/>
      <w:textAlignment w:val="center"/>
    </w:pPr>
    <w:rPr>
      <w:rFonts w:eastAsia="Times New Roman" w:cs="Times New Roman"/>
      <w:color w:val="FFFFFF"/>
      <w:sz w:val="16"/>
      <w:szCs w:val="16"/>
      <w:lang w:val="en-IN" w:eastAsia="en-IN" w:bidi="ar-SA"/>
    </w:rPr>
  </w:style>
  <w:style w:type="paragraph" w:customStyle="1" w:styleId="xl78">
    <w:name w:val="xl78"/>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color w:val="FFFFFF"/>
      <w:sz w:val="16"/>
      <w:szCs w:val="16"/>
      <w:lang w:val="en-IN" w:eastAsia="en-IN" w:bidi="ar-SA"/>
    </w:rPr>
  </w:style>
  <w:style w:type="paragraph" w:customStyle="1" w:styleId="xl79">
    <w:name w:val="xl79"/>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FFFF"/>
      <w:sz w:val="16"/>
      <w:szCs w:val="16"/>
      <w:lang w:val="en-IN" w:eastAsia="en-IN" w:bidi="ar-SA"/>
    </w:rPr>
  </w:style>
  <w:style w:type="paragraph" w:customStyle="1" w:styleId="xl80">
    <w:name w:val="xl80"/>
    <w:basedOn w:val="Normal"/>
    <w:rsid w:val="00C6143C"/>
    <w:pPr>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81">
    <w:name w:val="xl81"/>
    <w:basedOn w:val="Normal"/>
    <w:rsid w:val="00C6143C"/>
    <w:pPr>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line="240" w:lineRule="auto"/>
      <w:textAlignment w:val="center"/>
    </w:pPr>
    <w:rPr>
      <w:rFonts w:eastAsia="Times New Roman" w:cs="Times New Roman"/>
      <w:b/>
      <w:bCs/>
      <w:sz w:val="16"/>
      <w:szCs w:val="16"/>
      <w:lang w:val="en-IN" w:eastAsia="en-IN" w:bidi="ar-SA"/>
    </w:rPr>
  </w:style>
  <w:style w:type="paragraph" w:customStyle="1" w:styleId="xl82">
    <w:name w:val="xl82"/>
    <w:basedOn w:val="Normal"/>
    <w:rsid w:val="00C6143C"/>
    <w:pPr>
      <w:pBdr>
        <w:top w:val="single" w:sz="4" w:space="0" w:color="auto"/>
        <w:left w:val="single" w:sz="4" w:space="0" w:color="auto"/>
        <w:bottom w:val="single" w:sz="8" w:space="0" w:color="auto"/>
        <w:right w:val="single" w:sz="4" w:space="0" w:color="auto"/>
      </w:pBdr>
      <w:shd w:val="clear" w:color="000000" w:fill="403151"/>
      <w:spacing w:before="100" w:beforeAutospacing="1" w:after="100" w:afterAutospacing="1" w:line="240" w:lineRule="auto"/>
      <w:textAlignment w:val="center"/>
    </w:pPr>
    <w:rPr>
      <w:rFonts w:eastAsia="Times New Roman" w:cs="Times New Roman"/>
      <w:color w:val="FFFFFF"/>
      <w:sz w:val="16"/>
      <w:szCs w:val="16"/>
      <w:lang w:val="en-IN" w:eastAsia="en-IN" w:bidi="ar-SA"/>
    </w:rPr>
  </w:style>
  <w:style w:type="paragraph" w:customStyle="1" w:styleId="xl83">
    <w:name w:val="xl83"/>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sz w:val="16"/>
      <w:szCs w:val="16"/>
      <w:lang w:val="en-IN" w:eastAsia="en-IN" w:bidi="ar-SA"/>
    </w:rPr>
  </w:style>
  <w:style w:type="paragraph" w:customStyle="1" w:styleId="xl84">
    <w:name w:val="xl84"/>
    <w:basedOn w:val="Normal"/>
    <w:rsid w:val="00C6143C"/>
    <w:pPr>
      <w:pBdr>
        <w:top w:val="single" w:sz="4" w:space="0" w:color="auto"/>
        <w:left w:val="single" w:sz="8" w:space="14" w:color="auto"/>
        <w:bottom w:val="single" w:sz="4" w:space="0" w:color="auto"/>
      </w:pBdr>
      <w:shd w:val="clear" w:color="000000" w:fill="FFFFFF"/>
      <w:spacing w:before="100" w:beforeAutospacing="1" w:after="100" w:afterAutospacing="1" w:line="240" w:lineRule="auto"/>
      <w:ind w:firstLineChars="200" w:firstLine="200"/>
      <w:textAlignment w:val="center"/>
    </w:pPr>
    <w:rPr>
      <w:rFonts w:eastAsia="Times New Roman" w:cs="Times New Roman"/>
      <w:color w:val="000000"/>
      <w:sz w:val="16"/>
      <w:szCs w:val="16"/>
      <w:lang w:val="en-IN" w:eastAsia="en-IN" w:bidi="ar-SA"/>
    </w:rPr>
  </w:style>
  <w:style w:type="paragraph" w:customStyle="1" w:styleId="xl85">
    <w:name w:val="xl85"/>
    <w:basedOn w:val="Normal"/>
    <w:rsid w:val="00C6143C"/>
    <w:pPr>
      <w:pBdr>
        <w:top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cs="Times New Roman"/>
      <w:color w:val="000000"/>
      <w:sz w:val="16"/>
      <w:szCs w:val="16"/>
      <w:lang w:val="en-IN" w:eastAsia="en-IN" w:bidi="ar-SA"/>
    </w:rPr>
  </w:style>
  <w:style w:type="paragraph" w:customStyle="1" w:styleId="xl86">
    <w:name w:val="xl86"/>
    <w:basedOn w:val="Normal"/>
    <w:rsid w:val="00C6143C"/>
    <w:pPr>
      <w:pBdr>
        <w:top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87">
    <w:name w:val="xl87"/>
    <w:basedOn w:val="Normal"/>
    <w:rsid w:val="00C6143C"/>
    <w:pPr>
      <w:pBdr>
        <w:top w:val="single" w:sz="4" w:space="0" w:color="auto"/>
        <w:bottom w:val="single" w:sz="4" w:space="0" w:color="auto"/>
      </w:pBdr>
      <w:shd w:val="clear" w:color="000000" w:fill="FFFFFF"/>
      <w:spacing w:before="100" w:beforeAutospacing="1" w:after="100" w:afterAutospacing="1" w:line="240" w:lineRule="auto"/>
    </w:pPr>
    <w:rPr>
      <w:rFonts w:eastAsia="Times New Roman" w:cs="Times New Roman"/>
      <w:sz w:val="16"/>
      <w:szCs w:val="16"/>
      <w:lang w:val="en-IN" w:eastAsia="en-IN" w:bidi="ar-SA"/>
    </w:rPr>
  </w:style>
  <w:style w:type="paragraph" w:customStyle="1" w:styleId="xl88">
    <w:name w:val="xl88"/>
    <w:basedOn w:val="Normal"/>
    <w:rsid w:val="00C6143C"/>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Times New Roman"/>
      <w:color w:val="000000"/>
      <w:sz w:val="16"/>
      <w:szCs w:val="16"/>
      <w:lang w:val="en-IN" w:eastAsia="en-IN" w:bidi="ar-SA"/>
    </w:rPr>
  </w:style>
  <w:style w:type="paragraph" w:customStyle="1" w:styleId="xl89">
    <w:name w:val="xl89"/>
    <w:basedOn w:val="Normal"/>
    <w:rsid w:val="00C6143C"/>
    <w:pPr>
      <w:pBdr>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90">
    <w:name w:val="xl90"/>
    <w:basedOn w:val="Normal"/>
    <w:rsid w:val="00C6143C"/>
    <w:pPr>
      <w:shd w:val="clear" w:color="000000" w:fill="E4DFEC"/>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91">
    <w:name w:val="xl91"/>
    <w:basedOn w:val="Normal"/>
    <w:rsid w:val="00C6143C"/>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92">
    <w:name w:val="xl92"/>
    <w:basedOn w:val="Normal"/>
    <w:rsid w:val="00C6143C"/>
    <w:pPr>
      <w:pBdr>
        <w:top w:val="single" w:sz="4" w:space="0" w:color="auto"/>
        <w:left w:val="single" w:sz="4" w:space="0" w:color="auto"/>
        <w:bottom w:val="single" w:sz="4" w:space="0" w:color="auto"/>
        <w:right w:val="single" w:sz="4" w:space="0" w:color="auto"/>
      </w:pBdr>
      <w:shd w:val="clear" w:color="000000" w:fill="60497A"/>
      <w:spacing w:before="100" w:beforeAutospacing="1" w:after="100" w:afterAutospacing="1" w:line="240" w:lineRule="auto"/>
      <w:textAlignment w:val="center"/>
    </w:pPr>
    <w:rPr>
      <w:rFonts w:eastAsia="Times New Roman" w:cs="Times New Roman"/>
      <w:color w:val="FFFFFF"/>
      <w:sz w:val="16"/>
      <w:szCs w:val="16"/>
      <w:lang w:val="en-IN" w:eastAsia="en-IN" w:bidi="ar-SA"/>
    </w:rPr>
  </w:style>
  <w:style w:type="paragraph" w:customStyle="1" w:styleId="xl93">
    <w:name w:val="xl93"/>
    <w:basedOn w:val="Normal"/>
    <w:rsid w:val="00C6143C"/>
    <w:pPr>
      <w:pBdr>
        <w:top w:val="single" w:sz="4" w:space="0" w:color="auto"/>
        <w:left w:val="single" w:sz="4" w:space="0" w:color="auto"/>
        <w:right w:val="single" w:sz="4" w:space="0" w:color="auto"/>
      </w:pBdr>
      <w:shd w:val="clear" w:color="000000" w:fill="E4DFEC"/>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94">
    <w:name w:val="xl94"/>
    <w:basedOn w:val="Normal"/>
    <w:rsid w:val="00C6143C"/>
    <w:pPr>
      <w:pBdr>
        <w:top w:val="single" w:sz="4" w:space="0" w:color="auto"/>
        <w:left w:val="single" w:sz="4" w:space="0" w:color="auto"/>
        <w:bottom w:val="single" w:sz="4" w:space="0" w:color="auto"/>
        <w:right w:val="single" w:sz="4" w:space="0" w:color="auto"/>
      </w:pBdr>
      <w:shd w:val="clear" w:color="000000" w:fill="60497A"/>
      <w:spacing w:before="100" w:beforeAutospacing="1" w:after="100" w:afterAutospacing="1" w:line="240" w:lineRule="auto"/>
    </w:pPr>
    <w:rPr>
      <w:rFonts w:eastAsia="Times New Roman" w:cs="Times New Roman"/>
      <w:color w:val="FFFFFF"/>
      <w:sz w:val="16"/>
      <w:szCs w:val="16"/>
      <w:lang w:val="en-IN" w:eastAsia="en-IN" w:bidi="ar-SA"/>
    </w:rPr>
  </w:style>
  <w:style w:type="paragraph" w:customStyle="1" w:styleId="xl95">
    <w:name w:val="xl95"/>
    <w:basedOn w:val="Normal"/>
    <w:rsid w:val="00C6143C"/>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color w:val="FFFFFF"/>
      <w:sz w:val="16"/>
      <w:szCs w:val="16"/>
      <w:lang w:val="en-IN" w:eastAsia="en-IN" w:bidi="ar-SA"/>
    </w:rPr>
  </w:style>
  <w:style w:type="paragraph" w:customStyle="1" w:styleId="xl96">
    <w:name w:val="xl96"/>
    <w:basedOn w:val="Normal"/>
    <w:rsid w:val="00C6143C"/>
    <w:pPr>
      <w:pBdr>
        <w:top w:val="single" w:sz="4" w:space="0" w:color="auto"/>
        <w:left w:val="single" w:sz="8" w:space="0" w:color="auto"/>
        <w:bottom w:val="single" w:sz="4" w:space="0" w:color="auto"/>
      </w:pBdr>
      <w:shd w:val="clear" w:color="000000" w:fill="E4DFEC"/>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97">
    <w:name w:val="xl97"/>
    <w:basedOn w:val="Normal"/>
    <w:rsid w:val="00C6143C"/>
    <w:pPr>
      <w:pBdr>
        <w:top w:val="single" w:sz="4" w:space="0" w:color="auto"/>
        <w:bottom w:val="single" w:sz="4" w:space="0" w:color="auto"/>
      </w:pBdr>
      <w:shd w:val="clear" w:color="000000" w:fill="E4DFEC"/>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98">
    <w:name w:val="xl98"/>
    <w:basedOn w:val="Normal"/>
    <w:rsid w:val="00C6143C"/>
    <w:pPr>
      <w:pBdr>
        <w:top w:val="single" w:sz="4" w:space="0" w:color="auto"/>
        <w:bottom w:val="single" w:sz="4" w:space="0" w:color="auto"/>
        <w:right w:val="single" w:sz="4" w:space="0" w:color="auto"/>
      </w:pBdr>
      <w:shd w:val="clear" w:color="000000" w:fill="E4DFEC"/>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99">
    <w:name w:val="xl99"/>
    <w:basedOn w:val="Normal"/>
    <w:rsid w:val="00C6143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16"/>
      <w:szCs w:val="16"/>
      <w:lang w:val="en-IN" w:eastAsia="en-IN" w:bidi="ar-SA"/>
    </w:rPr>
  </w:style>
  <w:style w:type="paragraph" w:customStyle="1" w:styleId="xl100">
    <w:name w:val="xl100"/>
    <w:basedOn w:val="Normal"/>
    <w:rsid w:val="00C6143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16"/>
      <w:szCs w:val="16"/>
      <w:lang w:val="en-IN" w:eastAsia="en-IN" w:bidi="ar-SA"/>
    </w:rPr>
  </w:style>
  <w:style w:type="paragraph" w:customStyle="1" w:styleId="xl101">
    <w:name w:val="xl101"/>
    <w:basedOn w:val="Normal"/>
    <w:rsid w:val="00C6143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16"/>
      <w:szCs w:val="16"/>
      <w:lang w:val="en-IN" w:eastAsia="en-IN" w:bidi="ar-SA"/>
    </w:rPr>
  </w:style>
  <w:style w:type="paragraph" w:customStyle="1" w:styleId="xl102">
    <w:name w:val="xl102"/>
    <w:basedOn w:val="Normal"/>
    <w:rsid w:val="00C6143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16"/>
      <w:szCs w:val="16"/>
      <w:lang w:val="en-IN" w:eastAsia="en-IN" w:bidi="ar-SA"/>
    </w:rPr>
  </w:style>
  <w:style w:type="paragraph" w:customStyle="1" w:styleId="Default">
    <w:name w:val="Default"/>
    <w:rsid w:val="00C6143C"/>
    <w:pPr>
      <w:autoSpaceDE w:val="0"/>
      <w:autoSpaceDN w:val="0"/>
      <w:adjustRightInd w:val="0"/>
      <w:spacing w:after="0"/>
    </w:pPr>
    <w:rPr>
      <w:rFonts w:ascii="Arial" w:eastAsiaTheme="majorEastAsia" w:hAnsi="Arial" w:cs="Arial"/>
      <w:color w:val="000000"/>
      <w:sz w:val="24"/>
      <w:szCs w:val="24"/>
    </w:rPr>
  </w:style>
  <w:style w:type="paragraph" w:customStyle="1" w:styleId="template">
    <w:name w:val="template"/>
    <w:basedOn w:val="Normal"/>
    <w:rsid w:val="00C6143C"/>
    <w:pPr>
      <w:spacing w:after="0" w:line="240" w:lineRule="exact"/>
    </w:pPr>
    <w:rPr>
      <w:rFonts w:ascii="Arial" w:eastAsia="Times New Roman" w:hAnsi="Arial" w:cs="Times New Roman"/>
      <w:i/>
      <w:szCs w:val="20"/>
      <w:lang w:bidi="ar-SA"/>
    </w:rPr>
  </w:style>
  <w:style w:type="paragraph" w:customStyle="1" w:styleId="Bodycopy">
    <w:name w:val="Body copy"/>
    <w:rsid w:val="00C6143C"/>
    <w:pPr>
      <w:spacing w:after="240" w:line="240" w:lineRule="exact"/>
    </w:pPr>
    <w:rPr>
      <w:rFonts w:ascii="Arial" w:eastAsia="Times New Roman" w:hAnsi="Arial" w:cs="Arial"/>
      <w:color w:val="000000"/>
      <w:sz w:val="20"/>
      <w:szCs w:val="20"/>
      <w:lang w:val="pt-BR"/>
    </w:rPr>
  </w:style>
  <w:style w:type="paragraph" w:customStyle="1" w:styleId="TableColumnHeading">
    <w:name w:val="Table Column Heading"/>
    <w:basedOn w:val="Normal"/>
    <w:rsid w:val="00C6143C"/>
    <w:pPr>
      <w:widowControl w:val="0"/>
      <w:spacing w:after="0" w:line="240" w:lineRule="auto"/>
      <w:jc w:val="center"/>
    </w:pPr>
    <w:rPr>
      <w:rFonts w:ascii="Arial Narrow" w:eastAsia="Times New Roman" w:hAnsi="Arial Narrow" w:cs="Times New Roman"/>
      <w:b/>
      <w:i/>
      <w:sz w:val="20"/>
      <w:szCs w:val="20"/>
      <w:lang w:bidi="ar-SA"/>
    </w:rPr>
  </w:style>
  <w:style w:type="paragraph" w:customStyle="1" w:styleId="xl3198">
    <w:name w:val="xl3198"/>
    <w:basedOn w:val="Normal"/>
    <w:uiPriority w:val="99"/>
    <w:rsid w:val="00C6143C"/>
    <w:pPr>
      <w:spacing w:before="100" w:beforeAutospacing="1" w:after="100" w:afterAutospacing="1" w:line="240" w:lineRule="auto"/>
      <w:textAlignment w:val="center"/>
    </w:pPr>
    <w:rPr>
      <w:rFonts w:eastAsia="Times New Roman" w:cs="Times New Roman"/>
      <w:b/>
      <w:bCs/>
      <w:lang w:bidi="ar-SA"/>
    </w:rPr>
  </w:style>
  <w:style w:type="character" w:styleId="CommentReference">
    <w:name w:val="annotation reference"/>
    <w:basedOn w:val="DefaultParagraphFont"/>
    <w:uiPriority w:val="99"/>
    <w:semiHidden/>
    <w:unhideWhenUsed/>
    <w:rsid w:val="00C6143C"/>
    <w:rPr>
      <w:sz w:val="16"/>
      <w:szCs w:val="16"/>
    </w:rPr>
  </w:style>
  <w:style w:type="paragraph" w:styleId="Revision">
    <w:name w:val="Revision"/>
    <w:hidden/>
    <w:uiPriority w:val="99"/>
    <w:semiHidden/>
    <w:rsid w:val="001F154E"/>
    <w:pPr>
      <w:spacing w:after="0"/>
    </w:pPr>
    <w:rPr>
      <w:rFonts w:asciiTheme="majorHAnsi" w:eastAsiaTheme="majorEastAsia" w:hAnsiTheme="majorHAnsi" w:cstheme="majorBidi"/>
      <w:lang w:bidi="en-US"/>
    </w:rPr>
  </w:style>
  <w:style w:type="character" w:styleId="PlaceholderText">
    <w:name w:val="Placeholder Text"/>
    <w:basedOn w:val="DefaultParagraphFont"/>
    <w:uiPriority w:val="99"/>
    <w:semiHidden/>
    <w:rsid w:val="005E196F"/>
    <w:rPr>
      <w:color w:val="808080"/>
    </w:rPr>
  </w:style>
  <w:style w:type="character" w:styleId="FollowedHyperlink">
    <w:name w:val="FollowedHyperlink"/>
    <w:basedOn w:val="DefaultParagraphFont"/>
    <w:uiPriority w:val="99"/>
    <w:semiHidden/>
    <w:unhideWhenUsed/>
    <w:rsid w:val="000308B4"/>
    <w:rPr>
      <w:color w:val="954F72"/>
      <w:u w:val="single"/>
    </w:rPr>
  </w:style>
  <w:style w:type="table" w:customStyle="1" w:styleId="PlainTable11">
    <w:name w:val="Plain Table 11"/>
    <w:basedOn w:val="TableNormal"/>
    <w:uiPriority w:val="41"/>
    <w:rsid w:val="000308B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1">
    <w:name w:val="Heading 3 Char1"/>
    <w:aliases w:val="Use Case Name Char1,H3 Char1,3 Char1,Paragraph Char1,Section 1.1.1 Char1,Sub2Para Char1,Annotationen Char1,h3 Char1,3heading Char1,12 Heading 3 Char1,RFP Heading 3 Char1,Task Char1,Tsk Char1,Criterion Char1,RFP H3 - Q Char1,L3 Char1"/>
    <w:basedOn w:val="DefaultParagraphFont"/>
    <w:uiPriority w:val="9"/>
    <w:semiHidden/>
    <w:rsid w:val="00F15FAC"/>
    <w:rPr>
      <w:rFonts w:asciiTheme="majorHAnsi" w:eastAsiaTheme="majorEastAsia" w:hAnsiTheme="majorHAnsi" w:cstheme="majorBidi"/>
      <w:b/>
      <w:bCs/>
      <w:color w:val="4F81BD" w:themeColor="accent1"/>
      <w:sz w:val="24"/>
      <w:szCs w:val="22"/>
      <w:lang w:bidi="en-US"/>
    </w:rPr>
  </w:style>
  <w:style w:type="character" w:customStyle="1" w:styleId="Heading4Char1">
    <w:name w:val="Heading 4 Char1"/>
    <w:aliases w:val="h4 Char1,4 Char1,Sub-paragraph Char1,H4 Char1,Heading3.5 Char1,BFs Char1,Scnr Char1,Subsection Char1,a. Char1,Subhead C Char1,4heading Char1,Map Title Char1,Use Case Subheading Char1,rxhd5 Char1,h4 sub sub heading Char1,h41 Char1,d Char"/>
    <w:basedOn w:val="DefaultParagraphFont"/>
    <w:uiPriority w:val="9"/>
    <w:semiHidden/>
    <w:rsid w:val="00F15FAC"/>
    <w:rPr>
      <w:rFonts w:asciiTheme="majorHAnsi" w:eastAsiaTheme="majorEastAsia" w:hAnsiTheme="majorHAnsi" w:cstheme="majorBidi"/>
      <w:b/>
      <w:bCs/>
      <w:i/>
      <w:iCs/>
      <w:color w:val="4F81BD" w:themeColor="accent1"/>
      <w:sz w:val="24"/>
      <w:szCs w:val="22"/>
      <w:lang w:bidi="en-US"/>
    </w:rPr>
  </w:style>
  <w:style w:type="paragraph" w:customStyle="1" w:styleId="Bang">
    <w:name w:val="Bang"/>
    <w:basedOn w:val="Normal"/>
    <w:rsid w:val="006932AF"/>
    <w:pPr>
      <w:widowControl w:val="0"/>
      <w:suppressAutoHyphens/>
      <w:spacing w:before="60" w:after="60" w:line="360" w:lineRule="auto"/>
    </w:pPr>
    <w:rPr>
      <w:rFonts w:ascii="Cambria" w:eastAsia="Times New Roman" w:hAnsi="Cambria" w:cs="Times New Roman"/>
      <w:sz w:val="18"/>
      <w:szCs w:val="20"/>
      <w:lang w:eastAsia="ar-SA" w:bidi="ar-SA"/>
    </w:rPr>
  </w:style>
  <w:style w:type="character" w:customStyle="1" w:styleId="object">
    <w:name w:val="object"/>
    <w:basedOn w:val="DefaultParagraphFont"/>
    <w:rsid w:val="0070484F"/>
  </w:style>
  <w:style w:type="character" w:customStyle="1" w:styleId="object-hover">
    <w:name w:val="object-hover"/>
    <w:basedOn w:val="DefaultParagraphFont"/>
    <w:rsid w:val="0070484F"/>
  </w:style>
  <w:style w:type="paragraph" w:styleId="EndnoteText">
    <w:name w:val="endnote text"/>
    <w:basedOn w:val="Normal"/>
    <w:link w:val="EndnoteTextChar"/>
    <w:uiPriority w:val="99"/>
    <w:semiHidden/>
    <w:unhideWhenUsed/>
    <w:rsid w:val="00C45D0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45D07"/>
    <w:rPr>
      <w:rFonts w:ascii="Times New Roman" w:eastAsiaTheme="majorEastAsia" w:hAnsi="Times New Roman" w:cstheme="majorBidi"/>
      <w:sz w:val="20"/>
      <w:szCs w:val="20"/>
      <w:lang w:bidi="en-US"/>
    </w:rPr>
  </w:style>
  <w:style w:type="character" w:styleId="EndnoteReference">
    <w:name w:val="endnote reference"/>
    <w:basedOn w:val="DefaultParagraphFont"/>
    <w:uiPriority w:val="99"/>
    <w:semiHidden/>
    <w:unhideWhenUsed/>
    <w:rsid w:val="00C45D07"/>
    <w:rPr>
      <w:vertAlign w:val="superscript"/>
    </w:rPr>
  </w:style>
  <w:style w:type="paragraph" w:customStyle="1" w:styleId="-">
    <w:name w:val="-"/>
    <w:basedOn w:val="Normal"/>
    <w:link w:val="-Char"/>
    <w:qFormat/>
    <w:rsid w:val="00EA7F9D"/>
    <w:pPr>
      <w:numPr>
        <w:numId w:val="3"/>
      </w:numPr>
      <w:tabs>
        <w:tab w:val="left" w:pos="270"/>
      </w:tabs>
      <w:spacing w:before="0" w:after="0" w:line="360" w:lineRule="auto"/>
      <w:jc w:val="left"/>
    </w:pPr>
    <w:rPr>
      <w:rFonts w:eastAsiaTheme="minorHAnsi" w:cs="Calibri"/>
      <w:lang w:val="vi-VN" w:bidi="ar-SA"/>
    </w:rPr>
  </w:style>
  <w:style w:type="character" w:customStyle="1" w:styleId="-Char">
    <w:name w:val="- Char"/>
    <w:basedOn w:val="DefaultParagraphFont"/>
    <w:link w:val="-"/>
    <w:rsid w:val="00EA7F9D"/>
    <w:rPr>
      <w:rFonts w:ascii="Times New Roman" w:hAnsi="Times New Roman" w:cs="Calibri"/>
      <w:sz w:val="24"/>
      <w:lang w:val="vi-VN"/>
    </w:rPr>
  </w:style>
  <w:style w:type="paragraph" w:customStyle="1" w:styleId="cGDD1">
    <w:name w:val="c. GDD 1"/>
    <w:link w:val="cGDD1Char"/>
    <w:qFormat/>
    <w:rsid w:val="00AD78EA"/>
    <w:pPr>
      <w:tabs>
        <w:tab w:val="left" w:pos="216"/>
        <w:tab w:val="num" w:pos="720"/>
      </w:tabs>
      <w:spacing w:line="300" w:lineRule="auto"/>
      <w:ind w:left="720"/>
      <w:jc w:val="both"/>
    </w:pPr>
    <w:rPr>
      <w:rFonts w:ascii="Times New Roman" w:eastAsia="Times New Roman" w:hAnsi="Times New Roman" w:cs="Times New Roman"/>
      <w:sz w:val="24"/>
      <w:szCs w:val="24"/>
    </w:rPr>
  </w:style>
  <w:style w:type="character" w:customStyle="1" w:styleId="cGDD1Char">
    <w:name w:val="c. GDD 1 Char"/>
    <w:link w:val="cGDD1"/>
    <w:rsid w:val="00AD78EA"/>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A57B60"/>
    <w:pPr>
      <w:spacing w:after="0"/>
    </w:pPr>
    <w:rPr>
      <w:rFonts w:ascii="Cambria" w:eastAsia="MS Gothic" w:hAnsi="Cambria"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0D1FB3"/>
    <w:pPr>
      <w:spacing w:after="0"/>
    </w:pPr>
    <w:rPr>
      <w:rFonts w:ascii="Cambria" w:eastAsia="MS Gothic" w:hAnsi="Cambria"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eading3">
    <w:name w:val="c.heading 3"/>
    <w:autoRedefine/>
    <w:qFormat/>
    <w:rsid w:val="00395C90"/>
    <w:pPr>
      <w:numPr>
        <w:ilvl w:val="1"/>
        <w:numId w:val="4"/>
      </w:numPr>
      <w:tabs>
        <w:tab w:val="left" w:pos="840"/>
      </w:tabs>
      <w:spacing w:before="160" w:after="160" w:line="360" w:lineRule="auto"/>
    </w:pPr>
    <w:rPr>
      <w:rFonts w:ascii="Times New Roman" w:eastAsia="Times New Roman" w:hAnsi="Times New Roman" w:cs="Times New Roman"/>
      <w:sz w:val="24"/>
      <w:szCs w:val="24"/>
    </w:rPr>
  </w:style>
  <w:style w:type="paragraph" w:customStyle="1" w:styleId="Normalc">
    <w:name w:val="Normal.c"/>
    <w:link w:val="cNormalChar"/>
    <w:qFormat/>
    <w:rsid w:val="00852355"/>
    <w:pPr>
      <w:spacing w:before="0" w:after="0" w:line="360" w:lineRule="auto"/>
      <w:jc w:val="both"/>
    </w:pPr>
    <w:rPr>
      <w:rFonts w:ascii="Times New Roman" w:eastAsia="Times New Roman" w:hAnsi="Times New Roman" w:cs="Times New Roman"/>
      <w:sz w:val="24"/>
      <w:szCs w:val="24"/>
      <w:lang w:val="en-AU" w:eastAsia="en-AU"/>
    </w:rPr>
  </w:style>
  <w:style w:type="character" w:customStyle="1" w:styleId="cNormalChar">
    <w:name w:val="c.Normal Char"/>
    <w:link w:val="Normalc"/>
    <w:rsid w:val="00852355"/>
    <w:rPr>
      <w:rFonts w:ascii="Times New Roman" w:eastAsia="Times New Roman" w:hAnsi="Times New Roman" w:cs="Times New Roman"/>
      <w:sz w:val="24"/>
      <w:szCs w:val="24"/>
      <w:lang w:val="en-AU" w:eastAsia="en-AU"/>
    </w:rPr>
  </w:style>
  <w:style w:type="paragraph" w:customStyle="1" w:styleId="cNormal">
    <w:name w:val="c.Normal"/>
    <w:qFormat/>
    <w:rsid w:val="00852355"/>
    <w:pPr>
      <w:spacing w:before="0" w:after="120" w:line="276" w:lineRule="auto"/>
      <w:ind w:firstLine="144"/>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791F"/>
    <w:rPr>
      <w:color w:val="605E5C"/>
      <w:shd w:val="clear" w:color="auto" w:fill="E1DFDD"/>
    </w:rPr>
  </w:style>
  <w:style w:type="paragraph" w:customStyle="1" w:styleId="conganh">
    <w:name w:val="conganh"/>
    <w:basedOn w:val="TOC1"/>
    <w:link w:val="conganhChar"/>
    <w:autoRedefine/>
    <w:qFormat/>
    <w:rsid w:val="007D444F"/>
    <w:pPr>
      <w:tabs>
        <w:tab w:val="left" w:pos="440"/>
        <w:tab w:val="right" w:leader="dot" w:pos="9980"/>
      </w:tabs>
      <w:ind w:left="440"/>
    </w:pPr>
    <w:rPr>
      <w:rFonts w:ascii="Consolas" w:eastAsia="Times New Roman" w:hAnsi="Consolas" w:cs="Calibri"/>
      <w:b w:val="0"/>
      <w:bCs w:val="0"/>
      <w:caps w:val="0"/>
      <w:noProof/>
      <w:color w:val="1F497D" w:themeColor="text2"/>
      <w:sz w:val="18"/>
    </w:rPr>
  </w:style>
  <w:style w:type="character" w:customStyle="1" w:styleId="conganhChar">
    <w:name w:val="conganh Char"/>
    <w:link w:val="conganh"/>
    <w:rsid w:val="007D444F"/>
    <w:rPr>
      <w:rFonts w:ascii="Consolas" w:eastAsia="Times New Roman" w:hAnsi="Consolas" w:cs="Calibri"/>
      <w:noProof/>
      <w:color w:val="1F497D" w:themeColor="text2"/>
      <w:sz w:val="18"/>
      <w:szCs w:val="20"/>
      <w:lang w:bidi="en-US"/>
    </w:rPr>
  </w:style>
  <w:style w:type="character" w:customStyle="1" w:styleId="fontstyle01">
    <w:name w:val="fontstyle01"/>
    <w:basedOn w:val="DefaultParagraphFont"/>
    <w:rsid w:val="0026548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E7C88"/>
    <w:rPr>
      <w:rFonts w:ascii="Wingdings-Regular" w:hAnsi="Wingdings-Regular" w:hint="default"/>
      <w:b w:val="0"/>
      <w:bCs w:val="0"/>
      <w:i w:val="0"/>
      <w:iCs w:val="0"/>
      <w:color w:val="000000"/>
      <w:sz w:val="20"/>
      <w:szCs w:val="20"/>
    </w:rPr>
  </w:style>
  <w:style w:type="paragraph" w:styleId="NormalIndent">
    <w:name w:val="Normal Indent"/>
    <w:basedOn w:val="Normal"/>
    <w:link w:val="NormalIndentChar"/>
    <w:rsid w:val="00924505"/>
    <w:pPr>
      <w:tabs>
        <w:tab w:val="left" w:pos="360"/>
      </w:tabs>
      <w:spacing w:before="0" w:after="240" w:line="240" w:lineRule="auto"/>
      <w:ind w:left="360"/>
      <w:jc w:val="left"/>
    </w:pPr>
    <w:rPr>
      <w:rFonts w:eastAsia="Times New Roman" w:cs="Times New Roman"/>
      <w:iCs/>
      <w:szCs w:val="20"/>
      <w:lang w:bidi="ar-SA"/>
    </w:rPr>
  </w:style>
  <w:style w:type="character" w:customStyle="1" w:styleId="NormalIndentChar">
    <w:name w:val="Normal Indent Char"/>
    <w:link w:val="NormalIndent"/>
    <w:rsid w:val="00924505"/>
    <w:rPr>
      <w:rFonts w:ascii="Times New Roman" w:eastAsia="Times New Roman" w:hAnsi="Times New Roman" w:cs="Times New Roman"/>
      <w:iCs/>
      <w:sz w:val="24"/>
      <w:szCs w:val="20"/>
    </w:rPr>
  </w:style>
  <w:style w:type="paragraph" w:customStyle="1" w:styleId="tablehead">
    <w:name w:val="tableheadẻ"/>
    <w:basedOn w:val="Table"/>
    <w:qFormat/>
    <w:rsid w:val="00924505"/>
    <w:pPr>
      <w:tabs>
        <w:tab w:val="left" w:pos="360"/>
      </w:tabs>
      <w:spacing w:before="60" w:after="60"/>
      <w:jc w:val="left"/>
    </w:pPr>
    <w:rPr>
      <w:rFonts w:eastAsia="Times New Roman" w:cs="Times New Roman"/>
      <w:szCs w:val="24"/>
      <w:lang w:bidi="ar-SA"/>
    </w:rPr>
  </w:style>
  <w:style w:type="paragraph" w:customStyle="1" w:styleId="tablecontent">
    <w:name w:val="tablecontent"/>
    <w:basedOn w:val="Table"/>
    <w:qFormat/>
    <w:rsid w:val="00733CDD"/>
    <w:pPr>
      <w:tabs>
        <w:tab w:val="left" w:pos="360"/>
      </w:tabs>
      <w:spacing w:before="60" w:after="60"/>
      <w:jc w:val="left"/>
    </w:pPr>
    <w:rPr>
      <w:rFonts w:ascii="Arial" w:eastAsia="Times New Roman" w:hAnsi="Arial" w:cs="Arial"/>
      <w:sz w:val="20"/>
      <w:szCs w:val="20"/>
      <w:lang w:bidi="ar-SA"/>
    </w:rPr>
  </w:style>
  <w:style w:type="paragraph" w:styleId="FootnoteText">
    <w:name w:val="footnote text"/>
    <w:basedOn w:val="Normal"/>
    <w:link w:val="FootnoteTextChar"/>
    <w:uiPriority w:val="99"/>
    <w:semiHidden/>
    <w:unhideWhenUsed/>
    <w:rsid w:val="00FB335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B3357"/>
    <w:rPr>
      <w:rFonts w:ascii="Times New Roman" w:eastAsiaTheme="majorEastAsia" w:hAnsi="Times New Roman" w:cstheme="majorBidi"/>
      <w:sz w:val="20"/>
      <w:szCs w:val="20"/>
      <w:lang w:bidi="en-US"/>
    </w:rPr>
  </w:style>
  <w:style w:type="character" w:styleId="FootnoteReference">
    <w:name w:val="footnote reference"/>
    <w:basedOn w:val="DefaultParagraphFont"/>
    <w:uiPriority w:val="99"/>
    <w:semiHidden/>
    <w:unhideWhenUsed/>
    <w:rsid w:val="00FB3357"/>
    <w:rPr>
      <w:vertAlign w:val="superscript"/>
    </w:rPr>
  </w:style>
  <w:style w:type="paragraph" w:customStyle="1" w:styleId="aTableText2">
    <w:name w:val="a_TableText2"/>
    <w:basedOn w:val="Normal"/>
    <w:rsid w:val="00A65609"/>
    <w:pPr>
      <w:spacing w:before="20" w:after="20" w:line="240" w:lineRule="auto"/>
      <w:jc w:val="left"/>
    </w:pPr>
    <w:rPr>
      <w:rFonts w:eastAsia="Times New Roman"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ED"/>
    <w:pPr>
      <w:spacing w:before="120" w:after="120" w:line="312" w:lineRule="auto"/>
      <w:jc w:val="both"/>
    </w:pPr>
    <w:rPr>
      <w:rFonts w:ascii="Times New Roman" w:eastAsiaTheme="majorEastAsia" w:hAnsi="Times New Roman" w:cstheme="majorBidi"/>
      <w:sz w:val="24"/>
      <w:lang w:bidi="en-US"/>
    </w:rPr>
  </w:style>
  <w:style w:type="paragraph" w:styleId="Heading1">
    <w:name w:val="heading 1"/>
    <w:aliases w:val="H1,Module Name,Section,App1,1,section,heading 1.1,h1,L1,dd heading 1,dh1,SITA,Part,H11,H12,H111,H13,H112,tchead,12 Heading 1,Main heading,Heading 10,Header1,level 1,Level 1 Head,123,section break,Header 1,PIM 1,Head,Appendix 1,II+,I,Subhead,l1"/>
    <w:next w:val="Normal"/>
    <w:link w:val="Heading1Char"/>
    <w:qFormat/>
    <w:rsid w:val="005C6FA2"/>
    <w:pPr>
      <w:keepNext/>
      <w:pageBreakBefore/>
      <w:numPr>
        <w:numId w:val="1"/>
      </w:numPr>
      <w:pBdr>
        <w:bottom w:val="thinThickSmallGap" w:sz="12" w:space="1" w:color="1F497D" w:themeColor="text2"/>
      </w:pBdr>
      <w:spacing w:before="120" w:line="252" w:lineRule="auto"/>
      <w:outlineLvl w:val="0"/>
    </w:pPr>
    <w:rPr>
      <w:rFonts w:ascii="Times New Roman" w:eastAsiaTheme="majorEastAsia" w:hAnsi="Times New Roman" w:cstheme="majorBidi"/>
      <w:b/>
      <w:caps/>
      <w:color w:val="1F497D" w:themeColor="text2"/>
      <w:spacing w:val="20"/>
      <w:sz w:val="28"/>
      <w:szCs w:val="28"/>
      <w:lang w:bidi="en-US"/>
    </w:rPr>
  </w:style>
  <w:style w:type="paragraph" w:styleId="Heading2">
    <w:name w:val="heading 2"/>
    <w:aliases w:val="H2,2,Sub-heading,sl2,h2,Section 1.1,1.1 Heading 2,Headinnormalg 2,Module Subheading,SubPara,Chapter,1.Seite,subheading,Subheading,A,A.B.C.,Header 2,l2,Prophead 2,H2-Heading 2,Header2,list2,Lettered Heading 1,Sub Heading,Section 2.1,L2,dh2,PIM"/>
    <w:next w:val="Normal"/>
    <w:link w:val="Heading2Char"/>
    <w:unhideWhenUsed/>
    <w:qFormat/>
    <w:rsid w:val="00086985"/>
    <w:pPr>
      <w:keepNext/>
      <w:numPr>
        <w:ilvl w:val="1"/>
        <w:numId w:val="1"/>
      </w:numPr>
      <w:pBdr>
        <w:bottom w:val="single" w:sz="4" w:space="1" w:color="1F497D" w:themeColor="text2"/>
      </w:pBdr>
      <w:tabs>
        <w:tab w:val="left" w:pos="994"/>
      </w:tabs>
      <w:spacing w:before="400" w:after="120" w:line="312" w:lineRule="auto"/>
      <w:outlineLvl w:val="1"/>
    </w:pPr>
    <w:rPr>
      <w:rFonts w:ascii="Times New Roman" w:eastAsiaTheme="majorEastAsia" w:hAnsi="Times New Roman" w:cstheme="majorBidi"/>
      <w:caps/>
      <w:color w:val="1F497D" w:themeColor="text2"/>
      <w:spacing w:val="15"/>
      <w:sz w:val="26"/>
      <w:szCs w:val="24"/>
      <w:lang w:bidi="en-US"/>
    </w:rPr>
  </w:style>
  <w:style w:type="paragraph" w:styleId="Heading3">
    <w:name w:val="heading 3"/>
    <w:aliases w:val="H3,Use Case Name,3,Paragraph,Section 1.1.1,Sub2Para,Annotationen,h3,3heading,12 Heading 3,RFP Heading 3,Task,Tsk,Criterion,RFP H3 - Q,RFI H3 (Q),L3,dd heading 3,dh3,sub-sub,3 bullet,b,subhead,1.,Subhead B,Side Heading,Label,2nd Level Head,Map"/>
    <w:next w:val="Normal"/>
    <w:link w:val="Heading3Char"/>
    <w:unhideWhenUsed/>
    <w:qFormat/>
    <w:rsid w:val="00F85AAE"/>
    <w:pPr>
      <w:keepNext/>
      <w:numPr>
        <w:ilvl w:val="2"/>
        <w:numId w:val="1"/>
      </w:numPr>
      <w:tabs>
        <w:tab w:val="left" w:pos="993"/>
      </w:tabs>
      <w:spacing w:before="300" w:after="0" w:line="312" w:lineRule="auto"/>
      <w:ind w:left="357" w:hanging="357"/>
      <w:outlineLvl w:val="2"/>
    </w:pPr>
    <w:rPr>
      <w:rFonts w:ascii="Times New Roman" w:eastAsiaTheme="majorEastAsia" w:hAnsi="Times New Roman" w:cstheme="majorBidi"/>
      <w:caps/>
      <w:sz w:val="26"/>
      <w:szCs w:val="24"/>
      <w:lang w:bidi="en-US"/>
    </w:rPr>
  </w:style>
  <w:style w:type="paragraph" w:styleId="Heading4">
    <w:name w:val="heading 4"/>
    <w:aliases w:val="h4,4,Sub-paragraph,H4,Heading3.5,BFs,Scnr,Subsection,a.,Subhead C,4heading,Map Title,Use Case Subheading,rxhd5,h4 sub sub heading,h41,41,Sub-paragraph1,H41,BFs1,Scnr1,Heading3.51,Subhead C1,a.1,Sub-paragraph2,h42,42,Sub-paragraph3,rh1,Para4,d"/>
    <w:next w:val="Normal"/>
    <w:link w:val="Heading4Char"/>
    <w:unhideWhenUsed/>
    <w:qFormat/>
    <w:rsid w:val="00F85AAE"/>
    <w:pPr>
      <w:keepNext/>
      <w:numPr>
        <w:ilvl w:val="3"/>
        <w:numId w:val="1"/>
      </w:numPr>
      <w:tabs>
        <w:tab w:val="left" w:pos="993"/>
      </w:tabs>
      <w:spacing w:before="240" w:after="120" w:line="312" w:lineRule="auto"/>
      <w:ind w:left="357" w:hanging="357"/>
      <w:outlineLvl w:val="3"/>
    </w:pPr>
    <w:rPr>
      <w:rFonts w:ascii="Times New Roman" w:eastAsiaTheme="majorEastAsia" w:hAnsi="Times New Roman" w:cstheme="majorBidi"/>
      <w:color w:val="000000" w:themeColor="text1"/>
      <w:spacing w:val="10"/>
      <w:sz w:val="24"/>
      <w:lang w:bidi="en-US"/>
    </w:rPr>
  </w:style>
  <w:style w:type="paragraph" w:styleId="Heading5">
    <w:name w:val="heading 5"/>
    <w:basedOn w:val="ListParagraph"/>
    <w:next w:val="Normal"/>
    <w:link w:val="Heading5Char"/>
    <w:uiPriority w:val="9"/>
    <w:unhideWhenUsed/>
    <w:qFormat/>
    <w:rsid w:val="001905FC"/>
    <w:pPr>
      <w:keepNext/>
      <w:numPr>
        <w:ilvl w:val="4"/>
        <w:numId w:val="1"/>
      </w:numPr>
      <w:tabs>
        <w:tab w:val="left" w:pos="1134"/>
      </w:tabs>
      <w:ind w:hanging="1350"/>
      <w:contextualSpacing w:val="0"/>
      <w:outlineLvl w:val="4"/>
    </w:pPr>
    <w:rPr>
      <w:rFonts w:cs="Times New Roman"/>
    </w:rPr>
  </w:style>
  <w:style w:type="paragraph" w:styleId="Heading6">
    <w:name w:val="heading 6"/>
    <w:basedOn w:val="ListParagraph"/>
    <w:next w:val="Normal"/>
    <w:link w:val="Heading6Char"/>
    <w:uiPriority w:val="9"/>
    <w:unhideWhenUsed/>
    <w:qFormat/>
    <w:rsid w:val="00A15F83"/>
    <w:pPr>
      <w:keepNext/>
      <w:numPr>
        <w:numId w:val="2"/>
      </w:numPr>
      <w:contextualSpacing w:val="0"/>
      <w:outlineLvl w:val="5"/>
    </w:pPr>
    <w:rPr>
      <w:i/>
    </w:rPr>
  </w:style>
  <w:style w:type="paragraph" w:styleId="Heading7">
    <w:name w:val="heading 7"/>
    <w:aliases w:val="7"/>
    <w:basedOn w:val="Normal"/>
    <w:next w:val="Normal"/>
    <w:link w:val="Heading7Char"/>
    <w:uiPriority w:val="9"/>
    <w:unhideWhenUsed/>
    <w:qFormat/>
    <w:rsid w:val="00C6143C"/>
    <w:pPr>
      <w:jc w:val="center"/>
      <w:outlineLvl w:val="6"/>
    </w:pPr>
    <w:rPr>
      <w:i/>
      <w:iCs/>
      <w:caps/>
      <w:color w:val="943634" w:themeColor="accent2" w:themeShade="BF"/>
      <w:spacing w:val="10"/>
    </w:rPr>
  </w:style>
  <w:style w:type="paragraph" w:styleId="Heading8">
    <w:name w:val="heading 8"/>
    <w:aliases w:val="8"/>
    <w:basedOn w:val="Normal"/>
    <w:next w:val="Normal"/>
    <w:link w:val="Heading8Char"/>
    <w:uiPriority w:val="9"/>
    <w:unhideWhenUsed/>
    <w:qFormat/>
    <w:rsid w:val="00C6143C"/>
    <w:pPr>
      <w:jc w:val="center"/>
      <w:outlineLvl w:val="7"/>
    </w:pPr>
    <w:rPr>
      <w:caps/>
      <w:spacing w:val="10"/>
      <w:szCs w:val="20"/>
    </w:rPr>
  </w:style>
  <w:style w:type="paragraph" w:styleId="Heading9">
    <w:name w:val="heading 9"/>
    <w:aliases w:val="9"/>
    <w:basedOn w:val="Normal"/>
    <w:next w:val="Normal"/>
    <w:link w:val="Heading9Char"/>
    <w:uiPriority w:val="9"/>
    <w:unhideWhenUsed/>
    <w:qFormat/>
    <w:rsid w:val="00C6143C"/>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odule Name Char,Section Char,App1 Char,1 Char,section Char,heading 1.1 Char,h1 Char,L1 Char,dd heading 1 Char,dh1 Char,SITA Char,Part Char,H11 Char,H12 Char,H111 Char,H13 Char,H112 Char,tchead Char,12 Heading 1 Char,Header1 Char"/>
    <w:basedOn w:val="DefaultParagraphFont"/>
    <w:link w:val="Heading1"/>
    <w:rsid w:val="005C6FA2"/>
    <w:rPr>
      <w:rFonts w:ascii="Times New Roman" w:eastAsiaTheme="majorEastAsia" w:hAnsi="Times New Roman" w:cstheme="majorBidi"/>
      <w:b/>
      <w:caps/>
      <w:color w:val="1F497D" w:themeColor="text2"/>
      <w:spacing w:val="20"/>
      <w:sz w:val="28"/>
      <w:szCs w:val="28"/>
      <w:lang w:bidi="en-US"/>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basedOn w:val="DefaultParagraphFont"/>
    <w:link w:val="Heading2"/>
    <w:rsid w:val="00086985"/>
    <w:rPr>
      <w:rFonts w:ascii="Times New Roman" w:eastAsiaTheme="majorEastAsia" w:hAnsi="Times New Roman" w:cstheme="majorBidi"/>
      <w:caps/>
      <w:color w:val="1F497D" w:themeColor="text2"/>
      <w:spacing w:val="15"/>
      <w:sz w:val="26"/>
      <w:szCs w:val="24"/>
      <w:lang w:bidi="en-US"/>
    </w:rPr>
  </w:style>
  <w:style w:type="character" w:customStyle="1" w:styleId="Heading3Char">
    <w:name w:val="Heading 3 Char"/>
    <w:aliases w:val="H3 Char,Use Case Name Char,3 Char,Paragraph Char,Section 1.1.1 Char,Sub2Para Char,Annotationen Char,h3 Char,3heading Char,12 Heading 3 Char,RFP Heading 3 Char,Task Char,Tsk Char,Criterion Char,RFP H3 - Q Char,RFI H3 (Q) Char,L3 Char"/>
    <w:basedOn w:val="DefaultParagraphFont"/>
    <w:link w:val="Heading3"/>
    <w:rsid w:val="00F85AAE"/>
    <w:rPr>
      <w:rFonts w:ascii="Times New Roman" w:eastAsiaTheme="majorEastAsia" w:hAnsi="Times New Roman" w:cstheme="majorBidi"/>
      <w:caps/>
      <w:sz w:val="26"/>
      <w:szCs w:val="24"/>
      <w:lang w:bidi="en-US"/>
    </w:rPr>
  </w:style>
  <w:style w:type="character" w:customStyle="1" w:styleId="Heading4Char">
    <w:name w:val="Heading 4 Char"/>
    <w:aliases w:val="h4 Char,4 Char,Sub-paragraph Char,H4 Char,Heading3.5 Char,BFs Char,Scnr Char,Subsection Char,a. Char,Subhead C Char,4heading Char,Map Title Char,Use Case Subheading Char,rxhd5 Char,h4 sub sub heading Char,h41 Char,41 Char,H41 Char,42 Char"/>
    <w:basedOn w:val="DefaultParagraphFont"/>
    <w:link w:val="Heading4"/>
    <w:rsid w:val="00F85AAE"/>
    <w:rPr>
      <w:rFonts w:ascii="Times New Roman" w:eastAsiaTheme="majorEastAsia" w:hAnsi="Times New Roman" w:cstheme="majorBidi"/>
      <w:color w:val="000000" w:themeColor="text1"/>
      <w:spacing w:val="10"/>
      <w:sz w:val="24"/>
      <w:lang w:bidi="en-US"/>
    </w:rPr>
  </w:style>
  <w:style w:type="paragraph" w:styleId="ListParagraph">
    <w:name w:val="List Paragraph"/>
    <w:aliases w:val="bullet 1,bullet,List Paragraph1,List Paragraph11,List Paragraph12,List Paragraph2,Thang2,VNA - List Paragraph,Table Sequence,Colorful List - Accent 11,List Paragraph111,lp1,lp11,List Paragraph 1,My checklist,d_bodyb,Bullet L1,FooterText"/>
    <w:basedOn w:val="Normal"/>
    <w:link w:val="ListParagraphChar"/>
    <w:uiPriority w:val="34"/>
    <w:qFormat/>
    <w:rsid w:val="00C6143C"/>
    <w:pPr>
      <w:ind w:left="720"/>
      <w:contextualSpacing/>
    </w:pPr>
  </w:style>
  <w:style w:type="character" w:customStyle="1" w:styleId="ListParagraphChar">
    <w:name w:val="List Paragraph Char"/>
    <w:aliases w:val="bullet 1 Char,bullet Char,List Paragraph1 Char,List Paragraph11 Char,List Paragraph12 Char,List Paragraph2 Char,Thang2 Char,VNA - List Paragraph Char,Table Sequence Char,Colorful List - Accent 11 Char,List Paragraph111 Char,lp1 Char"/>
    <w:basedOn w:val="DefaultParagraphFont"/>
    <w:link w:val="ListParagraph"/>
    <w:uiPriority w:val="34"/>
    <w:qFormat/>
    <w:rsid w:val="00C6143C"/>
    <w:rPr>
      <w:rFonts w:asciiTheme="majorHAnsi" w:eastAsiaTheme="majorEastAsia" w:hAnsiTheme="majorHAnsi" w:cstheme="majorBidi"/>
      <w:lang w:bidi="en-US"/>
    </w:rPr>
  </w:style>
  <w:style w:type="character" w:customStyle="1" w:styleId="Heading5Char">
    <w:name w:val="Heading 5 Char"/>
    <w:basedOn w:val="DefaultParagraphFont"/>
    <w:link w:val="Heading5"/>
    <w:uiPriority w:val="9"/>
    <w:rsid w:val="001905FC"/>
    <w:rPr>
      <w:rFonts w:ascii="Times New Roman" w:eastAsiaTheme="majorEastAsia" w:hAnsi="Times New Roman" w:cs="Times New Roman"/>
      <w:sz w:val="24"/>
      <w:lang w:bidi="en-US"/>
    </w:rPr>
  </w:style>
  <w:style w:type="character" w:customStyle="1" w:styleId="Heading6Char">
    <w:name w:val="Heading 6 Char"/>
    <w:basedOn w:val="DefaultParagraphFont"/>
    <w:link w:val="Heading6"/>
    <w:uiPriority w:val="9"/>
    <w:rsid w:val="00A15F83"/>
    <w:rPr>
      <w:rFonts w:ascii="Times New Roman" w:eastAsiaTheme="majorEastAsia" w:hAnsi="Times New Roman" w:cstheme="majorBidi"/>
      <w:i/>
      <w:sz w:val="24"/>
      <w:lang w:bidi="en-US"/>
    </w:rPr>
  </w:style>
  <w:style w:type="character" w:customStyle="1" w:styleId="Heading7Char">
    <w:name w:val="Heading 7 Char"/>
    <w:aliases w:val="7 Char"/>
    <w:basedOn w:val="DefaultParagraphFont"/>
    <w:link w:val="Heading7"/>
    <w:uiPriority w:val="9"/>
    <w:rsid w:val="00C6143C"/>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aliases w:val="8 Char"/>
    <w:basedOn w:val="DefaultParagraphFont"/>
    <w:link w:val="Heading8"/>
    <w:uiPriority w:val="9"/>
    <w:semiHidden/>
    <w:rsid w:val="00C6143C"/>
    <w:rPr>
      <w:rFonts w:asciiTheme="majorHAnsi" w:eastAsiaTheme="majorEastAsia" w:hAnsiTheme="majorHAnsi" w:cstheme="majorBidi"/>
      <w:caps/>
      <w:spacing w:val="10"/>
      <w:szCs w:val="20"/>
      <w:lang w:bidi="en-US"/>
    </w:rPr>
  </w:style>
  <w:style w:type="character" w:customStyle="1" w:styleId="Heading9Char">
    <w:name w:val="Heading 9 Char"/>
    <w:aliases w:val="9 Char"/>
    <w:basedOn w:val="DefaultParagraphFont"/>
    <w:link w:val="Heading9"/>
    <w:uiPriority w:val="9"/>
    <w:semiHidden/>
    <w:rsid w:val="00C6143C"/>
    <w:rPr>
      <w:rFonts w:asciiTheme="majorHAnsi" w:eastAsiaTheme="majorEastAsia" w:hAnsiTheme="majorHAnsi" w:cstheme="majorBidi"/>
      <w:i/>
      <w:iCs/>
      <w:caps/>
      <w:spacing w:val="10"/>
      <w:szCs w:val="20"/>
      <w:lang w:bidi="en-US"/>
    </w:rPr>
  </w:style>
  <w:style w:type="paragraph" w:styleId="Caption">
    <w:name w:val="caption"/>
    <w:basedOn w:val="Normal"/>
    <w:next w:val="Normal"/>
    <w:uiPriority w:val="35"/>
    <w:unhideWhenUsed/>
    <w:qFormat/>
    <w:rsid w:val="00C6143C"/>
    <w:rPr>
      <w:caps/>
      <w:spacing w:val="10"/>
      <w:sz w:val="18"/>
      <w:szCs w:val="18"/>
    </w:rPr>
  </w:style>
  <w:style w:type="paragraph" w:styleId="Title">
    <w:name w:val="Title"/>
    <w:next w:val="Normal"/>
    <w:link w:val="TitleChar"/>
    <w:uiPriority w:val="10"/>
    <w:qFormat/>
    <w:rsid w:val="00C6143C"/>
    <w:pPr>
      <w:pBdr>
        <w:top w:val="dotted" w:sz="2" w:space="1" w:color="632423" w:themeColor="accent2" w:themeShade="80"/>
        <w:bottom w:val="dotted" w:sz="2" w:space="6" w:color="632423" w:themeColor="accent2" w:themeShade="80"/>
      </w:pBdr>
      <w:spacing w:before="120" w:after="300"/>
    </w:pPr>
    <w:rPr>
      <w:rFonts w:asciiTheme="majorHAnsi" w:eastAsiaTheme="majorEastAsia" w:hAnsiTheme="majorHAnsi" w:cstheme="majorBidi"/>
      <w:caps/>
      <w:color w:val="595959" w:themeColor="text1" w:themeTint="A6"/>
      <w:spacing w:val="50"/>
      <w:sz w:val="44"/>
      <w:szCs w:val="44"/>
      <w:lang w:bidi="en-US"/>
    </w:rPr>
  </w:style>
  <w:style w:type="character" w:customStyle="1" w:styleId="TitleChar">
    <w:name w:val="Title Char"/>
    <w:basedOn w:val="DefaultParagraphFont"/>
    <w:link w:val="Title"/>
    <w:uiPriority w:val="10"/>
    <w:rsid w:val="00C6143C"/>
    <w:rPr>
      <w:rFonts w:asciiTheme="majorHAnsi" w:eastAsiaTheme="majorEastAsia" w:hAnsiTheme="majorHAnsi" w:cstheme="majorBidi"/>
      <w:caps/>
      <w:color w:val="595959" w:themeColor="text1" w:themeTint="A6"/>
      <w:spacing w:val="50"/>
      <w:sz w:val="44"/>
      <w:szCs w:val="44"/>
      <w:lang w:bidi="en-US"/>
    </w:rPr>
  </w:style>
  <w:style w:type="paragraph" w:styleId="Subtitle">
    <w:name w:val="Subtitle"/>
    <w:basedOn w:val="Normal"/>
    <w:next w:val="Normal"/>
    <w:link w:val="SubtitleChar"/>
    <w:rsid w:val="00C6143C"/>
    <w:pPr>
      <w:spacing w:after="560" w:line="240" w:lineRule="auto"/>
      <w:jc w:val="center"/>
    </w:pPr>
    <w:rPr>
      <w:caps/>
      <w:spacing w:val="20"/>
      <w:sz w:val="18"/>
      <w:szCs w:val="18"/>
    </w:rPr>
  </w:style>
  <w:style w:type="character" w:customStyle="1" w:styleId="SubtitleChar">
    <w:name w:val="Subtitle Char"/>
    <w:basedOn w:val="DefaultParagraphFont"/>
    <w:link w:val="Subtitle"/>
    <w:rsid w:val="00C6143C"/>
    <w:rPr>
      <w:rFonts w:asciiTheme="majorHAnsi" w:eastAsiaTheme="majorEastAsia" w:hAnsiTheme="majorHAnsi" w:cstheme="majorBidi"/>
      <w:caps/>
      <w:spacing w:val="20"/>
      <w:sz w:val="18"/>
      <w:szCs w:val="18"/>
      <w:lang w:bidi="en-US"/>
    </w:rPr>
  </w:style>
  <w:style w:type="character" w:styleId="Strong">
    <w:name w:val="Strong"/>
    <w:uiPriority w:val="22"/>
    <w:qFormat/>
    <w:rsid w:val="00C6143C"/>
    <w:rPr>
      <w:b/>
      <w:bCs/>
      <w:color w:val="943634" w:themeColor="accent2" w:themeShade="BF"/>
      <w:spacing w:val="5"/>
    </w:rPr>
  </w:style>
  <w:style w:type="character" w:styleId="Emphasis">
    <w:name w:val="Emphasis"/>
    <w:uiPriority w:val="20"/>
    <w:qFormat/>
    <w:rsid w:val="00C6143C"/>
    <w:rPr>
      <w:caps/>
      <w:spacing w:val="5"/>
      <w:sz w:val="20"/>
      <w:szCs w:val="20"/>
    </w:rPr>
  </w:style>
  <w:style w:type="paragraph" w:styleId="NoSpacing">
    <w:name w:val="No Spacing"/>
    <w:basedOn w:val="Normal"/>
    <w:link w:val="NoSpacingChar"/>
    <w:uiPriority w:val="1"/>
    <w:qFormat/>
    <w:rsid w:val="00C6143C"/>
    <w:pPr>
      <w:spacing w:after="0" w:line="240" w:lineRule="auto"/>
    </w:pPr>
  </w:style>
  <w:style w:type="character" w:customStyle="1" w:styleId="NoSpacingChar">
    <w:name w:val="No Spacing Char"/>
    <w:basedOn w:val="DefaultParagraphFont"/>
    <w:link w:val="NoSpacing"/>
    <w:uiPriority w:val="1"/>
    <w:rsid w:val="00C6143C"/>
    <w:rPr>
      <w:rFonts w:asciiTheme="majorHAnsi" w:eastAsiaTheme="majorEastAsia" w:hAnsiTheme="majorHAnsi" w:cstheme="majorBidi"/>
      <w:lang w:bidi="en-US"/>
    </w:rPr>
  </w:style>
  <w:style w:type="paragraph" w:styleId="Quote">
    <w:name w:val="Quote"/>
    <w:basedOn w:val="Normal"/>
    <w:next w:val="Normal"/>
    <w:link w:val="QuoteChar"/>
    <w:uiPriority w:val="29"/>
    <w:qFormat/>
    <w:rsid w:val="00C6143C"/>
    <w:rPr>
      <w:i/>
      <w:iCs/>
    </w:rPr>
  </w:style>
  <w:style w:type="character" w:customStyle="1" w:styleId="QuoteChar">
    <w:name w:val="Quote Char"/>
    <w:basedOn w:val="DefaultParagraphFont"/>
    <w:link w:val="Quote"/>
    <w:uiPriority w:val="29"/>
    <w:rsid w:val="00C6143C"/>
    <w:rPr>
      <w:rFonts w:asciiTheme="majorHAnsi" w:eastAsiaTheme="majorEastAsia" w:hAnsiTheme="majorHAnsi" w:cstheme="majorBidi"/>
      <w:i/>
      <w:iCs/>
      <w:lang w:bidi="en-US"/>
    </w:rPr>
  </w:style>
  <w:style w:type="paragraph" w:styleId="IntenseQuote">
    <w:name w:val="Intense Quote"/>
    <w:basedOn w:val="Normal"/>
    <w:next w:val="Normal"/>
    <w:link w:val="IntenseQuoteChar"/>
    <w:uiPriority w:val="30"/>
    <w:qFormat/>
    <w:rsid w:val="00C6143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Cs w:val="20"/>
    </w:rPr>
  </w:style>
  <w:style w:type="character" w:customStyle="1" w:styleId="IntenseQuoteChar">
    <w:name w:val="Intense Quote Char"/>
    <w:basedOn w:val="DefaultParagraphFont"/>
    <w:link w:val="IntenseQuote"/>
    <w:uiPriority w:val="30"/>
    <w:rsid w:val="00C6143C"/>
    <w:rPr>
      <w:rFonts w:asciiTheme="majorHAnsi" w:eastAsiaTheme="majorEastAsia" w:hAnsiTheme="majorHAnsi" w:cstheme="majorBidi"/>
      <w:caps/>
      <w:color w:val="622423" w:themeColor="accent2" w:themeShade="7F"/>
      <w:spacing w:val="5"/>
      <w:szCs w:val="20"/>
      <w:lang w:bidi="en-US"/>
    </w:rPr>
  </w:style>
  <w:style w:type="character" w:styleId="SubtleEmphasis">
    <w:name w:val="Subtle Emphasis"/>
    <w:uiPriority w:val="19"/>
    <w:qFormat/>
    <w:rsid w:val="00C6143C"/>
    <w:rPr>
      <w:i/>
      <w:iCs/>
    </w:rPr>
  </w:style>
  <w:style w:type="character" w:styleId="IntenseEmphasis">
    <w:name w:val="Intense Emphasis"/>
    <w:uiPriority w:val="21"/>
    <w:qFormat/>
    <w:rsid w:val="00C6143C"/>
    <w:rPr>
      <w:i/>
      <w:iCs/>
      <w:caps/>
      <w:spacing w:val="10"/>
      <w:sz w:val="20"/>
      <w:szCs w:val="20"/>
    </w:rPr>
  </w:style>
  <w:style w:type="character" w:styleId="SubtleReference">
    <w:name w:val="Subtle Reference"/>
    <w:basedOn w:val="DefaultParagraphFont"/>
    <w:uiPriority w:val="31"/>
    <w:qFormat/>
    <w:rsid w:val="00C6143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6143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6143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C6143C"/>
    <w:pPr>
      <w:outlineLvl w:val="9"/>
    </w:pPr>
  </w:style>
  <w:style w:type="paragraph" w:styleId="BalloonText">
    <w:name w:val="Balloon Text"/>
    <w:basedOn w:val="Normal"/>
    <w:link w:val="BalloonTextChar"/>
    <w:uiPriority w:val="99"/>
    <w:semiHidden/>
    <w:unhideWhenUsed/>
    <w:rsid w:val="00C61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3C"/>
    <w:rPr>
      <w:rFonts w:ascii="Tahoma" w:eastAsiaTheme="majorEastAsia" w:hAnsi="Tahoma" w:cs="Tahoma"/>
      <w:sz w:val="16"/>
      <w:szCs w:val="16"/>
      <w:lang w:bidi="en-US"/>
    </w:rPr>
  </w:style>
  <w:style w:type="paragraph" w:styleId="Header">
    <w:name w:val="header"/>
    <w:basedOn w:val="Normal"/>
    <w:link w:val="HeaderChar"/>
    <w:uiPriority w:val="99"/>
    <w:unhideWhenUsed/>
    <w:rsid w:val="00C61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43C"/>
    <w:rPr>
      <w:rFonts w:asciiTheme="majorHAnsi" w:eastAsiaTheme="majorEastAsia" w:hAnsiTheme="majorHAnsi" w:cstheme="majorBidi"/>
      <w:lang w:bidi="en-US"/>
    </w:rPr>
  </w:style>
  <w:style w:type="paragraph" w:styleId="Footer">
    <w:name w:val="footer"/>
    <w:basedOn w:val="Normal"/>
    <w:link w:val="FooterChar"/>
    <w:uiPriority w:val="99"/>
    <w:unhideWhenUsed/>
    <w:rsid w:val="00C61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43C"/>
    <w:rPr>
      <w:rFonts w:asciiTheme="majorHAnsi" w:eastAsiaTheme="majorEastAsia" w:hAnsiTheme="majorHAnsi" w:cstheme="majorBidi"/>
      <w:lang w:bidi="en-US"/>
    </w:rPr>
  </w:style>
  <w:style w:type="table" w:styleId="TableGrid">
    <w:name w:val="Table Grid"/>
    <w:basedOn w:val="TableNormal"/>
    <w:uiPriority w:val="39"/>
    <w:rsid w:val="00C6143C"/>
    <w:pPr>
      <w:spacing w:after="0"/>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ocumentMapChar">
    <w:name w:val="Document Map Char"/>
    <w:basedOn w:val="DefaultParagraphFont"/>
    <w:link w:val="DocumentMap"/>
    <w:uiPriority w:val="99"/>
    <w:semiHidden/>
    <w:rsid w:val="00C6143C"/>
    <w:rPr>
      <w:rFonts w:ascii="Tahoma" w:eastAsiaTheme="majorEastAsia" w:hAnsi="Tahoma" w:cs="Tahoma"/>
      <w:sz w:val="16"/>
      <w:szCs w:val="16"/>
      <w:lang w:bidi="en-US"/>
    </w:rPr>
  </w:style>
  <w:style w:type="paragraph" w:styleId="DocumentMap">
    <w:name w:val="Document Map"/>
    <w:basedOn w:val="Normal"/>
    <w:link w:val="DocumentMapChar"/>
    <w:uiPriority w:val="99"/>
    <w:semiHidden/>
    <w:unhideWhenUsed/>
    <w:rsid w:val="00C6143C"/>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C6143C"/>
    <w:rPr>
      <w:rFonts w:ascii="Tahoma" w:eastAsiaTheme="majorEastAsia" w:hAnsi="Tahoma" w:cs="Tahoma"/>
      <w:sz w:val="16"/>
      <w:szCs w:val="16"/>
      <w:lang w:bidi="en-US"/>
    </w:rPr>
  </w:style>
  <w:style w:type="paragraph" w:customStyle="1" w:styleId="xl30">
    <w:name w:val="xl30"/>
    <w:basedOn w:val="Normal"/>
    <w:rsid w:val="00C6143C"/>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eastAsia="Arial Unicode MS" w:cs="Arial"/>
      <w:b/>
      <w:bCs/>
      <w:szCs w:val="24"/>
      <w:lang w:bidi="ar-SA"/>
    </w:rPr>
  </w:style>
  <w:style w:type="paragraph" w:customStyle="1" w:styleId="ExecSummary">
    <w:name w:val="Exec Summary"/>
    <w:link w:val="ExecSummaryChar"/>
    <w:qFormat/>
    <w:rsid w:val="00C6143C"/>
    <w:pPr>
      <w:tabs>
        <w:tab w:val="left" w:pos="1800"/>
      </w:tabs>
      <w:spacing w:after="0"/>
    </w:pPr>
    <w:rPr>
      <w:rFonts w:asciiTheme="majorHAnsi" w:eastAsiaTheme="majorEastAsia" w:hAnsiTheme="majorHAnsi" w:cstheme="majorBidi"/>
      <w:b/>
      <w:bCs/>
      <w:color w:val="365F91" w:themeColor="accent1" w:themeShade="BF"/>
      <w:sz w:val="32"/>
      <w:szCs w:val="48"/>
      <w:lang w:bidi="en-US"/>
    </w:rPr>
  </w:style>
  <w:style w:type="character" w:customStyle="1" w:styleId="ExecSummaryChar">
    <w:name w:val="Exec Summary Char"/>
    <w:basedOn w:val="DefaultParagraphFont"/>
    <w:link w:val="ExecSummary"/>
    <w:rsid w:val="00C6143C"/>
    <w:rPr>
      <w:rFonts w:asciiTheme="majorHAnsi" w:eastAsiaTheme="majorEastAsia" w:hAnsiTheme="majorHAnsi" w:cstheme="majorBidi"/>
      <w:b/>
      <w:bCs/>
      <w:color w:val="365F91" w:themeColor="accent1" w:themeShade="BF"/>
      <w:sz w:val="32"/>
      <w:szCs w:val="48"/>
      <w:lang w:bidi="en-US"/>
    </w:rPr>
  </w:style>
  <w:style w:type="paragraph" w:customStyle="1" w:styleId="BulletedText">
    <w:name w:val="Bulleted Text"/>
    <w:basedOn w:val="ListParagraph"/>
    <w:link w:val="BulletedTextChar"/>
    <w:rsid w:val="00C6143C"/>
    <w:pPr>
      <w:ind w:hanging="360"/>
    </w:pPr>
  </w:style>
  <w:style w:type="character" w:customStyle="1" w:styleId="BulletedTextChar">
    <w:name w:val="Bulleted Text Char"/>
    <w:basedOn w:val="ListParagraphChar"/>
    <w:link w:val="BulletedText"/>
    <w:rsid w:val="00C6143C"/>
    <w:rPr>
      <w:rFonts w:asciiTheme="majorHAnsi" w:eastAsiaTheme="majorEastAsia" w:hAnsiTheme="majorHAnsi" w:cstheme="majorBidi"/>
      <w:lang w:bidi="en-US"/>
    </w:rPr>
  </w:style>
  <w:style w:type="paragraph" w:customStyle="1" w:styleId="Standardtable">
    <w:name w:val="Standard table"/>
    <w:basedOn w:val="Normal"/>
    <w:link w:val="StandardtableChar"/>
    <w:rsid w:val="00C6143C"/>
    <w:pPr>
      <w:spacing w:after="0" w:line="240" w:lineRule="auto"/>
    </w:pPr>
    <w:rPr>
      <w:b/>
      <w:bCs/>
    </w:rPr>
  </w:style>
  <w:style w:type="character" w:customStyle="1" w:styleId="StandardtableChar">
    <w:name w:val="Standard table Char"/>
    <w:basedOn w:val="DefaultParagraphFont"/>
    <w:link w:val="Standardtable"/>
    <w:rsid w:val="00C6143C"/>
    <w:rPr>
      <w:rFonts w:asciiTheme="majorHAnsi" w:eastAsiaTheme="majorEastAsia" w:hAnsiTheme="majorHAnsi" w:cstheme="majorBidi"/>
      <w:b/>
      <w:bCs/>
      <w:lang w:bidi="en-US"/>
    </w:rPr>
  </w:style>
  <w:style w:type="paragraph" w:customStyle="1" w:styleId="Table">
    <w:name w:val="Table"/>
    <w:basedOn w:val="Standardtable"/>
    <w:link w:val="TableChar"/>
    <w:rsid w:val="00C6143C"/>
  </w:style>
  <w:style w:type="character" w:customStyle="1" w:styleId="TableChar">
    <w:name w:val="Table Char"/>
    <w:basedOn w:val="StandardtableChar"/>
    <w:link w:val="Table"/>
    <w:rsid w:val="00C6143C"/>
    <w:rPr>
      <w:rFonts w:asciiTheme="majorHAnsi" w:eastAsiaTheme="majorEastAsia" w:hAnsiTheme="majorHAnsi" w:cstheme="majorBidi"/>
      <w:b/>
      <w:bCs/>
      <w:lang w:bidi="en-US"/>
    </w:rPr>
  </w:style>
  <w:style w:type="paragraph" w:styleId="TOC1">
    <w:name w:val="toc 1"/>
    <w:next w:val="Normal"/>
    <w:link w:val="TOC1Char"/>
    <w:autoRedefine/>
    <w:uiPriority w:val="39"/>
    <w:unhideWhenUsed/>
    <w:rsid w:val="00C10246"/>
    <w:pPr>
      <w:spacing w:before="120" w:after="120" w:line="252" w:lineRule="auto"/>
    </w:pPr>
    <w:rPr>
      <w:rFonts w:ascii="Times New Roman" w:eastAsiaTheme="majorEastAsia" w:hAnsi="Times New Roman" w:cstheme="minorHAnsi"/>
      <w:b/>
      <w:bCs/>
      <w:caps/>
      <w:sz w:val="24"/>
      <w:szCs w:val="20"/>
      <w:lang w:bidi="en-US"/>
    </w:rPr>
  </w:style>
  <w:style w:type="character" w:customStyle="1" w:styleId="TOC1Char">
    <w:name w:val="TOC 1 Char"/>
    <w:basedOn w:val="DefaultParagraphFont"/>
    <w:link w:val="TOC1"/>
    <w:uiPriority w:val="39"/>
    <w:rsid w:val="00C10246"/>
    <w:rPr>
      <w:rFonts w:ascii="Times New Roman" w:eastAsiaTheme="majorEastAsia" w:hAnsi="Times New Roman" w:cstheme="minorHAnsi"/>
      <w:b/>
      <w:bCs/>
      <w:caps/>
      <w:sz w:val="24"/>
      <w:szCs w:val="20"/>
      <w:lang w:bidi="en-US"/>
    </w:rPr>
  </w:style>
  <w:style w:type="paragraph" w:styleId="TOC2">
    <w:name w:val="toc 2"/>
    <w:basedOn w:val="TOC1"/>
    <w:next w:val="Normal"/>
    <w:autoRedefine/>
    <w:uiPriority w:val="39"/>
    <w:unhideWhenUsed/>
    <w:rsid w:val="005516DE"/>
    <w:pPr>
      <w:tabs>
        <w:tab w:val="left" w:pos="880"/>
        <w:tab w:val="right" w:leader="dot" w:pos="9651"/>
      </w:tabs>
      <w:spacing w:after="0"/>
      <w:ind w:left="215"/>
    </w:pPr>
    <w:rPr>
      <w:b w:val="0"/>
      <w:bCs w:val="0"/>
    </w:rPr>
  </w:style>
  <w:style w:type="character" w:styleId="Hyperlink">
    <w:name w:val="Hyperlink"/>
    <w:basedOn w:val="DefaultParagraphFont"/>
    <w:uiPriority w:val="99"/>
    <w:unhideWhenUsed/>
    <w:rsid w:val="00C6143C"/>
    <w:rPr>
      <w:color w:val="0000FF" w:themeColor="hyperlink"/>
      <w:u w:val="single"/>
    </w:rPr>
  </w:style>
  <w:style w:type="paragraph" w:customStyle="1" w:styleId="TOC">
    <w:name w:val="TOC"/>
    <w:basedOn w:val="TOC1"/>
    <w:link w:val="TOCChar"/>
    <w:rsid w:val="00C6143C"/>
    <w:pPr>
      <w:tabs>
        <w:tab w:val="left" w:pos="440"/>
        <w:tab w:val="right" w:leader="dot" w:pos="9980"/>
      </w:tabs>
    </w:pPr>
    <w:rPr>
      <w:noProof/>
    </w:rPr>
  </w:style>
  <w:style w:type="character" w:customStyle="1" w:styleId="TOCChar">
    <w:name w:val="TOC Char"/>
    <w:basedOn w:val="TOC1Char"/>
    <w:link w:val="TOC"/>
    <w:rsid w:val="00C6143C"/>
    <w:rPr>
      <w:rFonts w:asciiTheme="majorHAnsi" w:eastAsiaTheme="majorEastAsia" w:hAnsiTheme="majorHAnsi" w:cstheme="minorHAnsi"/>
      <w:b/>
      <w:bCs/>
      <w:caps/>
      <w:noProof/>
      <w:sz w:val="20"/>
      <w:szCs w:val="20"/>
      <w:lang w:bidi="en-US"/>
    </w:rPr>
  </w:style>
  <w:style w:type="paragraph" w:customStyle="1" w:styleId="TOC20">
    <w:name w:val="TOC2"/>
    <w:basedOn w:val="TOC"/>
    <w:link w:val="TOC2Char"/>
    <w:rsid w:val="00C6143C"/>
    <w:pPr>
      <w:ind w:left="288"/>
    </w:pPr>
  </w:style>
  <w:style w:type="character" w:customStyle="1" w:styleId="TOC2Char">
    <w:name w:val="TOC2 Char"/>
    <w:basedOn w:val="TOCChar"/>
    <w:link w:val="TOC20"/>
    <w:rsid w:val="00C6143C"/>
    <w:rPr>
      <w:rFonts w:asciiTheme="majorHAnsi" w:eastAsiaTheme="majorEastAsia" w:hAnsiTheme="majorHAnsi" w:cstheme="minorHAnsi"/>
      <w:b/>
      <w:bCs/>
      <w:caps/>
      <w:noProof/>
      <w:sz w:val="20"/>
      <w:szCs w:val="20"/>
      <w:lang w:bidi="en-US"/>
    </w:rPr>
  </w:style>
  <w:style w:type="paragraph" w:styleId="TOC3">
    <w:name w:val="toc 3"/>
    <w:basedOn w:val="TOC20"/>
    <w:next w:val="Normal"/>
    <w:autoRedefine/>
    <w:uiPriority w:val="39"/>
    <w:unhideWhenUsed/>
    <w:rsid w:val="000C7D57"/>
    <w:pPr>
      <w:tabs>
        <w:tab w:val="left" w:pos="1320"/>
      </w:tabs>
      <w:spacing w:line="312" w:lineRule="auto"/>
      <w:ind w:left="448"/>
    </w:pPr>
    <w:rPr>
      <w:rFonts w:cs="Times New Roman"/>
      <w:b w:val="0"/>
      <w:iCs/>
      <w:snapToGrid w:val="0"/>
      <w:w w:val="0"/>
    </w:rPr>
  </w:style>
  <w:style w:type="paragraph" w:styleId="TOC4">
    <w:name w:val="toc 4"/>
    <w:basedOn w:val="Normal"/>
    <w:next w:val="Normal"/>
    <w:autoRedefine/>
    <w:uiPriority w:val="39"/>
    <w:unhideWhenUsed/>
    <w:rsid w:val="00C10246"/>
    <w:pPr>
      <w:spacing w:after="0"/>
      <w:ind w:left="658"/>
    </w:pPr>
    <w:rPr>
      <w:rFonts w:cstheme="minorHAnsi"/>
      <w:szCs w:val="18"/>
    </w:rPr>
  </w:style>
  <w:style w:type="paragraph" w:styleId="TOC5">
    <w:name w:val="toc 5"/>
    <w:basedOn w:val="Normal"/>
    <w:next w:val="Normal"/>
    <w:autoRedefine/>
    <w:uiPriority w:val="39"/>
    <w:unhideWhenUsed/>
    <w:rsid w:val="00C6143C"/>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6143C"/>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6143C"/>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6143C"/>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6143C"/>
    <w:pPr>
      <w:spacing w:after="0"/>
      <w:ind w:left="1760"/>
    </w:pPr>
    <w:rPr>
      <w:rFonts w:asciiTheme="minorHAnsi" w:hAnsiTheme="minorHAnsi" w:cstheme="minorHAnsi"/>
      <w:sz w:val="18"/>
      <w:szCs w:val="18"/>
    </w:rPr>
  </w:style>
  <w:style w:type="paragraph" w:customStyle="1" w:styleId="Normal1">
    <w:name w:val="Normal 1"/>
    <w:basedOn w:val="Normal"/>
    <w:rsid w:val="00C6143C"/>
    <w:pPr>
      <w:widowControl w:val="0"/>
      <w:spacing w:after="0" w:line="240" w:lineRule="auto"/>
      <w:ind w:left="432"/>
    </w:pPr>
    <w:rPr>
      <w:rFonts w:ascii="Tahoma" w:eastAsia="Times New Roman" w:hAnsi="Tahoma" w:cs="Times New Roman"/>
      <w:szCs w:val="20"/>
      <w:lang w:eastAsia="ar-SA" w:bidi="ar-SA"/>
    </w:rPr>
  </w:style>
  <w:style w:type="paragraph" w:customStyle="1" w:styleId="StyleJustified">
    <w:name w:val="Style Justified"/>
    <w:basedOn w:val="Normal"/>
    <w:rsid w:val="00C6143C"/>
    <w:pPr>
      <w:widowControl w:val="0"/>
      <w:suppressAutoHyphens/>
      <w:spacing w:after="0" w:line="240" w:lineRule="auto"/>
    </w:pPr>
    <w:rPr>
      <w:rFonts w:eastAsia="Lucida Sans Unicode" w:cs="Times New Roman"/>
      <w:szCs w:val="20"/>
      <w:lang w:eastAsia="ar-SA" w:bidi="ar-SA"/>
    </w:rPr>
  </w:style>
  <w:style w:type="paragraph" w:styleId="BodyText2">
    <w:name w:val="Body Text 2"/>
    <w:basedOn w:val="Normal"/>
    <w:link w:val="BodyText2Char"/>
    <w:uiPriority w:val="99"/>
    <w:unhideWhenUsed/>
    <w:rsid w:val="00C6143C"/>
    <w:pPr>
      <w:spacing w:line="480" w:lineRule="auto"/>
    </w:pPr>
  </w:style>
  <w:style w:type="character" w:customStyle="1" w:styleId="BodyText2Char">
    <w:name w:val="Body Text 2 Char"/>
    <w:basedOn w:val="DefaultParagraphFont"/>
    <w:link w:val="BodyText2"/>
    <w:uiPriority w:val="99"/>
    <w:rsid w:val="00C6143C"/>
    <w:rPr>
      <w:rFonts w:asciiTheme="majorHAnsi" w:eastAsiaTheme="majorEastAsia" w:hAnsiTheme="majorHAnsi" w:cstheme="majorBidi"/>
      <w:lang w:bidi="en-US"/>
    </w:rPr>
  </w:style>
  <w:style w:type="paragraph" w:styleId="NormalWeb">
    <w:name w:val="Normal (Web)"/>
    <w:basedOn w:val="Normal"/>
    <w:uiPriority w:val="99"/>
    <w:unhideWhenUsed/>
    <w:rsid w:val="00C6143C"/>
    <w:pPr>
      <w:spacing w:before="100" w:beforeAutospacing="1" w:after="100" w:afterAutospacing="1" w:line="240" w:lineRule="auto"/>
    </w:pPr>
    <w:rPr>
      <w:rFonts w:eastAsiaTheme="minorEastAsia" w:cs="Times New Roman"/>
      <w:szCs w:val="24"/>
      <w:lang w:val="en-IN" w:eastAsia="en-IN" w:bidi="ar-SA"/>
    </w:rPr>
  </w:style>
  <w:style w:type="character" w:customStyle="1" w:styleId="apple-style-span">
    <w:name w:val="apple-style-span"/>
    <w:basedOn w:val="DefaultParagraphFont"/>
    <w:rsid w:val="00C6143C"/>
  </w:style>
  <w:style w:type="character" w:customStyle="1" w:styleId="apple-converted-space">
    <w:name w:val="apple-converted-space"/>
    <w:basedOn w:val="DefaultParagraphFont"/>
    <w:rsid w:val="00C6143C"/>
  </w:style>
  <w:style w:type="paragraph" w:customStyle="1" w:styleId="aprobody">
    <w:name w:val="aprobody"/>
    <w:basedOn w:val="Normal"/>
    <w:link w:val="aprobodyChar"/>
    <w:rsid w:val="00C6143C"/>
    <w:pPr>
      <w:spacing w:before="80" w:after="80" w:line="240" w:lineRule="atLeast"/>
    </w:pPr>
    <w:rPr>
      <w:rFonts w:ascii="Lucida Sans Unicode" w:eastAsia="Times New Roman" w:hAnsi="Lucida Sans Unicode" w:cs="Lucida Sans Unicode"/>
      <w:sz w:val="18"/>
      <w:szCs w:val="18"/>
      <w:lang w:val="en-GB" w:bidi="ar-SA"/>
    </w:rPr>
  </w:style>
  <w:style w:type="character" w:customStyle="1" w:styleId="aprobodyChar">
    <w:name w:val="aprobody Char"/>
    <w:link w:val="aprobody"/>
    <w:rsid w:val="00C6143C"/>
    <w:rPr>
      <w:rFonts w:ascii="Lucida Sans Unicode" w:eastAsia="Times New Roman" w:hAnsi="Lucida Sans Unicode" w:cs="Lucida Sans Unicode"/>
      <w:sz w:val="18"/>
      <w:szCs w:val="18"/>
      <w:lang w:val="en-GB"/>
    </w:rPr>
  </w:style>
  <w:style w:type="paragraph" w:styleId="BodyText">
    <w:name w:val="Body Text"/>
    <w:basedOn w:val="Normal"/>
    <w:link w:val="BodyTextChar"/>
    <w:uiPriority w:val="99"/>
    <w:unhideWhenUsed/>
    <w:rsid w:val="00C6143C"/>
  </w:style>
  <w:style w:type="character" w:customStyle="1" w:styleId="BodyTextChar">
    <w:name w:val="Body Text Char"/>
    <w:basedOn w:val="DefaultParagraphFont"/>
    <w:link w:val="BodyText"/>
    <w:uiPriority w:val="99"/>
    <w:rsid w:val="00C6143C"/>
    <w:rPr>
      <w:rFonts w:asciiTheme="majorHAnsi" w:eastAsiaTheme="majorEastAsia" w:hAnsiTheme="majorHAnsi" w:cstheme="majorBidi"/>
      <w:lang w:bidi="en-US"/>
    </w:rPr>
  </w:style>
  <w:style w:type="paragraph" w:styleId="CommentText">
    <w:name w:val="annotation text"/>
    <w:basedOn w:val="Normal"/>
    <w:link w:val="CommentTextChar"/>
    <w:uiPriority w:val="99"/>
    <w:unhideWhenUsed/>
    <w:rsid w:val="00C6143C"/>
    <w:pPr>
      <w:spacing w:line="240" w:lineRule="auto"/>
    </w:pPr>
    <w:rPr>
      <w:sz w:val="20"/>
      <w:szCs w:val="20"/>
    </w:rPr>
  </w:style>
  <w:style w:type="character" w:customStyle="1" w:styleId="CommentTextChar">
    <w:name w:val="Comment Text Char"/>
    <w:basedOn w:val="DefaultParagraphFont"/>
    <w:link w:val="CommentText"/>
    <w:uiPriority w:val="99"/>
    <w:rsid w:val="00C6143C"/>
    <w:rPr>
      <w:rFonts w:asciiTheme="majorHAnsi" w:eastAsiaTheme="majorEastAsia" w:hAnsiTheme="majorHAnsi" w:cstheme="majorBidi"/>
      <w:sz w:val="20"/>
      <w:szCs w:val="20"/>
      <w:lang w:bidi="en-US"/>
    </w:rPr>
  </w:style>
  <w:style w:type="character" w:customStyle="1" w:styleId="CommentSubjectChar">
    <w:name w:val="Comment Subject Char"/>
    <w:basedOn w:val="CommentTextChar"/>
    <w:link w:val="CommentSubject"/>
    <w:uiPriority w:val="99"/>
    <w:semiHidden/>
    <w:rsid w:val="00C6143C"/>
    <w:rPr>
      <w:rFonts w:asciiTheme="majorHAnsi" w:eastAsiaTheme="majorEastAsia" w:hAnsiTheme="majorHAnsi" w:cstheme="majorBidi"/>
      <w:b/>
      <w:bCs/>
      <w:sz w:val="20"/>
      <w:szCs w:val="20"/>
      <w:lang w:bidi="en-US"/>
    </w:rPr>
  </w:style>
  <w:style w:type="paragraph" w:styleId="CommentSubject">
    <w:name w:val="annotation subject"/>
    <w:basedOn w:val="CommentText"/>
    <w:next w:val="CommentText"/>
    <w:link w:val="CommentSubjectChar"/>
    <w:uiPriority w:val="99"/>
    <w:semiHidden/>
    <w:unhideWhenUsed/>
    <w:rsid w:val="00C6143C"/>
    <w:rPr>
      <w:b/>
      <w:bCs/>
    </w:rPr>
  </w:style>
  <w:style w:type="character" w:customStyle="1" w:styleId="CommentSubjectChar1">
    <w:name w:val="Comment Subject Char1"/>
    <w:basedOn w:val="CommentTextChar"/>
    <w:uiPriority w:val="99"/>
    <w:semiHidden/>
    <w:rsid w:val="00C6143C"/>
    <w:rPr>
      <w:rFonts w:asciiTheme="majorHAnsi" w:eastAsiaTheme="majorEastAsia" w:hAnsiTheme="majorHAnsi" w:cstheme="majorBidi"/>
      <w:b/>
      <w:bCs/>
      <w:sz w:val="20"/>
      <w:szCs w:val="20"/>
      <w:lang w:bidi="en-US"/>
    </w:rPr>
  </w:style>
  <w:style w:type="paragraph" w:customStyle="1" w:styleId="xl63">
    <w:name w:val="xl63"/>
    <w:basedOn w:val="Normal"/>
    <w:rsid w:val="00C6143C"/>
    <w:pPr>
      <w:spacing w:before="100" w:beforeAutospacing="1" w:after="100" w:afterAutospacing="1" w:line="240" w:lineRule="auto"/>
    </w:pPr>
    <w:rPr>
      <w:rFonts w:eastAsia="Times New Roman" w:cs="Times New Roman"/>
      <w:sz w:val="16"/>
      <w:szCs w:val="16"/>
      <w:lang w:val="en-IN" w:eastAsia="en-IN" w:bidi="ar-SA"/>
    </w:rPr>
  </w:style>
  <w:style w:type="paragraph" w:customStyle="1" w:styleId="xl64">
    <w:name w:val="xl64"/>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16"/>
      <w:szCs w:val="16"/>
      <w:lang w:val="en-IN" w:eastAsia="en-IN" w:bidi="ar-SA"/>
    </w:rPr>
  </w:style>
  <w:style w:type="paragraph" w:customStyle="1" w:styleId="xl65">
    <w:name w:val="xl65"/>
    <w:basedOn w:val="Normal"/>
    <w:rsid w:val="00C6143C"/>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66">
    <w:name w:val="xl66"/>
    <w:basedOn w:val="Normal"/>
    <w:rsid w:val="00C6143C"/>
    <w:pPr>
      <w:pBdr>
        <w:top w:val="single" w:sz="8"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67">
    <w:name w:val="xl67"/>
    <w:basedOn w:val="Normal"/>
    <w:rsid w:val="00C6143C"/>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68">
    <w:name w:val="xl68"/>
    <w:basedOn w:val="Normal"/>
    <w:rsid w:val="00C6143C"/>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69">
    <w:name w:val="xl69"/>
    <w:basedOn w:val="Normal"/>
    <w:rsid w:val="00C6143C"/>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 w:val="16"/>
      <w:szCs w:val="16"/>
      <w:lang w:val="en-IN" w:eastAsia="en-IN" w:bidi="ar-SA"/>
    </w:rPr>
  </w:style>
  <w:style w:type="paragraph" w:customStyle="1" w:styleId="xl70">
    <w:name w:val="xl70"/>
    <w:basedOn w:val="Normal"/>
    <w:rsid w:val="00C6143C"/>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16"/>
      <w:szCs w:val="16"/>
      <w:lang w:val="en-IN" w:eastAsia="en-IN" w:bidi="ar-SA"/>
    </w:rPr>
  </w:style>
  <w:style w:type="paragraph" w:customStyle="1" w:styleId="xl71">
    <w:name w:val="xl71"/>
    <w:basedOn w:val="Normal"/>
    <w:rsid w:val="00C6143C"/>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72">
    <w:name w:val="xl72"/>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73">
    <w:name w:val="xl73"/>
    <w:basedOn w:val="Normal"/>
    <w:rsid w:val="00C6143C"/>
    <w:pPr>
      <w:pBdr>
        <w:top w:val="single" w:sz="4" w:space="0" w:color="auto"/>
        <w:left w:val="single" w:sz="8" w:space="14" w:color="auto"/>
        <w:bottom w:val="single" w:sz="4" w:space="0" w:color="auto"/>
        <w:right w:val="single" w:sz="4" w:space="0" w:color="auto"/>
      </w:pBdr>
      <w:spacing w:before="100" w:beforeAutospacing="1" w:after="100" w:afterAutospacing="1" w:line="240" w:lineRule="auto"/>
      <w:ind w:firstLineChars="200" w:firstLine="200"/>
      <w:textAlignment w:val="center"/>
    </w:pPr>
    <w:rPr>
      <w:rFonts w:eastAsia="Times New Roman" w:cs="Times New Roman"/>
      <w:color w:val="000000"/>
      <w:sz w:val="16"/>
      <w:szCs w:val="16"/>
      <w:lang w:val="en-IN" w:eastAsia="en-IN" w:bidi="ar-SA"/>
    </w:rPr>
  </w:style>
  <w:style w:type="paragraph" w:customStyle="1" w:styleId="xl74">
    <w:name w:val="xl74"/>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 w:val="16"/>
      <w:szCs w:val="16"/>
      <w:lang w:val="en-IN" w:eastAsia="en-IN" w:bidi="ar-SA"/>
    </w:rPr>
  </w:style>
  <w:style w:type="paragraph" w:customStyle="1" w:styleId="xl75">
    <w:name w:val="xl75"/>
    <w:basedOn w:val="Normal"/>
    <w:rsid w:val="00C6143C"/>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76">
    <w:name w:val="xl76"/>
    <w:basedOn w:val="Normal"/>
    <w:rsid w:val="00C6143C"/>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77">
    <w:name w:val="xl77"/>
    <w:basedOn w:val="Normal"/>
    <w:rsid w:val="00C6143C"/>
    <w:pPr>
      <w:pBdr>
        <w:top w:val="single" w:sz="4" w:space="0" w:color="auto"/>
        <w:left w:val="single" w:sz="4" w:space="0" w:color="auto"/>
        <w:bottom w:val="single" w:sz="4" w:space="0" w:color="auto"/>
        <w:right w:val="single" w:sz="4" w:space="0" w:color="auto"/>
      </w:pBdr>
      <w:shd w:val="clear" w:color="000000" w:fill="60497A"/>
      <w:spacing w:before="100" w:beforeAutospacing="1" w:after="100" w:afterAutospacing="1" w:line="240" w:lineRule="auto"/>
      <w:textAlignment w:val="center"/>
    </w:pPr>
    <w:rPr>
      <w:rFonts w:eastAsia="Times New Roman" w:cs="Times New Roman"/>
      <w:color w:val="FFFFFF"/>
      <w:sz w:val="16"/>
      <w:szCs w:val="16"/>
      <w:lang w:val="en-IN" w:eastAsia="en-IN" w:bidi="ar-SA"/>
    </w:rPr>
  </w:style>
  <w:style w:type="paragraph" w:customStyle="1" w:styleId="xl78">
    <w:name w:val="xl78"/>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color w:val="FFFFFF"/>
      <w:sz w:val="16"/>
      <w:szCs w:val="16"/>
      <w:lang w:val="en-IN" w:eastAsia="en-IN" w:bidi="ar-SA"/>
    </w:rPr>
  </w:style>
  <w:style w:type="paragraph" w:customStyle="1" w:styleId="xl79">
    <w:name w:val="xl79"/>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FFFFFF"/>
      <w:sz w:val="16"/>
      <w:szCs w:val="16"/>
      <w:lang w:val="en-IN" w:eastAsia="en-IN" w:bidi="ar-SA"/>
    </w:rPr>
  </w:style>
  <w:style w:type="paragraph" w:customStyle="1" w:styleId="xl80">
    <w:name w:val="xl80"/>
    <w:basedOn w:val="Normal"/>
    <w:rsid w:val="00C6143C"/>
    <w:pPr>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81">
    <w:name w:val="xl81"/>
    <w:basedOn w:val="Normal"/>
    <w:rsid w:val="00C6143C"/>
    <w:pPr>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line="240" w:lineRule="auto"/>
      <w:textAlignment w:val="center"/>
    </w:pPr>
    <w:rPr>
      <w:rFonts w:eastAsia="Times New Roman" w:cs="Times New Roman"/>
      <w:b/>
      <w:bCs/>
      <w:sz w:val="16"/>
      <w:szCs w:val="16"/>
      <w:lang w:val="en-IN" w:eastAsia="en-IN" w:bidi="ar-SA"/>
    </w:rPr>
  </w:style>
  <w:style w:type="paragraph" w:customStyle="1" w:styleId="xl82">
    <w:name w:val="xl82"/>
    <w:basedOn w:val="Normal"/>
    <w:rsid w:val="00C6143C"/>
    <w:pPr>
      <w:pBdr>
        <w:top w:val="single" w:sz="4" w:space="0" w:color="auto"/>
        <w:left w:val="single" w:sz="4" w:space="0" w:color="auto"/>
        <w:bottom w:val="single" w:sz="8" w:space="0" w:color="auto"/>
        <w:right w:val="single" w:sz="4" w:space="0" w:color="auto"/>
      </w:pBdr>
      <w:shd w:val="clear" w:color="000000" w:fill="403151"/>
      <w:spacing w:before="100" w:beforeAutospacing="1" w:after="100" w:afterAutospacing="1" w:line="240" w:lineRule="auto"/>
      <w:textAlignment w:val="center"/>
    </w:pPr>
    <w:rPr>
      <w:rFonts w:eastAsia="Times New Roman" w:cs="Times New Roman"/>
      <w:color w:val="FFFFFF"/>
      <w:sz w:val="16"/>
      <w:szCs w:val="16"/>
      <w:lang w:val="en-IN" w:eastAsia="en-IN" w:bidi="ar-SA"/>
    </w:rPr>
  </w:style>
  <w:style w:type="paragraph" w:customStyle="1" w:styleId="xl83">
    <w:name w:val="xl83"/>
    <w:basedOn w:val="Normal"/>
    <w:rsid w:val="00C61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sz w:val="16"/>
      <w:szCs w:val="16"/>
      <w:lang w:val="en-IN" w:eastAsia="en-IN" w:bidi="ar-SA"/>
    </w:rPr>
  </w:style>
  <w:style w:type="paragraph" w:customStyle="1" w:styleId="xl84">
    <w:name w:val="xl84"/>
    <w:basedOn w:val="Normal"/>
    <w:rsid w:val="00C6143C"/>
    <w:pPr>
      <w:pBdr>
        <w:top w:val="single" w:sz="4" w:space="0" w:color="auto"/>
        <w:left w:val="single" w:sz="8" w:space="14" w:color="auto"/>
        <w:bottom w:val="single" w:sz="4" w:space="0" w:color="auto"/>
      </w:pBdr>
      <w:shd w:val="clear" w:color="000000" w:fill="FFFFFF"/>
      <w:spacing w:before="100" w:beforeAutospacing="1" w:after="100" w:afterAutospacing="1" w:line="240" w:lineRule="auto"/>
      <w:ind w:firstLineChars="200" w:firstLine="200"/>
      <w:textAlignment w:val="center"/>
    </w:pPr>
    <w:rPr>
      <w:rFonts w:eastAsia="Times New Roman" w:cs="Times New Roman"/>
      <w:color w:val="000000"/>
      <w:sz w:val="16"/>
      <w:szCs w:val="16"/>
      <w:lang w:val="en-IN" w:eastAsia="en-IN" w:bidi="ar-SA"/>
    </w:rPr>
  </w:style>
  <w:style w:type="paragraph" w:customStyle="1" w:styleId="xl85">
    <w:name w:val="xl85"/>
    <w:basedOn w:val="Normal"/>
    <w:rsid w:val="00C6143C"/>
    <w:pPr>
      <w:pBdr>
        <w:top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cs="Times New Roman"/>
      <w:color w:val="000000"/>
      <w:sz w:val="16"/>
      <w:szCs w:val="16"/>
      <w:lang w:val="en-IN" w:eastAsia="en-IN" w:bidi="ar-SA"/>
    </w:rPr>
  </w:style>
  <w:style w:type="paragraph" w:customStyle="1" w:styleId="xl86">
    <w:name w:val="xl86"/>
    <w:basedOn w:val="Normal"/>
    <w:rsid w:val="00C6143C"/>
    <w:pPr>
      <w:pBdr>
        <w:top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87">
    <w:name w:val="xl87"/>
    <w:basedOn w:val="Normal"/>
    <w:rsid w:val="00C6143C"/>
    <w:pPr>
      <w:pBdr>
        <w:top w:val="single" w:sz="4" w:space="0" w:color="auto"/>
        <w:bottom w:val="single" w:sz="4" w:space="0" w:color="auto"/>
      </w:pBdr>
      <w:shd w:val="clear" w:color="000000" w:fill="FFFFFF"/>
      <w:spacing w:before="100" w:beforeAutospacing="1" w:after="100" w:afterAutospacing="1" w:line="240" w:lineRule="auto"/>
    </w:pPr>
    <w:rPr>
      <w:rFonts w:eastAsia="Times New Roman" w:cs="Times New Roman"/>
      <w:sz w:val="16"/>
      <w:szCs w:val="16"/>
      <w:lang w:val="en-IN" w:eastAsia="en-IN" w:bidi="ar-SA"/>
    </w:rPr>
  </w:style>
  <w:style w:type="paragraph" w:customStyle="1" w:styleId="xl88">
    <w:name w:val="xl88"/>
    <w:basedOn w:val="Normal"/>
    <w:rsid w:val="00C6143C"/>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Times New Roman"/>
      <w:color w:val="000000"/>
      <w:sz w:val="16"/>
      <w:szCs w:val="16"/>
      <w:lang w:val="en-IN" w:eastAsia="en-IN" w:bidi="ar-SA"/>
    </w:rPr>
  </w:style>
  <w:style w:type="paragraph" w:customStyle="1" w:styleId="xl89">
    <w:name w:val="xl89"/>
    <w:basedOn w:val="Normal"/>
    <w:rsid w:val="00C6143C"/>
    <w:pPr>
      <w:pBdr>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90">
    <w:name w:val="xl90"/>
    <w:basedOn w:val="Normal"/>
    <w:rsid w:val="00C6143C"/>
    <w:pPr>
      <w:shd w:val="clear" w:color="000000" w:fill="E4DFEC"/>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91">
    <w:name w:val="xl91"/>
    <w:basedOn w:val="Normal"/>
    <w:rsid w:val="00C6143C"/>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92">
    <w:name w:val="xl92"/>
    <w:basedOn w:val="Normal"/>
    <w:rsid w:val="00C6143C"/>
    <w:pPr>
      <w:pBdr>
        <w:top w:val="single" w:sz="4" w:space="0" w:color="auto"/>
        <w:left w:val="single" w:sz="4" w:space="0" w:color="auto"/>
        <w:bottom w:val="single" w:sz="4" w:space="0" w:color="auto"/>
        <w:right w:val="single" w:sz="4" w:space="0" w:color="auto"/>
      </w:pBdr>
      <w:shd w:val="clear" w:color="000000" w:fill="60497A"/>
      <w:spacing w:before="100" w:beforeAutospacing="1" w:after="100" w:afterAutospacing="1" w:line="240" w:lineRule="auto"/>
      <w:textAlignment w:val="center"/>
    </w:pPr>
    <w:rPr>
      <w:rFonts w:eastAsia="Times New Roman" w:cs="Times New Roman"/>
      <w:color w:val="FFFFFF"/>
      <w:sz w:val="16"/>
      <w:szCs w:val="16"/>
      <w:lang w:val="en-IN" w:eastAsia="en-IN" w:bidi="ar-SA"/>
    </w:rPr>
  </w:style>
  <w:style w:type="paragraph" w:customStyle="1" w:styleId="xl93">
    <w:name w:val="xl93"/>
    <w:basedOn w:val="Normal"/>
    <w:rsid w:val="00C6143C"/>
    <w:pPr>
      <w:pBdr>
        <w:top w:val="single" w:sz="4" w:space="0" w:color="auto"/>
        <w:left w:val="single" w:sz="4" w:space="0" w:color="auto"/>
        <w:right w:val="single" w:sz="4" w:space="0" w:color="auto"/>
      </w:pBdr>
      <w:shd w:val="clear" w:color="000000" w:fill="E4DFEC"/>
      <w:spacing w:before="100" w:beforeAutospacing="1" w:after="100" w:afterAutospacing="1" w:line="240" w:lineRule="auto"/>
      <w:textAlignment w:val="center"/>
    </w:pPr>
    <w:rPr>
      <w:rFonts w:eastAsia="Times New Roman" w:cs="Times New Roman"/>
      <w:b/>
      <w:bCs/>
      <w:color w:val="000000"/>
      <w:sz w:val="16"/>
      <w:szCs w:val="16"/>
      <w:lang w:val="en-IN" w:eastAsia="en-IN" w:bidi="ar-SA"/>
    </w:rPr>
  </w:style>
  <w:style w:type="paragraph" w:customStyle="1" w:styleId="xl94">
    <w:name w:val="xl94"/>
    <w:basedOn w:val="Normal"/>
    <w:rsid w:val="00C6143C"/>
    <w:pPr>
      <w:pBdr>
        <w:top w:val="single" w:sz="4" w:space="0" w:color="auto"/>
        <w:left w:val="single" w:sz="4" w:space="0" w:color="auto"/>
        <w:bottom w:val="single" w:sz="4" w:space="0" w:color="auto"/>
        <w:right w:val="single" w:sz="4" w:space="0" w:color="auto"/>
      </w:pBdr>
      <w:shd w:val="clear" w:color="000000" w:fill="60497A"/>
      <w:spacing w:before="100" w:beforeAutospacing="1" w:after="100" w:afterAutospacing="1" w:line="240" w:lineRule="auto"/>
    </w:pPr>
    <w:rPr>
      <w:rFonts w:eastAsia="Times New Roman" w:cs="Times New Roman"/>
      <w:color w:val="FFFFFF"/>
      <w:sz w:val="16"/>
      <w:szCs w:val="16"/>
      <w:lang w:val="en-IN" w:eastAsia="en-IN" w:bidi="ar-SA"/>
    </w:rPr>
  </w:style>
  <w:style w:type="paragraph" w:customStyle="1" w:styleId="xl95">
    <w:name w:val="xl95"/>
    <w:basedOn w:val="Normal"/>
    <w:rsid w:val="00C6143C"/>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color w:val="FFFFFF"/>
      <w:sz w:val="16"/>
      <w:szCs w:val="16"/>
      <w:lang w:val="en-IN" w:eastAsia="en-IN" w:bidi="ar-SA"/>
    </w:rPr>
  </w:style>
  <w:style w:type="paragraph" w:customStyle="1" w:styleId="xl96">
    <w:name w:val="xl96"/>
    <w:basedOn w:val="Normal"/>
    <w:rsid w:val="00C6143C"/>
    <w:pPr>
      <w:pBdr>
        <w:top w:val="single" w:sz="4" w:space="0" w:color="auto"/>
        <w:left w:val="single" w:sz="8" w:space="0" w:color="auto"/>
        <w:bottom w:val="single" w:sz="4" w:space="0" w:color="auto"/>
      </w:pBdr>
      <w:shd w:val="clear" w:color="000000" w:fill="E4DFEC"/>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97">
    <w:name w:val="xl97"/>
    <w:basedOn w:val="Normal"/>
    <w:rsid w:val="00C6143C"/>
    <w:pPr>
      <w:pBdr>
        <w:top w:val="single" w:sz="4" w:space="0" w:color="auto"/>
        <w:bottom w:val="single" w:sz="4" w:space="0" w:color="auto"/>
      </w:pBdr>
      <w:shd w:val="clear" w:color="000000" w:fill="E4DFEC"/>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98">
    <w:name w:val="xl98"/>
    <w:basedOn w:val="Normal"/>
    <w:rsid w:val="00C6143C"/>
    <w:pPr>
      <w:pBdr>
        <w:top w:val="single" w:sz="4" w:space="0" w:color="auto"/>
        <w:bottom w:val="single" w:sz="4" w:space="0" w:color="auto"/>
        <w:right w:val="single" w:sz="4" w:space="0" w:color="auto"/>
      </w:pBdr>
      <w:shd w:val="clear" w:color="000000" w:fill="E4DFEC"/>
      <w:spacing w:before="100" w:beforeAutospacing="1" w:after="100" w:afterAutospacing="1" w:line="240" w:lineRule="auto"/>
      <w:jc w:val="center"/>
      <w:textAlignment w:val="center"/>
    </w:pPr>
    <w:rPr>
      <w:rFonts w:eastAsia="Times New Roman" w:cs="Times New Roman"/>
      <w:b/>
      <w:bCs/>
      <w:color w:val="000000"/>
      <w:sz w:val="16"/>
      <w:szCs w:val="16"/>
      <w:lang w:val="en-IN" w:eastAsia="en-IN" w:bidi="ar-SA"/>
    </w:rPr>
  </w:style>
  <w:style w:type="paragraph" w:customStyle="1" w:styleId="xl99">
    <w:name w:val="xl99"/>
    <w:basedOn w:val="Normal"/>
    <w:rsid w:val="00C6143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16"/>
      <w:szCs w:val="16"/>
      <w:lang w:val="en-IN" w:eastAsia="en-IN" w:bidi="ar-SA"/>
    </w:rPr>
  </w:style>
  <w:style w:type="paragraph" w:customStyle="1" w:styleId="xl100">
    <w:name w:val="xl100"/>
    <w:basedOn w:val="Normal"/>
    <w:rsid w:val="00C6143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16"/>
      <w:szCs w:val="16"/>
      <w:lang w:val="en-IN" w:eastAsia="en-IN" w:bidi="ar-SA"/>
    </w:rPr>
  </w:style>
  <w:style w:type="paragraph" w:customStyle="1" w:styleId="xl101">
    <w:name w:val="xl101"/>
    <w:basedOn w:val="Normal"/>
    <w:rsid w:val="00C6143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16"/>
      <w:szCs w:val="16"/>
      <w:lang w:val="en-IN" w:eastAsia="en-IN" w:bidi="ar-SA"/>
    </w:rPr>
  </w:style>
  <w:style w:type="paragraph" w:customStyle="1" w:styleId="xl102">
    <w:name w:val="xl102"/>
    <w:basedOn w:val="Normal"/>
    <w:rsid w:val="00C6143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color w:val="000000"/>
      <w:sz w:val="16"/>
      <w:szCs w:val="16"/>
      <w:lang w:val="en-IN" w:eastAsia="en-IN" w:bidi="ar-SA"/>
    </w:rPr>
  </w:style>
  <w:style w:type="paragraph" w:customStyle="1" w:styleId="Default">
    <w:name w:val="Default"/>
    <w:rsid w:val="00C6143C"/>
    <w:pPr>
      <w:autoSpaceDE w:val="0"/>
      <w:autoSpaceDN w:val="0"/>
      <w:adjustRightInd w:val="0"/>
      <w:spacing w:after="0"/>
    </w:pPr>
    <w:rPr>
      <w:rFonts w:ascii="Arial" w:eastAsiaTheme="majorEastAsia" w:hAnsi="Arial" w:cs="Arial"/>
      <w:color w:val="000000"/>
      <w:sz w:val="24"/>
      <w:szCs w:val="24"/>
    </w:rPr>
  </w:style>
  <w:style w:type="paragraph" w:customStyle="1" w:styleId="template">
    <w:name w:val="template"/>
    <w:basedOn w:val="Normal"/>
    <w:rsid w:val="00C6143C"/>
    <w:pPr>
      <w:spacing w:after="0" w:line="240" w:lineRule="exact"/>
    </w:pPr>
    <w:rPr>
      <w:rFonts w:ascii="Arial" w:eastAsia="Times New Roman" w:hAnsi="Arial" w:cs="Times New Roman"/>
      <w:i/>
      <w:szCs w:val="20"/>
      <w:lang w:bidi="ar-SA"/>
    </w:rPr>
  </w:style>
  <w:style w:type="paragraph" w:customStyle="1" w:styleId="Bodycopy">
    <w:name w:val="Body copy"/>
    <w:rsid w:val="00C6143C"/>
    <w:pPr>
      <w:spacing w:after="240" w:line="240" w:lineRule="exact"/>
    </w:pPr>
    <w:rPr>
      <w:rFonts w:ascii="Arial" w:eastAsia="Times New Roman" w:hAnsi="Arial" w:cs="Arial"/>
      <w:color w:val="000000"/>
      <w:sz w:val="20"/>
      <w:szCs w:val="20"/>
      <w:lang w:val="pt-BR"/>
    </w:rPr>
  </w:style>
  <w:style w:type="paragraph" w:customStyle="1" w:styleId="TableColumnHeading">
    <w:name w:val="Table Column Heading"/>
    <w:basedOn w:val="Normal"/>
    <w:rsid w:val="00C6143C"/>
    <w:pPr>
      <w:widowControl w:val="0"/>
      <w:spacing w:after="0" w:line="240" w:lineRule="auto"/>
      <w:jc w:val="center"/>
    </w:pPr>
    <w:rPr>
      <w:rFonts w:ascii="Arial Narrow" w:eastAsia="Times New Roman" w:hAnsi="Arial Narrow" w:cs="Times New Roman"/>
      <w:b/>
      <w:i/>
      <w:sz w:val="20"/>
      <w:szCs w:val="20"/>
      <w:lang w:bidi="ar-SA"/>
    </w:rPr>
  </w:style>
  <w:style w:type="paragraph" w:customStyle="1" w:styleId="xl3198">
    <w:name w:val="xl3198"/>
    <w:basedOn w:val="Normal"/>
    <w:uiPriority w:val="99"/>
    <w:rsid w:val="00C6143C"/>
    <w:pPr>
      <w:spacing w:before="100" w:beforeAutospacing="1" w:after="100" w:afterAutospacing="1" w:line="240" w:lineRule="auto"/>
      <w:textAlignment w:val="center"/>
    </w:pPr>
    <w:rPr>
      <w:rFonts w:eastAsia="Times New Roman" w:cs="Times New Roman"/>
      <w:b/>
      <w:bCs/>
      <w:lang w:bidi="ar-SA"/>
    </w:rPr>
  </w:style>
  <w:style w:type="character" w:styleId="CommentReference">
    <w:name w:val="annotation reference"/>
    <w:basedOn w:val="DefaultParagraphFont"/>
    <w:uiPriority w:val="99"/>
    <w:semiHidden/>
    <w:unhideWhenUsed/>
    <w:rsid w:val="00C6143C"/>
    <w:rPr>
      <w:sz w:val="16"/>
      <w:szCs w:val="16"/>
    </w:rPr>
  </w:style>
  <w:style w:type="paragraph" w:styleId="Revision">
    <w:name w:val="Revision"/>
    <w:hidden/>
    <w:uiPriority w:val="99"/>
    <w:semiHidden/>
    <w:rsid w:val="001F154E"/>
    <w:pPr>
      <w:spacing w:after="0"/>
    </w:pPr>
    <w:rPr>
      <w:rFonts w:asciiTheme="majorHAnsi" w:eastAsiaTheme="majorEastAsia" w:hAnsiTheme="majorHAnsi" w:cstheme="majorBidi"/>
      <w:lang w:bidi="en-US"/>
    </w:rPr>
  </w:style>
  <w:style w:type="character" w:styleId="PlaceholderText">
    <w:name w:val="Placeholder Text"/>
    <w:basedOn w:val="DefaultParagraphFont"/>
    <w:uiPriority w:val="99"/>
    <w:semiHidden/>
    <w:rsid w:val="005E196F"/>
    <w:rPr>
      <w:color w:val="808080"/>
    </w:rPr>
  </w:style>
  <w:style w:type="character" w:styleId="FollowedHyperlink">
    <w:name w:val="FollowedHyperlink"/>
    <w:basedOn w:val="DefaultParagraphFont"/>
    <w:uiPriority w:val="99"/>
    <w:semiHidden/>
    <w:unhideWhenUsed/>
    <w:rsid w:val="000308B4"/>
    <w:rPr>
      <w:color w:val="954F72"/>
      <w:u w:val="single"/>
    </w:rPr>
  </w:style>
  <w:style w:type="table" w:customStyle="1" w:styleId="PlainTable11">
    <w:name w:val="Plain Table 11"/>
    <w:basedOn w:val="TableNormal"/>
    <w:uiPriority w:val="41"/>
    <w:rsid w:val="000308B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1">
    <w:name w:val="Heading 3 Char1"/>
    <w:aliases w:val="Use Case Name Char1,H3 Char1,3 Char1,Paragraph Char1,Section 1.1.1 Char1,Sub2Para Char1,Annotationen Char1,h3 Char1,3heading Char1,12 Heading 3 Char1,RFP Heading 3 Char1,Task Char1,Tsk Char1,Criterion Char1,RFP H3 - Q Char1,L3 Char1"/>
    <w:basedOn w:val="DefaultParagraphFont"/>
    <w:uiPriority w:val="9"/>
    <w:semiHidden/>
    <w:rsid w:val="00F15FAC"/>
    <w:rPr>
      <w:rFonts w:asciiTheme="majorHAnsi" w:eastAsiaTheme="majorEastAsia" w:hAnsiTheme="majorHAnsi" w:cstheme="majorBidi"/>
      <w:b/>
      <w:bCs/>
      <w:color w:val="4F81BD" w:themeColor="accent1"/>
      <w:sz w:val="24"/>
      <w:szCs w:val="22"/>
      <w:lang w:bidi="en-US"/>
    </w:rPr>
  </w:style>
  <w:style w:type="character" w:customStyle="1" w:styleId="Heading4Char1">
    <w:name w:val="Heading 4 Char1"/>
    <w:aliases w:val="h4 Char1,4 Char1,Sub-paragraph Char1,H4 Char1,Heading3.5 Char1,BFs Char1,Scnr Char1,Subsection Char1,a. Char1,Subhead C Char1,4heading Char1,Map Title Char1,Use Case Subheading Char1,rxhd5 Char1,h4 sub sub heading Char1,h41 Char1,d Char"/>
    <w:basedOn w:val="DefaultParagraphFont"/>
    <w:uiPriority w:val="9"/>
    <w:semiHidden/>
    <w:rsid w:val="00F15FAC"/>
    <w:rPr>
      <w:rFonts w:asciiTheme="majorHAnsi" w:eastAsiaTheme="majorEastAsia" w:hAnsiTheme="majorHAnsi" w:cstheme="majorBidi"/>
      <w:b/>
      <w:bCs/>
      <w:i/>
      <w:iCs/>
      <w:color w:val="4F81BD" w:themeColor="accent1"/>
      <w:sz w:val="24"/>
      <w:szCs w:val="22"/>
      <w:lang w:bidi="en-US"/>
    </w:rPr>
  </w:style>
  <w:style w:type="paragraph" w:customStyle="1" w:styleId="Bang">
    <w:name w:val="Bang"/>
    <w:basedOn w:val="Normal"/>
    <w:rsid w:val="006932AF"/>
    <w:pPr>
      <w:widowControl w:val="0"/>
      <w:suppressAutoHyphens/>
      <w:spacing w:before="60" w:after="60" w:line="360" w:lineRule="auto"/>
    </w:pPr>
    <w:rPr>
      <w:rFonts w:ascii="Cambria" w:eastAsia="Times New Roman" w:hAnsi="Cambria" w:cs="Times New Roman"/>
      <w:sz w:val="18"/>
      <w:szCs w:val="20"/>
      <w:lang w:eastAsia="ar-SA" w:bidi="ar-SA"/>
    </w:rPr>
  </w:style>
  <w:style w:type="character" w:customStyle="1" w:styleId="object">
    <w:name w:val="object"/>
    <w:basedOn w:val="DefaultParagraphFont"/>
    <w:rsid w:val="0070484F"/>
  </w:style>
  <w:style w:type="character" w:customStyle="1" w:styleId="object-hover">
    <w:name w:val="object-hover"/>
    <w:basedOn w:val="DefaultParagraphFont"/>
    <w:rsid w:val="0070484F"/>
  </w:style>
  <w:style w:type="paragraph" w:styleId="EndnoteText">
    <w:name w:val="endnote text"/>
    <w:basedOn w:val="Normal"/>
    <w:link w:val="EndnoteTextChar"/>
    <w:uiPriority w:val="99"/>
    <w:semiHidden/>
    <w:unhideWhenUsed/>
    <w:rsid w:val="00C45D0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45D07"/>
    <w:rPr>
      <w:rFonts w:ascii="Times New Roman" w:eastAsiaTheme="majorEastAsia" w:hAnsi="Times New Roman" w:cstheme="majorBidi"/>
      <w:sz w:val="20"/>
      <w:szCs w:val="20"/>
      <w:lang w:bidi="en-US"/>
    </w:rPr>
  </w:style>
  <w:style w:type="character" w:styleId="EndnoteReference">
    <w:name w:val="endnote reference"/>
    <w:basedOn w:val="DefaultParagraphFont"/>
    <w:uiPriority w:val="99"/>
    <w:semiHidden/>
    <w:unhideWhenUsed/>
    <w:rsid w:val="00C45D07"/>
    <w:rPr>
      <w:vertAlign w:val="superscript"/>
    </w:rPr>
  </w:style>
  <w:style w:type="paragraph" w:customStyle="1" w:styleId="-">
    <w:name w:val="-"/>
    <w:basedOn w:val="Normal"/>
    <w:link w:val="-Char"/>
    <w:qFormat/>
    <w:rsid w:val="00EA7F9D"/>
    <w:pPr>
      <w:numPr>
        <w:numId w:val="3"/>
      </w:numPr>
      <w:tabs>
        <w:tab w:val="left" w:pos="270"/>
      </w:tabs>
      <w:spacing w:before="0" w:after="0" w:line="360" w:lineRule="auto"/>
      <w:jc w:val="left"/>
    </w:pPr>
    <w:rPr>
      <w:rFonts w:eastAsiaTheme="minorHAnsi" w:cs="Calibri"/>
      <w:lang w:val="vi-VN" w:bidi="ar-SA"/>
    </w:rPr>
  </w:style>
  <w:style w:type="character" w:customStyle="1" w:styleId="-Char">
    <w:name w:val="- Char"/>
    <w:basedOn w:val="DefaultParagraphFont"/>
    <w:link w:val="-"/>
    <w:rsid w:val="00EA7F9D"/>
    <w:rPr>
      <w:rFonts w:ascii="Times New Roman" w:hAnsi="Times New Roman" w:cs="Calibri"/>
      <w:sz w:val="24"/>
      <w:lang w:val="vi-VN"/>
    </w:rPr>
  </w:style>
  <w:style w:type="paragraph" w:customStyle="1" w:styleId="cGDD1">
    <w:name w:val="c. GDD 1"/>
    <w:link w:val="cGDD1Char"/>
    <w:qFormat/>
    <w:rsid w:val="00AD78EA"/>
    <w:pPr>
      <w:tabs>
        <w:tab w:val="left" w:pos="216"/>
        <w:tab w:val="num" w:pos="720"/>
      </w:tabs>
      <w:spacing w:line="300" w:lineRule="auto"/>
      <w:ind w:left="720"/>
      <w:jc w:val="both"/>
    </w:pPr>
    <w:rPr>
      <w:rFonts w:ascii="Times New Roman" w:eastAsia="Times New Roman" w:hAnsi="Times New Roman" w:cs="Times New Roman"/>
      <w:sz w:val="24"/>
      <w:szCs w:val="24"/>
    </w:rPr>
  </w:style>
  <w:style w:type="character" w:customStyle="1" w:styleId="cGDD1Char">
    <w:name w:val="c. GDD 1 Char"/>
    <w:link w:val="cGDD1"/>
    <w:rsid w:val="00AD78EA"/>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A57B60"/>
    <w:pPr>
      <w:spacing w:after="0"/>
    </w:pPr>
    <w:rPr>
      <w:rFonts w:ascii="Cambria" w:eastAsia="MS Gothic" w:hAnsi="Cambria"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0D1FB3"/>
    <w:pPr>
      <w:spacing w:after="0"/>
    </w:pPr>
    <w:rPr>
      <w:rFonts w:ascii="Cambria" w:eastAsia="MS Gothic" w:hAnsi="Cambria"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eading3">
    <w:name w:val="c.heading 3"/>
    <w:autoRedefine/>
    <w:qFormat/>
    <w:rsid w:val="00395C90"/>
    <w:pPr>
      <w:numPr>
        <w:ilvl w:val="1"/>
        <w:numId w:val="4"/>
      </w:numPr>
      <w:tabs>
        <w:tab w:val="left" w:pos="840"/>
      </w:tabs>
      <w:spacing w:before="160" w:after="160" w:line="360" w:lineRule="auto"/>
    </w:pPr>
    <w:rPr>
      <w:rFonts w:ascii="Times New Roman" w:eastAsia="Times New Roman" w:hAnsi="Times New Roman" w:cs="Times New Roman"/>
      <w:sz w:val="24"/>
      <w:szCs w:val="24"/>
    </w:rPr>
  </w:style>
  <w:style w:type="paragraph" w:customStyle="1" w:styleId="Normalc">
    <w:name w:val="Normal.c"/>
    <w:link w:val="cNormalChar"/>
    <w:qFormat/>
    <w:rsid w:val="00852355"/>
    <w:pPr>
      <w:spacing w:before="0" w:after="0" w:line="360" w:lineRule="auto"/>
      <w:jc w:val="both"/>
    </w:pPr>
    <w:rPr>
      <w:rFonts w:ascii="Times New Roman" w:eastAsia="Times New Roman" w:hAnsi="Times New Roman" w:cs="Times New Roman"/>
      <w:sz w:val="24"/>
      <w:szCs w:val="24"/>
      <w:lang w:val="en-AU" w:eastAsia="en-AU"/>
    </w:rPr>
  </w:style>
  <w:style w:type="character" w:customStyle="1" w:styleId="cNormalChar">
    <w:name w:val="c.Normal Char"/>
    <w:link w:val="Normalc"/>
    <w:rsid w:val="00852355"/>
    <w:rPr>
      <w:rFonts w:ascii="Times New Roman" w:eastAsia="Times New Roman" w:hAnsi="Times New Roman" w:cs="Times New Roman"/>
      <w:sz w:val="24"/>
      <w:szCs w:val="24"/>
      <w:lang w:val="en-AU" w:eastAsia="en-AU"/>
    </w:rPr>
  </w:style>
  <w:style w:type="paragraph" w:customStyle="1" w:styleId="cNormal">
    <w:name w:val="c.Normal"/>
    <w:qFormat/>
    <w:rsid w:val="00852355"/>
    <w:pPr>
      <w:spacing w:before="0" w:after="120" w:line="276" w:lineRule="auto"/>
      <w:ind w:firstLine="144"/>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791F"/>
    <w:rPr>
      <w:color w:val="605E5C"/>
      <w:shd w:val="clear" w:color="auto" w:fill="E1DFDD"/>
    </w:rPr>
  </w:style>
  <w:style w:type="paragraph" w:customStyle="1" w:styleId="conganh">
    <w:name w:val="conganh"/>
    <w:basedOn w:val="TOC1"/>
    <w:link w:val="conganhChar"/>
    <w:autoRedefine/>
    <w:qFormat/>
    <w:rsid w:val="007D444F"/>
    <w:pPr>
      <w:tabs>
        <w:tab w:val="left" w:pos="440"/>
        <w:tab w:val="right" w:leader="dot" w:pos="9980"/>
      </w:tabs>
      <w:ind w:left="440"/>
    </w:pPr>
    <w:rPr>
      <w:rFonts w:ascii="Consolas" w:eastAsia="Times New Roman" w:hAnsi="Consolas" w:cs="Calibri"/>
      <w:b w:val="0"/>
      <w:bCs w:val="0"/>
      <w:caps w:val="0"/>
      <w:noProof/>
      <w:color w:val="1F497D" w:themeColor="text2"/>
      <w:sz w:val="18"/>
    </w:rPr>
  </w:style>
  <w:style w:type="character" w:customStyle="1" w:styleId="conganhChar">
    <w:name w:val="conganh Char"/>
    <w:link w:val="conganh"/>
    <w:rsid w:val="007D444F"/>
    <w:rPr>
      <w:rFonts w:ascii="Consolas" w:eastAsia="Times New Roman" w:hAnsi="Consolas" w:cs="Calibri"/>
      <w:noProof/>
      <w:color w:val="1F497D" w:themeColor="text2"/>
      <w:sz w:val="18"/>
      <w:szCs w:val="20"/>
      <w:lang w:bidi="en-US"/>
    </w:rPr>
  </w:style>
  <w:style w:type="character" w:customStyle="1" w:styleId="fontstyle01">
    <w:name w:val="fontstyle01"/>
    <w:basedOn w:val="DefaultParagraphFont"/>
    <w:rsid w:val="0026548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E7C88"/>
    <w:rPr>
      <w:rFonts w:ascii="Wingdings-Regular" w:hAnsi="Wingdings-Regular" w:hint="default"/>
      <w:b w:val="0"/>
      <w:bCs w:val="0"/>
      <w:i w:val="0"/>
      <w:iCs w:val="0"/>
      <w:color w:val="000000"/>
      <w:sz w:val="20"/>
      <w:szCs w:val="20"/>
    </w:rPr>
  </w:style>
  <w:style w:type="paragraph" w:styleId="NormalIndent">
    <w:name w:val="Normal Indent"/>
    <w:basedOn w:val="Normal"/>
    <w:link w:val="NormalIndentChar"/>
    <w:rsid w:val="00924505"/>
    <w:pPr>
      <w:tabs>
        <w:tab w:val="left" w:pos="360"/>
      </w:tabs>
      <w:spacing w:before="0" w:after="240" w:line="240" w:lineRule="auto"/>
      <w:ind w:left="360"/>
      <w:jc w:val="left"/>
    </w:pPr>
    <w:rPr>
      <w:rFonts w:eastAsia="Times New Roman" w:cs="Times New Roman"/>
      <w:iCs/>
      <w:szCs w:val="20"/>
      <w:lang w:bidi="ar-SA"/>
    </w:rPr>
  </w:style>
  <w:style w:type="character" w:customStyle="1" w:styleId="NormalIndentChar">
    <w:name w:val="Normal Indent Char"/>
    <w:link w:val="NormalIndent"/>
    <w:rsid w:val="00924505"/>
    <w:rPr>
      <w:rFonts w:ascii="Times New Roman" w:eastAsia="Times New Roman" w:hAnsi="Times New Roman" w:cs="Times New Roman"/>
      <w:iCs/>
      <w:sz w:val="24"/>
      <w:szCs w:val="20"/>
    </w:rPr>
  </w:style>
  <w:style w:type="paragraph" w:customStyle="1" w:styleId="tablehead">
    <w:name w:val="tableheadẻ"/>
    <w:basedOn w:val="Table"/>
    <w:qFormat/>
    <w:rsid w:val="00924505"/>
    <w:pPr>
      <w:tabs>
        <w:tab w:val="left" w:pos="360"/>
      </w:tabs>
      <w:spacing w:before="60" w:after="60"/>
      <w:jc w:val="left"/>
    </w:pPr>
    <w:rPr>
      <w:rFonts w:eastAsia="Times New Roman" w:cs="Times New Roman"/>
      <w:szCs w:val="24"/>
      <w:lang w:bidi="ar-SA"/>
    </w:rPr>
  </w:style>
  <w:style w:type="paragraph" w:customStyle="1" w:styleId="tablecontent">
    <w:name w:val="tablecontent"/>
    <w:basedOn w:val="Table"/>
    <w:qFormat/>
    <w:rsid w:val="00733CDD"/>
    <w:pPr>
      <w:tabs>
        <w:tab w:val="left" w:pos="360"/>
      </w:tabs>
      <w:spacing w:before="60" w:after="60"/>
      <w:jc w:val="left"/>
    </w:pPr>
    <w:rPr>
      <w:rFonts w:ascii="Arial" w:eastAsia="Times New Roman" w:hAnsi="Arial" w:cs="Arial"/>
      <w:sz w:val="20"/>
      <w:szCs w:val="20"/>
      <w:lang w:bidi="ar-SA"/>
    </w:rPr>
  </w:style>
  <w:style w:type="paragraph" w:styleId="FootnoteText">
    <w:name w:val="footnote text"/>
    <w:basedOn w:val="Normal"/>
    <w:link w:val="FootnoteTextChar"/>
    <w:uiPriority w:val="99"/>
    <w:semiHidden/>
    <w:unhideWhenUsed/>
    <w:rsid w:val="00FB335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B3357"/>
    <w:rPr>
      <w:rFonts w:ascii="Times New Roman" w:eastAsiaTheme="majorEastAsia" w:hAnsi="Times New Roman" w:cstheme="majorBidi"/>
      <w:sz w:val="20"/>
      <w:szCs w:val="20"/>
      <w:lang w:bidi="en-US"/>
    </w:rPr>
  </w:style>
  <w:style w:type="character" w:styleId="FootnoteReference">
    <w:name w:val="footnote reference"/>
    <w:basedOn w:val="DefaultParagraphFont"/>
    <w:uiPriority w:val="99"/>
    <w:semiHidden/>
    <w:unhideWhenUsed/>
    <w:rsid w:val="00FB3357"/>
    <w:rPr>
      <w:vertAlign w:val="superscript"/>
    </w:rPr>
  </w:style>
  <w:style w:type="paragraph" w:customStyle="1" w:styleId="aTableText2">
    <w:name w:val="a_TableText2"/>
    <w:basedOn w:val="Normal"/>
    <w:rsid w:val="00A65609"/>
    <w:pPr>
      <w:spacing w:before="20" w:after="20" w:line="240" w:lineRule="auto"/>
      <w:jc w:val="left"/>
    </w:pPr>
    <w:rPr>
      <w:rFonts w:eastAsia="Times New Roman"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121">
      <w:bodyDiv w:val="1"/>
      <w:marLeft w:val="0"/>
      <w:marRight w:val="0"/>
      <w:marTop w:val="0"/>
      <w:marBottom w:val="0"/>
      <w:divBdr>
        <w:top w:val="none" w:sz="0" w:space="0" w:color="auto"/>
        <w:left w:val="none" w:sz="0" w:space="0" w:color="auto"/>
        <w:bottom w:val="none" w:sz="0" w:space="0" w:color="auto"/>
        <w:right w:val="none" w:sz="0" w:space="0" w:color="auto"/>
      </w:divBdr>
    </w:div>
    <w:div w:id="9069277">
      <w:bodyDiv w:val="1"/>
      <w:marLeft w:val="0"/>
      <w:marRight w:val="0"/>
      <w:marTop w:val="0"/>
      <w:marBottom w:val="0"/>
      <w:divBdr>
        <w:top w:val="none" w:sz="0" w:space="0" w:color="auto"/>
        <w:left w:val="none" w:sz="0" w:space="0" w:color="auto"/>
        <w:bottom w:val="none" w:sz="0" w:space="0" w:color="auto"/>
        <w:right w:val="none" w:sz="0" w:space="0" w:color="auto"/>
      </w:divBdr>
    </w:div>
    <w:div w:id="33046775">
      <w:bodyDiv w:val="1"/>
      <w:marLeft w:val="0"/>
      <w:marRight w:val="0"/>
      <w:marTop w:val="0"/>
      <w:marBottom w:val="0"/>
      <w:divBdr>
        <w:top w:val="none" w:sz="0" w:space="0" w:color="auto"/>
        <w:left w:val="none" w:sz="0" w:space="0" w:color="auto"/>
        <w:bottom w:val="none" w:sz="0" w:space="0" w:color="auto"/>
        <w:right w:val="none" w:sz="0" w:space="0" w:color="auto"/>
      </w:divBdr>
    </w:div>
    <w:div w:id="151414748">
      <w:bodyDiv w:val="1"/>
      <w:marLeft w:val="0"/>
      <w:marRight w:val="0"/>
      <w:marTop w:val="0"/>
      <w:marBottom w:val="0"/>
      <w:divBdr>
        <w:top w:val="none" w:sz="0" w:space="0" w:color="auto"/>
        <w:left w:val="none" w:sz="0" w:space="0" w:color="auto"/>
        <w:bottom w:val="none" w:sz="0" w:space="0" w:color="auto"/>
        <w:right w:val="none" w:sz="0" w:space="0" w:color="auto"/>
      </w:divBdr>
    </w:div>
    <w:div w:id="159469980">
      <w:bodyDiv w:val="1"/>
      <w:marLeft w:val="0"/>
      <w:marRight w:val="0"/>
      <w:marTop w:val="0"/>
      <w:marBottom w:val="0"/>
      <w:divBdr>
        <w:top w:val="none" w:sz="0" w:space="0" w:color="auto"/>
        <w:left w:val="none" w:sz="0" w:space="0" w:color="auto"/>
        <w:bottom w:val="none" w:sz="0" w:space="0" w:color="auto"/>
        <w:right w:val="none" w:sz="0" w:space="0" w:color="auto"/>
      </w:divBdr>
    </w:div>
    <w:div w:id="161044845">
      <w:bodyDiv w:val="1"/>
      <w:marLeft w:val="0"/>
      <w:marRight w:val="0"/>
      <w:marTop w:val="0"/>
      <w:marBottom w:val="0"/>
      <w:divBdr>
        <w:top w:val="none" w:sz="0" w:space="0" w:color="auto"/>
        <w:left w:val="none" w:sz="0" w:space="0" w:color="auto"/>
        <w:bottom w:val="none" w:sz="0" w:space="0" w:color="auto"/>
        <w:right w:val="none" w:sz="0" w:space="0" w:color="auto"/>
      </w:divBdr>
    </w:div>
    <w:div w:id="181943699">
      <w:bodyDiv w:val="1"/>
      <w:marLeft w:val="0"/>
      <w:marRight w:val="0"/>
      <w:marTop w:val="0"/>
      <w:marBottom w:val="0"/>
      <w:divBdr>
        <w:top w:val="none" w:sz="0" w:space="0" w:color="auto"/>
        <w:left w:val="none" w:sz="0" w:space="0" w:color="auto"/>
        <w:bottom w:val="none" w:sz="0" w:space="0" w:color="auto"/>
        <w:right w:val="none" w:sz="0" w:space="0" w:color="auto"/>
      </w:divBdr>
    </w:div>
    <w:div w:id="182020871">
      <w:bodyDiv w:val="1"/>
      <w:marLeft w:val="0"/>
      <w:marRight w:val="0"/>
      <w:marTop w:val="0"/>
      <w:marBottom w:val="0"/>
      <w:divBdr>
        <w:top w:val="none" w:sz="0" w:space="0" w:color="auto"/>
        <w:left w:val="none" w:sz="0" w:space="0" w:color="auto"/>
        <w:bottom w:val="none" w:sz="0" w:space="0" w:color="auto"/>
        <w:right w:val="none" w:sz="0" w:space="0" w:color="auto"/>
      </w:divBdr>
    </w:div>
    <w:div w:id="184097497">
      <w:bodyDiv w:val="1"/>
      <w:marLeft w:val="0"/>
      <w:marRight w:val="0"/>
      <w:marTop w:val="0"/>
      <w:marBottom w:val="0"/>
      <w:divBdr>
        <w:top w:val="none" w:sz="0" w:space="0" w:color="auto"/>
        <w:left w:val="none" w:sz="0" w:space="0" w:color="auto"/>
        <w:bottom w:val="none" w:sz="0" w:space="0" w:color="auto"/>
        <w:right w:val="none" w:sz="0" w:space="0" w:color="auto"/>
      </w:divBdr>
    </w:div>
    <w:div w:id="200636574">
      <w:bodyDiv w:val="1"/>
      <w:marLeft w:val="0"/>
      <w:marRight w:val="0"/>
      <w:marTop w:val="0"/>
      <w:marBottom w:val="0"/>
      <w:divBdr>
        <w:top w:val="none" w:sz="0" w:space="0" w:color="auto"/>
        <w:left w:val="none" w:sz="0" w:space="0" w:color="auto"/>
        <w:bottom w:val="none" w:sz="0" w:space="0" w:color="auto"/>
        <w:right w:val="none" w:sz="0" w:space="0" w:color="auto"/>
      </w:divBdr>
    </w:div>
    <w:div w:id="221990538">
      <w:bodyDiv w:val="1"/>
      <w:marLeft w:val="0"/>
      <w:marRight w:val="0"/>
      <w:marTop w:val="0"/>
      <w:marBottom w:val="0"/>
      <w:divBdr>
        <w:top w:val="none" w:sz="0" w:space="0" w:color="auto"/>
        <w:left w:val="none" w:sz="0" w:space="0" w:color="auto"/>
        <w:bottom w:val="none" w:sz="0" w:space="0" w:color="auto"/>
        <w:right w:val="none" w:sz="0" w:space="0" w:color="auto"/>
      </w:divBdr>
    </w:div>
    <w:div w:id="227807628">
      <w:bodyDiv w:val="1"/>
      <w:marLeft w:val="0"/>
      <w:marRight w:val="0"/>
      <w:marTop w:val="0"/>
      <w:marBottom w:val="0"/>
      <w:divBdr>
        <w:top w:val="none" w:sz="0" w:space="0" w:color="auto"/>
        <w:left w:val="none" w:sz="0" w:space="0" w:color="auto"/>
        <w:bottom w:val="none" w:sz="0" w:space="0" w:color="auto"/>
        <w:right w:val="none" w:sz="0" w:space="0" w:color="auto"/>
      </w:divBdr>
    </w:div>
    <w:div w:id="232544344">
      <w:bodyDiv w:val="1"/>
      <w:marLeft w:val="0"/>
      <w:marRight w:val="0"/>
      <w:marTop w:val="0"/>
      <w:marBottom w:val="0"/>
      <w:divBdr>
        <w:top w:val="none" w:sz="0" w:space="0" w:color="auto"/>
        <w:left w:val="none" w:sz="0" w:space="0" w:color="auto"/>
        <w:bottom w:val="none" w:sz="0" w:space="0" w:color="auto"/>
        <w:right w:val="none" w:sz="0" w:space="0" w:color="auto"/>
      </w:divBdr>
    </w:div>
    <w:div w:id="257296294">
      <w:bodyDiv w:val="1"/>
      <w:marLeft w:val="0"/>
      <w:marRight w:val="0"/>
      <w:marTop w:val="0"/>
      <w:marBottom w:val="0"/>
      <w:divBdr>
        <w:top w:val="none" w:sz="0" w:space="0" w:color="auto"/>
        <w:left w:val="none" w:sz="0" w:space="0" w:color="auto"/>
        <w:bottom w:val="none" w:sz="0" w:space="0" w:color="auto"/>
        <w:right w:val="none" w:sz="0" w:space="0" w:color="auto"/>
      </w:divBdr>
    </w:div>
    <w:div w:id="291638737">
      <w:bodyDiv w:val="1"/>
      <w:marLeft w:val="0"/>
      <w:marRight w:val="0"/>
      <w:marTop w:val="0"/>
      <w:marBottom w:val="0"/>
      <w:divBdr>
        <w:top w:val="none" w:sz="0" w:space="0" w:color="auto"/>
        <w:left w:val="none" w:sz="0" w:space="0" w:color="auto"/>
        <w:bottom w:val="none" w:sz="0" w:space="0" w:color="auto"/>
        <w:right w:val="none" w:sz="0" w:space="0" w:color="auto"/>
      </w:divBdr>
    </w:div>
    <w:div w:id="338965111">
      <w:bodyDiv w:val="1"/>
      <w:marLeft w:val="0"/>
      <w:marRight w:val="0"/>
      <w:marTop w:val="0"/>
      <w:marBottom w:val="0"/>
      <w:divBdr>
        <w:top w:val="none" w:sz="0" w:space="0" w:color="auto"/>
        <w:left w:val="none" w:sz="0" w:space="0" w:color="auto"/>
        <w:bottom w:val="none" w:sz="0" w:space="0" w:color="auto"/>
        <w:right w:val="none" w:sz="0" w:space="0" w:color="auto"/>
      </w:divBdr>
    </w:div>
    <w:div w:id="345182248">
      <w:bodyDiv w:val="1"/>
      <w:marLeft w:val="0"/>
      <w:marRight w:val="0"/>
      <w:marTop w:val="0"/>
      <w:marBottom w:val="0"/>
      <w:divBdr>
        <w:top w:val="none" w:sz="0" w:space="0" w:color="auto"/>
        <w:left w:val="none" w:sz="0" w:space="0" w:color="auto"/>
        <w:bottom w:val="none" w:sz="0" w:space="0" w:color="auto"/>
        <w:right w:val="none" w:sz="0" w:space="0" w:color="auto"/>
      </w:divBdr>
    </w:div>
    <w:div w:id="385641972">
      <w:bodyDiv w:val="1"/>
      <w:marLeft w:val="0"/>
      <w:marRight w:val="0"/>
      <w:marTop w:val="0"/>
      <w:marBottom w:val="0"/>
      <w:divBdr>
        <w:top w:val="none" w:sz="0" w:space="0" w:color="auto"/>
        <w:left w:val="none" w:sz="0" w:space="0" w:color="auto"/>
        <w:bottom w:val="none" w:sz="0" w:space="0" w:color="auto"/>
        <w:right w:val="none" w:sz="0" w:space="0" w:color="auto"/>
      </w:divBdr>
    </w:div>
    <w:div w:id="395130740">
      <w:bodyDiv w:val="1"/>
      <w:marLeft w:val="0"/>
      <w:marRight w:val="0"/>
      <w:marTop w:val="0"/>
      <w:marBottom w:val="0"/>
      <w:divBdr>
        <w:top w:val="none" w:sz="0" w:space="0" w:color="auto"/>
        <w:left w:val="none" w:sz="0" w:space="0" w:color="auto"/>
        <w:bottom w:val="none" w:sz="0" w:space="0" w:color="auto"/>
        <w:right w:val="none" w:sz="0" w:space="0" w:color="auto"/>
      </w:divBdr>
    </w:div>
    <w:div w:id="443548333">
      <w:bodyDiv w:val="1"/>
      <w:marLeft w:val="0"/>
      <w:marRight w:val="0"/>
      <w:marTop w:val="0"/>
      <w:marBottom w:val="0"/>
      <w:divBdr>
        <w:top w:val="none" w:sz="0" w:space="0" w:color="auto"/>
        <w:left w:val="none" w:sz="0" w:space="0" w:color="auto"/>
        <w:bottom w:val="none" w:sz="0" w:space="0" w:color="auto"/>
        <w:right w:val="none" w:sz="0" w:space="0" w:color="auto"/>
      </w:divBdr>
    </w:div>
    <w:div w:id="444541716">
      <w:bodyDiv w:val="1"/>
      <w:marLeft w:val="0"/>
      <w:marRight w:val="0"/>
      <w:marTop w:val="0"/>
      <w:marBottom w:val="0"/>
      <w:divBdr>
        <w:top w:val="none" w:sz="0" w:space="0" w:color="auto"/>
        <w:left w:val="none" w:sz="0" w:space="0" w:color="auto"/>
        <w:bottom w:val="none" w:sz="0" w:space="0" w:color="auto"/>
        <w:right w:val="none" w:sz="0" w:space="0" w:color="auto"/>
      </w:divBdr>
    </w:div>
    <w:div w:id="452289756">
      <w:bodyDiv w:val="1"/>
      <w:marLeft w:val="0"/>
      <w:marRight w:val="0"/>
      <w:marTop w:val="0"/>
      <w:marBottom w:val="0"/>
      <w:divBdr>
        <w:top w:val="none" w:sz="0" w:space="0" w:color="auto"/>
        <w:left w:val="none" w:sz="0" w:space="0" w:color="auto"/>
        <w:bottom w:val="none" w:sz="0" w:space="0" w:color="auto"/>
        <w:right w:val="none" w:sz="0" w:space="0" w:color="auto"/>
      </w:divBdr>
    </w:div>
    <w:div w:id="479811295">
      <w:bodyDiv w:val="1"/>
      <w:marLeft w:val="0"/>
      <w:marRight w:val="0"/>
      <w:marTop w:val="0"/>
      <w:marBottom w:val="0"/>
      <w:divBdr>
        <w:top w:val="none" w:sz="0" w:space="0" w:color="auto"/>
        <w:left w:val="none" w:sz="0" w:space="0" w:color="auto"/>
        <w:bottom w:val="none" w:sz="0" w:space="0" w:color="auto"/>
        <w:right w:val="none" w:sz="0" w:space="0" w:color="auto"/>
      </w:divBdr>
    </w:div>
    <w:div w:id="482694979">
      <w:bodyDiv w:val="1"/>
      <w:marLeft w:val="0"/>
      <w:marRight w:val="0"/>
      <w:marTop w:val="0"/>
      <w:marBottom w:val="0"/>
      <w:divBdr>
        <w:top w:val="none" w:sz="0" w:space="0" w:color="auto"/>
        <w:left w:val="none" w:sz="0" w:space="0" w:color="auto"/>
        <w:bottom w:val="none" w:sz="0" w:space="0" w:color="auto"/>
        <w:right w:val="none" w:sz="0" w:space="0" w:color="auto"/>
      </w:divBdr>
    </w:div>
    <w:div w:id="483477425">
      <w:bodyDiv w:val="1"/>
      <w:marLeft w:val="0"/>
      <w:marRight w:val="0"/>
      <w:marTop w:val="0"/>
      <w:marBottom w:val="0"/>
      <w:divBdr>
        <w:top w:val="none" w:sz="0" w:space="0" w:color="auto"/>
        <w:left w:val="none" w:sz="0" w:space="0" w:color="auto"/>
        <w:bottom w:val="none" w:sz="0" w:space="0" w:color="auto"/>
        <w:right w:val="none" w:sz="0" w:space="0" w:color="auto"/>
      </w:divBdr>
    </w:div>
    <w:div w:id="488594602">
      <w:bodyDiv w:val="1"/>
      <w:marLeft w:val="0"/>
      <w:marRight w:val="0"/>
      <w:marTop w:val="0"/>
      <w:marBottom w:val="0"/>
      <w:divBdr>
        <w:top w:val="none" w:sz="0" w:space="0" w:color="auto"/>
        <w:left w:val="none" w:sz="0" w:space="0" w:color="auto"/>
        <w:bottom w:val="none" w:sz="0" w:space="0" w:color="auto"/>
        <w:right w:val="none" w:sz="0" w:space="0" w:color="auto"/>
      </w:divBdr>
    </w:div>
    <w:div w:id="490829897">
      <w:bodyDiv w:val="1"/>
      <w:marLeft w:val="0"/>
      <w:marRight w:val="0"/>
      <w:marTop w:val="0"/>
      <w:marBottom w:val="0"/>
      <w:divBdr>
        <w:top w:val="none" w:sz="0" w:space="0" w:color="auto"/>
        <w:left w:val="none" w:sz="0" w:space="0" w:color="auto"/>
        <w:bottom w:val="none" w:sz="0" w:space="0" w:color="auto"/>
        <w:right w:val="none" w:sz="0" w:space="0" w:color="auto"/>
      </w:divBdr>
    </w:div>
    <w:div w:id="492646040">
      <w:bodyDiv w:val="1"/>
      <w:marLeft w:val="0"/>
      <w:marRight w:val="0"/>
      <w:marTop w:val="0"/>
      <w:marBottom w:val="0"/>
      <w:divBdr>
        <w:top w:val="none" w:sz="0" w:space="0" w:color="auto"/>
        <w:left w:val="none" w:sz="0" w:space="0" w:color="auto"/>
        <w:bottom w:val="none" w:sz="0" w:space="0" w:color="auto"/>
        <w:right w:val="none" w:sz="0" w:space="0" w:color="auto"/>
      </w:divBdr>
    </w:div>
    <w:div w:id="549344293">
      <w:bodyDiv w:val="1"/>
      <w:marLeft w:val="0"/>
      <w:marRight w:val="0"/>
      <w:marTop w:val="0"/>
      <w:marBottom w:val="0"/>
      <w:divBdr>
        <w:top w:val="none" w:sz="0" w:space="0" w:color="auto"/>
        <w:left w:val="none" w:sz="0" w:space="0" w:color="auto"/>
        <w:bottom w:val="none" w:sz="0" w:space="0" w:color="auto"/>
        <w:right w:val="none" w:sz="0" w:space="0" w:color="auto"/>
      </w:divBdr>
    </w:div>
    <w:div w:id="554052955">
      <w:bodyDiv w:val="1"/>
      <w:marLeft w:val="0"/>
      <w:marRight w:val="0"/>
      <w:marTop w:val="0"/>
      <w:marBottom w:val="0"/>
      <w:divBdr>
        <w:top w:val="none" w:sz="0" w:space="0" w:color="auto"/>
        <w:left w:val="none" w:sz="0" w:space="0" w:color="auto"/>
        <w:bottom w:val="none" w:sz="0" w:space="0" w:color="auto"/>
        <w:right w:val="none" w:sz="0" w:space="0" w:color="auto"/>
      </w:divBdr>
    </w:div>
    <w:div w:id="582836729">
      <w:bodyDiv w:val="1"/>
      <w:marLeft w:val="0"/>
      <w:marRight w:val="0"/>
      <w:marTop w:val="0"/>
      <w:marBottom w:val="0"/>
      <w:divBdr>
        <w:top w:val="none" w:sz="0" w:space="0" w:color="auto"/>
        <w:left w:val="none" w:sz="0" w:space="0" w:color="auto"/>
        <w:bottom w:val="none" w:sz="0" w:space="0" w:color="auto"/>
        <w:right w:val="none" w:sz="0" w:space="0" w:color="auto"/>
      </w:divBdr>
    </w:div>
    <w:div w:id="600190435">
      <w:bodyDiv w:val="1"/>
      <w:marLeft w:val="0"/>
      <w:marRight w:val="0"/>
      <w:marTop w:val="0"/>
      <w:marBottom w:val="0"/>
      <w:divBdr>
        <w:top w:val="none" w:sz="0" w:space="0" w:color="auto"/>
        <w:left w:val="none" w:sz="0" w:space="0" w:color="auto"/>
        <w:bottom w:val="none" w:sz="0" w:space="0" w:color="auto"/>
        <w:right w:val="none" w:sz="0" w:space="0" w:color="auto"/>
      </w:divBdr>
    </w:div>
    <w:div w:id="619848354">
      <w:bodyDiv w:val="1"/>
      <w:marLeft w:val="0"/>
      <w:marRight w:val="0"/>
      <w:marTop w:val="0"/>
      <w:marBottom w:val="0"/>
      <w:divBdr>
        <w:top w:val="none" w:sz="0" w:space="0" w:color="auto"/>
        <w:left w:val="none" w:sz="0" w:space="0" w:color="auto"/>
        <w:bottom w:val="none" w:sz="0" w:space="0" w:color="auto"/>
        <w:right w:val="none" w:sz="0" w:space="0" w:color="auto"/>
      </w:divBdr>
    </w:div>
    <w:div w:id="630356586">
      <w:bodyDiv w:val="1"/>
      <w:marLeft w:val="0"/>
      <w:marRight w:val="0"/>
      <w:marTop w:val="0"/>
      <w:marBottom w:val="0"/>
      <w:divBdr>
        <w:top w:val="none" w:sz="0" w:space="0" w:color="auto"/>
        <w:left w:val="none" w:sz="0" w:space="0" w:color="auto"/>
        <w:bottom w:val="none" w:sz="0" w:space="0" w:color="auto"/>
        <w:right w:val="none" w:sz="0" w:space="0" w:color="auto"/>
      </w:divBdr>
    </w:div>
    <w:div w:id="644814948">
      <w:bodyDiv w:val="1"/>
      <w:marLeft w:val="0"/>
      <w:marRight w:val="0"/>
      <w:marTop w:val="0"/>
      <w:marBottom w:val="0"/>
      <w:divBdr>
        <w:top w:val="none" w:sz="0" w:space="0" w:color="auto"/>
        <w:left w:val="none" w:sz="0" w:space="0" w:color="auto"/>
        <w:bottom w:val="none" w:sz="0" w:space="0" w:color="auto"/>
        <w:right w:val="none" w:sz="0" w:space="0" w:color="auto"/>
      </w:divBdr>
    </w:div>
    <w:div w:id="671953584">
      <w:bodyDiv w:val="1"/>
      <w:marLeft w:val="0"/>
      <w:marRight w:val="0"/>
      <w:marTop w:val="0"/>
      <w:marBottom w:val="0"/>
      <w:divBdr>
        <w:top w:val="none" w:sz="0" w:space="0" w:color="auto"/>
        <w:left w:val="none" w:sz="0" w:space="0" w:color="auto"/>
        <w:bottom w:val="none" w:sz="0" w:space="0" w:color="auto"/>
        <w:right w:val="none" w:sz="0" w:space="0" w:color="auto"/>
      </w:divBdr>
    </w:div>
    <w:div w:id="688217251">
      <w:bodyDiv w:val="1"/>
      <w:marLeft w:val="0"/>
      <w:marRight w:val="0"/>
      <w:marTop w:val="0"/>
      <w:marBottom w:val="0"/>
      <w:divBdr>
        <w:top w:val="none" w:sz="0" w:space="0" w:color="auto"/>
        <w:left w:val="none" w:sz="0" w:space="0" w:color="auto"/>
        <w:bottom w:val="none" w:sz="0" w:space="0" w:color="auto"/>
        <w:right w:val="none" w:sz="0" w:space="0" w:color="auto"/>
      </w:divBdr>
    </w:div>
    <w:div w:id="696394710">
      <w:bodyDiv w:val="1"/>
      <w:marLeft w:val="0"/>
      <w:marRight w:val="0"/>
      <w:marTop w:val="0"/>
      <w:marBottom w:val="0"/>
      <w:divBdr>
        <w:top w:val="none" w:sz="0" w:space="0" w:color="auto"/>
        <w:left w:val="none" w:sz="0" w:space="0" w:color="auto"/>
        <w:bottom w:val="none" w:sz="0" w:space="0" w:color="auto"/>
        <w:right w:val="none" w:sz="0" w:space="0" w:color="auto"/>
      </w:divBdr>
    </w:div>
    <w:div w:id="719325555">
      <w:bodyDiv w:val="1"/>
      <w:marLeft w:val="0"/>
      <w:marRight w:val="0"/>
      <w:marTop w:val="0"/>
      <w:marBottom w:val="0"/>
      <w:divBdr>
        <w:top w:val="none" w:sz="0" w:space="0" w:color="auto"/>
        <w:left w:val="none" w:sz="0" w:space="0" w:color="auto"/>
        <w:bottom w:val="none" w:sz="0" w:space="0" w:color="auto"/>
        <w:right w:val="none" w:sz="0" w:space="0" w:color="auto"/>
      </w:divBdr>
    </w:div>
    <w:div w:id="791024155">
      <w:bodyDiv w:val="1"/>
      <w:marLeft w:val="0"/>
      <w:marRight w:val="0"/>
      <w:marTop w:val="0"/>
      <w:marBottom w:val="0"/>
      <w:divBdr>
        <w:top w:val="none" w:sz="0" w:space="0" w:color="auto"/>
        <w:left w:val="none" w:sz="0" w:space="0" w:color="auto"/>
        <w:bottom w:val="none" w:sz="0" w:space="0" w:color="auto"/>
        <w:right w:val="none" w:sz="0" w:space="0" w:color="auto"/>
      </w:divBdr>
    </w:div>
    <w:div w:id="807547439">
      <w:bodyDiv w:val="1"/>
      <w:marLeft w:val="0"/>
      <w:marRight w:val="0"/>
      <w:marTop w:val="0"/>
      <w:marBottom w:val="0"/>
      <w:divBdr>
        <w:top w:val="none" w:sz="0" w:space="0" w:color="auto"/>
        <w:left w:val="none" w:sz="0" w:space="0" w:color="auto"/>
        <w:bottom w:val="none" w:sz="0" w:space="0" w:color="auto"/>
        <w:right w:val="none" w:sz="0" w:space="0" w:color="auto"/>
      </w:divBdr>
    </w:div>
    <w:div w:id="827719788">
      <w:bodyDiv w:val="1"/>
      <w:marLeft w:val="0"/>
      <w:marRight w:val="0"/>
      <w:marTop w:val="0"/>
      <w:marBottom w:val="0"/>
      <w:divBdr>
        <w:top w:val="none" w:sz="0" w:space="0" w:color="auto"/>
        <w:left w:val="none" w:sz="0" w:space="0" w:color="auto"/>
        <w:bottom w:val="none" w:sz="0" w:space="0" w:color="auto"/>
        <w:right w:val="none" w:sz="0" w:space="0" w:color="auto"/>
      </w:divBdr>
    </w:div>
    <w:div w:id="861821168">
      <w:bodyDiv w:val="1"/>
      <w:marLeft w:val="0"/>
      <w:marRight w:val="0"/>
      <w:marTop w:val="0"/>
      <w:marBottom w:val="0"/>
      <w:divBdr>
        <w:top w:val="none" w:sz="0" w:space="0" w:color="auto"/>
        <w:left w:val="none" w:sz="0" w:space="0" w:color="auto"/>
        <w:bottom w:val="none" w:sz="0" w:space="0" w:color="auto"/>
        <w:right w:val="none" w:sz="0" w:space="0" w:color="auto"/>
      </w:divBdr>
    </w:div>
    <w:div w:id="868765788">
      <w:bodyDiv w:val="1"/>
      <w:marLeft w:val="0"/>
      <w:marRight w:val="0"/>
      <w:marTop w:val="0"/>
      <w:marBottom w:val="0"/>
      <w:divBdr>
        <w:top w:val="none" w:sz="0" w:space="0" w:color="auto"/>
        <w:left w:val="none" w:sz="0" w:space="0" w:color="auto"/>
        <w:bottom w:val="none" w:sz="0" w:space="0" w:color="auto"/>
        <w:right w:val="none" w:sz="0" w:space="0" w:color="auto"/>
      </w:divBdr>
    </w:div>
    <w:div w:id="882643806">
      <w:bodyDiv w:val="1"/>
      <w:marLeft w:val="0"/>
      <w:marRight w:val="0"/>
      <w:marTop w:val="0"/>
      <w:marBottom w:val="0"/>
      <w:divBdr>
        <w:top w:val="none" w:sz="0" w:space="0" w:color="auto"/>
        <w:left w:val="none" w:sz="0" w:space="0" w:color="auto"/>
        <w:bottom w:val="none" w:sz="0" w:space="0" w:color="auto"/>
        <w:right w:val="none" w:sz="0" w:space="0" w:color="auto"/>
      </w:divBdr>
    </w:div>
    <w:div w:id="893855498">
      <w:bodyDiv w:val="1"/>
      <w:marLeft w:val="0"/>
      <w:marRight w:val="0"/>
      <w:marTop w:val="0"/>
      <w:marBottom w:val="0"/>
      <w:divBdr>
        <w:top w:val="none" w:sz="0" w:space="0" w:color="auto"/>
        <w:left w:val="none" w:sz="0" w:space="0" w:color="auto"/>
        <w:bottom w:val="none" w:sz="0" w:space="0" w:color="auto"/>
        <w:right w:val="none" w:sz="0" w:space="0" w:color="auto"/>
      </w:divBdr>
    </w:div>
    <w:div w:id="963004071">
      <w:bodyDiv w:val="1"/>
      <w:marLeft w:val="0"/>
      <w:marRight w:val="0"/>
      <w:marTop w:val="0"/>
      <w:marBottom w:val="0"/>
      <w:divBdr>
        <w:top w:val="none" w:sz="0" w:space="0" w:color="auto"/>
        <w:left w:val="none" w:sz="0" w:space="0" w:color="auto"/>
        <w:bottom w:val="none" w:sz="0" w:space="0" w:color="auto"/>
        <w:right w:val="none" w:sz="0" w:space="0" w:color="auto"/>
      </w:divBdr>
    </w:div>
    <w:div w:id="966816375">
      <w:bodyDiv w:val="1"/>
      <w:marLeft w:val="0"/>
      <w:marRight w:val="0"/>
      <w:marTop w:val="0"/>
      <w:marBottom w:val="0"/>
      <w:divBdr>
        <w:top w:val="none" w:sz="0" w:space="0" w:color="auto"/>
        <w:left w:val="none" w:sz="0" w:space="0" w:color="auto"/>
        <w:bottom w:val="none" w:sz="0" w:space="0" w:color="auto"/>
        <w:right w:val="none" w:sz="0" w:space="0" w:color="auto"/>
      </w:divBdr>
    </w:div>
    <w:div w:id="975838842">
      <w:bodyDiv w:val="1"/>
      <w:marLeft w:val="0"/>
      <w:marRight w:val="0"/>
      <w:marTop w:val="0"/>
      <w:marBottom w:val="0"/>
      <w:divBdr>
        <w:top w:val="none" w:sz="0" w:space="0" w:color="auto"/>
        <w:left w:val="none" w:sz="0" w:space="0" w:color="auto"/>
        <w:bottom w:val="none" w:sz="0" w:space="0" w:color="auto"/>
        <w:right w:val="none" w:sz="0" w:space="0" w:color="auto"/>
      </w:divBdr>
    </w:div>
    <w:div w:id="1025137404">
      <w:bodyDiv w:val="1"/>
      <w:marLeft w:val="0"/>
      <w:marRight w:val="0"/>
      <w:marTop w:val="0"/>
      <w:marBottom w:val="0"/>
      <w:divBdr>
        <w:top w:val="none" w:sz="0" w:space="0" w:color="auto"/>
        <w:left w:val="none" w:sz="0" w:space="0" w:color="auto"/>
        <w:bottom w:val="none" w:sz="0" w:space="0" w:color="auto"/>
        <w:right w:val="none" w:sz="0" w:space="0" w:color="auto"/>
      </w:divBdr>
    </w:div>
    <w:div w:id="1074427585">
      <w:bodyDiv w:val="1"/>
      <w:marLeft w:val="0"/>
      <w:marRight w:val="0"/>
      <w:marTop w:val="0"/>
      <w:marBottom w:val="0"/>
      <w:divBdr>
        <w:top w:val="none" w:sz="0" w:space="0" w:color="auto"/>
        <w:left w:val="none" w:sz="0" w:space="0" w:color="auto"/>
        <w:bottom w:val="none" w:sz="0" w:space="0" w:color="auto"/>
        <w:right w:val="none" w:sz="0" w:space="0" w:color="auto"/>
      </w:divBdr>
    </w:div>
    <w:div w:id="1079714241">
      <w:bodyDiv w:val="1"/>
      <w:marLeft w:val="0"/>
      <w:marRight w:val="0"/>
      <w:marTop w:val="0"/>
      <w:marBottom w:val="0"/>
      <w:divBdr>
        <w:top w:val="none" w:sz="0" w:space="0" w:color="auto"/>
        <w:left w:val="none" w:sz="0" w:space="0" w:color="auto"/>
        <w:bottom w:val="none" w:sz="0" w:space="0" w:color="auto"/>
        <w:right w:val="none" w:sz="0" w:space="0" w:color="auto"/>
      </w:divBdr>
    </w:div>
    <w:div w:id="1140999513">
      <w:bodyDiv w:val="1"/>
      <w:marLeft w:val="0"/>
      <w:marRight w:val="0"/>
      <w:marTop w:val="0"/>
      <w:marBottom w:val="0"/>
      <w:divBdr>
        <w:top w:val="none" w:sz="0" w:space="0" w:color="auto"/>
        <w:left w:val="none" w:sz="0" w:space="0" w:color="auto"/>
        <w:bottom w:val="none" w:sz="0" w:space="0" w:color="auto"/>
        <w:right w:val="none" w:sz="0" w:space="0" w:color="auto"/>
      </w:divBdr>
    </w:div>
    <w:div w:id="1190876272">
      <w:bodyDiv w:val="1"/>
      <w:marLeft w:val="0"/>
      <w:marRight w:val="0"/>
      <w:marTop w:val="0"/>
      <w:marBottom w:val="0"/>
      <w:divBdr>
        <w:top w:val="none" w:sz="0" w:space="0" w:color="auto"/>
        <w:left w:val="none" w:sz="0" w:space="0" w:color="auto"/>
        <w:bottom w:val="none" w:sz="0" w:space="0" w:color="auto"/>
        <w:right w:val="none" w:sz="0" w:space="0" w:color="auto"/>
      </w:divBdr>
    </w:div>
    <w:div w:id="1192305506">
      <w:bodyDiv w:val="1"/>
      <w:marLeft w:val="0"/>
      <w:marRight w:val="0"/>
      <w:marTop w:val="0"/>
      <w:marBottom w:val="0"/>
      <w:divBdr>
        <w:top w:val="none" w:sz="0" w:space="0" w:color="auto"/>
        <w:left w:val="none" w:sz="0" w:space="0" w:color="auto"/>
        <w:bottom w:val="none" w:sz="0" w:space="0" w:color="auto"/>
        <w:right w:val="none" w:sz="0" w:space="0" w:color="auto"/>
      </w:divBdr>
    </w:div>
    <w:div w:id="1226648081">
      <w:bodyDiv w:val="1"/>
      <w:marLeft w:val="0"/>
      <w:marRight w:val="0"/>
      <w:marTop w:val="0"/>
      <w:marBottom w:val="0"/>
      <w:divBdr>
        <w:top w:val="none" w:sz="0" w:space="0" w:color="auto"/>
        <w:left w:val="none" w:sz="0" w:space="0" w:color="auto"/>
        <w:bottom w:val="none" w:sz="0" w:space="0" w:color="auto"/>
        <w:right w:val="none" w:sz="0" w:space="0" w:color="auto"/>
      </w:divBdr>
    </w:div>
    <w:div w:id="1299531174">
      <w:bodyDiv w:val="1"/>
      <w:marLeft w:val="0"/>
      <w:marRight w:val="0"/>
      <w:marTop w:val="0"/>
      <w:marBottom w:val="0"/>
      <w:divBdr>
        <w:top w:val="none" w:sz="0" w:space="0" w:color="auto"/>
        <w:left w:val="none" w:sz="0" w:space="0" w:color="auto"/>
        <w:bottom w:val="none" w:sz="0" w:space="0" w:color="auto"/>
        <w:right w:val="none" w:sz="0" w:space="0" w:color="auto"/>
      </w:divBdr>
    </w:div>
    <w:div w:id="1362048038">
      <w:bodyDiv w:val="1"/>
      <w:marLeft w:val="0"/>
      <w:marRight w:val="0"/>
      <w:marTop w:val="0"/>
      <w:marBottom w:val="0"/>
      <w:divBdr>
        <w:top w:val="none" w:sz="0" w:space="0" w:color="auto"/>
        <w:left w:val="none" w:sz="0" w:space="0" w:color="auto"/>
        <w:bottom w:val="none" w:sz="0" w:space="0" w:color="auto"/>
        <w:right w:val="none" w:sz="0" w:space="0" w:color="auto"/>
      </w:divBdr>
    </w:div>
    <w:div w:id="1370254626">
      <w:bodyDiv w:val="1"/>
      <w:marLeft w:val="0"/>
      <w:marRight w:val="0"/>
      <w:marTop w:val="0"/>
      <w:marBottom w:val="0"/>
      <w:divBdr>
        <w:top w:val="none" w:sz="0" w:space="0" w:color="auto"/>
        <w:left w:val="none" w:sz="0" w:space="0" w:color="auto"/>
        <w:bottom w:val="none" w:sz="0" w:space="0" w:color="auto"/>
        <w:right w:val="none" w:sz="0" w:space="0" w:color="auto"/>
      </w:divBdr>
    </w:div>
    <w:div w:id="1380857032">
      <w:bodyDiv w:val="1"/>
      <w:marLeft w:val="0"/>
      <w:marRight w:val="0"/>
      <w:marTop w:val="0"/>
      <w:marBottom w:val="0"/>
      <w:divBdr>
        <w:top w:val="none" w:sz="0" w:space="0" w:color="auto"/>
        <w:left w:val="none" w:sz="0" w:space="0" w:color="auto"/>
        <w:bottom w:val="none" w:sz="0" w:space="0" w:color="auto"/>
        <w:right w:val="none" w:sz="0" w:space="0" w:color="auto"/>
      </w:divBdr>
    </w:div>
    <w:div w:id="1383283465">
      <w:bodyDiv w:val="1"/>
      <w:marLeft w:val="0"/>
      <w:marRight w:val="0"/>
      <w:marTop w:val="0"/>
      <w:marBottom w:val="0"/>
      <w:divBdr>
        <w:top w:val="none" w:sz="0" w:space="0" w:color="auto"/>
        <w:left w:val="none" w:sz="0" w:space="0" w:color="auto"/>
        <w:bottom w:val="none" w:sz="0" w:space="0" w:color="auto"/>
        <w:right w:val="none" w:sz="0" w:space="0" w:color="auto"/>
      </w:divBdr>
    </w:div>
    <w:div w:id="1469396693">
      <w:bodyDiv w:val="1"/>
      <w:marLeft w:val="0"/>
      <w:marRight w:val="0"/>
      <w:marTop w:val="0"/>
      <w:marBottom w:val="0"/>
      <w:divBdr>
        <w:top w:val="none" w:sz="0" w:space="0" w:color="auto"/>
        <w:left w:val="none" w:sz="0" w:space="0" w:color="auto"/>
        <w:bottom w:val="none" w:sz="0" w:space="0" w:color="auto"/>
        <w:right w:val="none" w:sz="0" w:space="0" w:color="auto"/>
      </w:divBdr>
      <w:divsChild>
        <w:div w:id="563835554">
          <w:marLeft w:val="0"/>
          <w:marRight w:val="0"/>
          <w:marTop w:val="0"/>
          <w:marBottom w:val="0"/>
          <w:divBdr>
            <w:top w:val="none" w:sz="0" w:space="0" w:color="auto"/>
            <w:left w:val="none" w:sz="0" w:space="0" w:color="auto"/>
            <w:bottom w:val="none" w:sz="0" w:space="0" w:color="auto"/>
            <w:right w:val="none" w:sz="0" w:space="0" w:color="auto"/>
          </w:divBdr>
        </w:div>
      </w:divsChild>
    </w:div>
    <w:div w:id="1481535523">
      <w:bodyDiv w:val="1"/>
      <w:marLeft w:val="0"/>
      <w:marRight w:val="0"/>
      <w:marTop w:val="0"/>
      <w:marBottom w:val="0"/>
      <w:divBdr>
        <w:top w:val="none" w:sz="0" w:space="0" w:color="auto"/>
        <w:left w:val="none" w:sz="0" w:space="0" w:color="auto"/>
        <w:bottom w:val="none" w:sz="0" w:space="0" w:color="auto"/>
        <w:right w:val="none" w:sz="0" w:space="0" w:color="auto"/>
      </w:divBdr>
    </w:div>
    <w:div w:id="1490174987">
      <w:bodyDiv w:val="1"/>
      <w:marLeft w:val="0"/>
      <w:marRight w:val="0"/>
      <w:marTop w:val="0"/>
      <w:marBottom w:val="0"/>
      <w:divBdr>
        <w:top w:val="none" w:sz="0" w:space="0" w:color="auto"/>
        <w:left w:val="none" w:sz="0" w:space="0" w:color="auto"/>
        <w:bottom w:val="none" w:sz="0" w:space="0" w:color="auto"/>
        <w:right w:val="none" w:sz="0" w:space="0" w:color="auto"/>
      </w:divBdr>
    </w:div>
    <w:div w:id="1494645254">
      <w:bodyDiv w:val="1"/>
      <w:marLeft w:val="0"/>
      <w:marRight w:val="0"/>
      <w:marTop w:val="0"/>
      <w:marBottom w:val="0"/>
      <w:divBdr>
        <w:top w:val="none" w:sz="0" w:space="0" w:color="auto"/>
        <w:left w:val="none" w:sz="0" w:space="0" w:color="auto"/>
        <w:bottom w:val="none" w:sz="0" w:space="0" w:color="auto"/>
        <w:right w:val="none" w:sz="0" w:space="0" w:color="auto"/>
      </w:divBdr>
    </w:div>
    <w:div w:id="1497647348">
      <w:bodyDiv w:val="1"/>
      <w:marLeft w:val="0"/>
      <w:marRight w:val="0"/>
      <w:marTop w:val="0"/>
      <w:marBottom w:val="0"/>
      <w:divBdr>
        <w:top w:val="none" w:sz="0" w:space="0" w:color="auto"/>
        <w:left w:val="none" w:sz="0" w:space="0" w:color="auto"/>
        <w:bottom w:val="none" w:sz="0" w:space="0" w:color="auto"/>
        <w:right w:val="none" w:sz="0" w:space="0" w:color="auto"/>
      </w:divBdr>
    </w:div>
    <w:div w:id="1512331114">
      <w:bodyDiv w:val="1"/>
      <w:marLeft w:val="0"/>
      <w:marRight w:val="0"/>
      <w:marTop w:val="0"/>
      <w:marBottom w:val="0"/>
      <w:divBdr>
        <w:top w:val="none" w:sz="0" w:space="0" w:color="auto"/>
        <w:left w:val="none" w:sz="0" w:space="0" w:color="auto"/>
        <w:bottom w:val="none" w:sz="0" w:space="0" w:color="auto"/>
        <w:right w:val="none" w:sz="0" w:space="0" w:color="auto"/>
      </w:divBdr>
    </w:div>
    <w:div w:id="1565480957">
      <w:bodyDiv w:val="1"/>
      <w:marLeft w:val="0"/>
      <w:marRight w:val="0"/>
      <w:marTop w:val="0"/>
      <w:marBottom w:val="0"/>
      <w:divBdr>
        <w:top w:val="none" w:sz="0" w:space="0" w:color="auto"/>
        <w:left w:val="none" w:sz="0" w:space="0" w:color="auto"/>
        <w:bottom w:val="none" w:sz="0" w:space="0" w:color="auto"/>
        <w:right w:val="none" w:sz="0" w:space="0" w:color="auto"/>
      </w:divBdr>
    </w:div>
    <w:div w:id="1581602086">
      <w:bodyDiv w:val="1"/>
      <w:marLeft w:val="0"/>
      <w:marRight w:val="0"/>
      <w:marTop w:val="0"/>
      <w:marBottom w:val="0"/>
      <w:divBdr>
        <w:top w:val="none" w:sz="0" w:space="0" w:color="auto"/>
        <w:left w:val="none" w:sz="0" w:space="0" w:color="auto"/>
        <w:bottom w:val="none" w:sz="0" w:space="0" w:color="auto"/>
        <w:right w:val="none" w:sz="0" w:space="0" w:color="auto"/>
      </w:divBdr>
    </w:div>
    <w:div w:id="1622761416">
      <w:bodyDiv w:val="1"/>
      <w:marLeft w:val="0"/>
      <w:marRight w:val="0"/>
      <w:marTop w:val="0"/>
      <w:marBottom w:val="0"/>
      <w:divBdr>
        <w:top w:val="none" w:sz="0" w:space="0" w:color="auto"/>
        <w:left w:val="none" w:sz="0" w:space="0" w:color="auto"/>
        <w:bottom w:val="none" w:sz="0" w:space="0" w:color="auto"/>
        <w:right w:val="none" w:sz="0" w:space="0" w:color="auto"/>
      </w:divBdr>
    </w:div>
    <w:div w:id="1722706916">
      <w:bodyDiv w:val="1"/>
      <w:marLeft w:val="0"/>
      <w:marRight w:val="0"/>
      <w:marTop w:val="0"/>
      <w:marBottom w:val="0"/>
      <w:divBdr>
        <w:top w:val="none" w:sz="0" w:space="0" w:color="auto"/>
        <w:left w:val="none" w:sz="0" w:space="0" w:color="auto"/>
        <w:bottom w:val="none" w:sz="0" w:space="0" w:color="auto"/>
        <w:right w:val="none" w:sz="0" w:space="0" w:color="auto"/>
      </w:divBdr>
    </w:div>
    <w:div w:id="1747260538">
      <w:bodyDiv w:val="1"/>
      <w:marLeft w:val="0"/>
      <w:marRight w:val="0"/>
      <w:marTop w:val="0"/>
      <w:marBottom w:val="0"/>
      <w:divBdr>
        <w:top w:val="none" w:sz="0" w:space="0" w:color="auto"/>
        <w:left w:val="none" w:sz="0" w:space="0" w:color="auto"/>
        <w:bottom w:val="none" w:sz="0" w:space="0" w:color="auto"/>
        <w:right w:val="none" w:sz="0" w:space="0" w:color="auto"/>
      </w:divBdr>
    </w:div>
    <w:div w:id="1783644820">
      <w:bodyDiv w:val="1"/>
      <w:marLeft w:val="0"/>
      <w:marRight w:val="0"/>
      <w:marTop w:val="0"/>
      <w:marBottom w:val="0"/>
      <w:divBdr>
        <w:top w:val="none" w:sz="0" w:space="0" w:color="auto"/>
        <w:left w:val="none" w:sz="0" w:space="0" w:color="auto"/>
        <w:bottom w:val="none" w:sz="0" w:space="0" w:color="auto"/>
        <w:right w:val="none" w:sz="0" w:space="0" w:color="auto"/>
      </w:divBdr>
    </w:div>
    <w:div w:id="1824615561">
      <w:bodyDiv w:val="1"/>
      <w:marLeft w:val="0"/>
      <w:marRight w:val="0"/>
      <w:marTop w:val="0"/>
      <w:marBottom w:val="0"/>
      <w:divBdr>
        <w:top w:val="none" w:sz="0" w:space="0" w:color="auto"/>
        <w:left w:val="none" w:sz="0" w:space="0" w:color="auto"/>
        <w:bottom w:val="none" w:sz="0" w:space="0" w:color="auto"/>
        <w:right w:val="none" w:sz="0" w:space="0" w:color="auto"/>
      </w:divBdr>
    </w:div>
    <w:div w:id="1830514493">
      <w:bodyDiv w:val="1"/>
      <w:marLeft w:val="0"/>
      <w:marRight w:val="0"/>
      <w:marTop w:val="0"/>
      <w:marBottom w:val="0"/>
      <w:divBdr>
        <w:top w:val="none" w:sz="0" w:space="0" w:color="auto"/>
        <w:left w:val="none" w:sz="0" w:space="0" w:color="auto"/>
        <w:bottom w:val="none" w:sz="0" w:space="0" w:color="auto"/>
        <w:right w:val="none" w:sz="0" w:space="0" w:color="auto"/>
      </w:divBdr>
    </w:div>
    <w:div w:id="1845782048">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59151905">
      <w:bodyDiv w:val="1"/>
      <w:marLeft w:val="0"/>
      <w:marRight w:val="0"/>
      <w:marTop w:val="0"/>
      <w:marBottom w:val="0"/>
      <w:divBdr>
        <w:top w:val="none" w:sz="0" w:space="0" w:color="auto"/>
        <w:left w:val="none" w:sz="0" w:space="0" w:color="auto"/>
        <w:bottom w:val="none" w:sz="0" w:space="0" w:color="auto"/>
        <w:right w:val="none" w:sz="0" w:space="0" w:color="auto"/>
      </w:divBdr>
    </w:div>
    <w:div w:id="1861627328">
      <w:bodyDiv w:val="1"/>
      <w:marLeft w:val="0"/>
      <w:marRight w:val="0"/>
      <w:marTop w:val="0"/>
      <w:marBottom w:val="0"/>
      <w:divBdr>
        <w:top w:val="none" w:sz="0" w:space="0" w:color="auto"/>
        <w:left w:val="none" w:sz="0" w:space="0" w:color="auto"/>
        <w:bottom w:val="none" w:sz="0" w:space="0" w:color="auto"/>
        <w:right w:val="none" w:sz="0" w:space="0" w:color="auto"/>
      </w:divBdr>
      <w:divsChild>
        <w:div w:id="674962103">
          <w:marLeft w:val="0"/>
          <w:marRight w:val="0"/>
          <w:marTop w:val="0"/>
          <w:marBottom w:val="0"/>
          <w:divBdr>
            <w:top w:val="none" w:sz="0" w:space="0" w:color="auto"/>
            <w:left w:val="none" w:sz="0" w:space="0" w:color="auto"/>
            <w:bottom w:val="none" w:sz="0" w:space="0" w:color="auto"/>
            <w:right w:val="none" w:sz="0" w:space="0" w:color="auto"/>
          </w:divBdr>
        </w:div>
        <w:div w:id="938148910">
          <w:marLeft w:val="0"/>
          <w:marRight w:val="0"/>
          <w:marTop w:val="0"/>
          <w:marBottom w:val="0"/>
          <w:divBdr>
            <w:top w:val="none" w:sz="0" w:space="0" w:color="auto"/>
            <w:left w:val="none" w:sz="0" w:space="0" w:color="auto"/>
            <w:bottom w:val="none" w:sz="0" w:space="0" w:color="auto"/>
            <w:right w:val="none" w:sz="0" w:space="0" w:color="auto"/>
          </w:divBdr>
        </w:div>
        <w:div w:id="1689065201">
          <w:marLeft w:val="0"/>
          <w:marRight w:val="0"/>
          <w:marTop w:val="0"/>
          <w:marBottom w:val="0"/>
          <w:divBdr>
            <w:top w:val="none" w:sz="0" w:space="0" w:color="auto"/>
            <w:left w:val="none" w:sz="0" w:space="0" w:color="auto"/>
            <w:bottom w:val="none" w:sz="0" w:space="0" w:color="auto"/>
            <w:right w:val="none" w:sz="0" w:space="0" w:color="auto"/>
          </w:divBdr>
        </w:div>
      </w:divsChild>
    </w:div>
    <w:div w:id="1875338746">
      <w:bodyDiv w:val="1"/>
      <w:marLeft w:val="0"/>
      <w:marRight w:val="0"/>
      <w:marTop w:val="0"/>
      <w:marBottom w:val="0"/>
      <w:divBdr>
        <w:top w:val="none" w:sz="0" w:space="0" w:color="auto"/>
        <w:left w:val="none" w:sz="0" w:space="0" w:color="auto"/>
        <w:bottom w:val="none" w:sz="0" w:space="0" w:color="auto"/>
        <w:right w:val="none" w:sz="0" w:space="0" w:color="auto"/>
      </w:divBdr>
    </w:div>
    <w:div w:id="1881237947">
      <w:bodyDiv w:val="1"/>
      <w:marLeft w:val="0"/>
      <w:marRight w:val="0"/>
      <w:marTop w:val="0"/>
      <w:marBottom w:val="0"/>
      <w:divBdr>
        <w:top w:val="none" w:sz="0" w:space="0" w:color="auto"/>
        <w:left w:val="none" w:sz="0" w:space="0" w:color="auto"/>
        <w:bottom w:val="none" w:sz="0" w:space="0" w:color="auto"/>
        <w:right w:val="none" w:sz="0" w:space="0" w:color="auto"/>
      </w:divBdr>
    </w:div>
    <w:div w:id="1891308158">
      <w:bodyDiv w:val="1"/>
      <w:marLeft w:val="0"/>
      <w:marRight w:val="0"/>
      <w:marTop w:val="0"/>
      <w:marBottom w:val="0"/>
      <w:divBdr>
        <w:top w:val="none" w:sz="0" w:space="0" w:color="auto"/>
        <w:left w:val="none" w:sz="0" w:space="0" w:color="auto"/>
        <w:bottom w:val="none" w:sz="0" w:space="0" w:color="auto"/>
        <w:right w:val="none" w:sz="0" w:space="0" w:color="auto"/>
      </w:divBdr>
      <w:divsChild>
        <w:div w:id="1267270159">
          <w:marLeft w:val="0"/>
          <w:marRight w:val="0"/>
          <w:marTop w:val="0"/>
          <w:marBottom w:val="0"/>
          <w:divBdr>
            <w:top w:val="none" w:sz="0" w:space="0" w:color="auto"/>
            <w:left w:val="none" w:sz="0" w:space="0" w:color="auto"/>
            <w:bottom w:val="none" w:sz="0" w:space="0" w:color="auto"/>
            <w:right w:val="none" w:sz="0" w:space="0" w:color="auto"/>
          </w:divBdr>
        </w:div>
      </w:divsChild>
    </w:div>
    <w:div w:id="1926259051">
      <w:bodyDiv w:val="1"/>
      <w:marLeft w:val="0"/>
      <w:marRight w:val="0"/>
      <w:marTop w:val="0"/>
      <w:marBottom w:val="0"/>
      <w:divBdr>
        <w:top w:val="none" w:sz="0" w:space="0" w:color="auto"/>
        <w:left w:val="none" w:sz="0" w:space="0" w:color="auto"/>
        <w:bottom w:val="none" w:sz="0" w:space="0" w:color="auto"/>
        <w:right w:val="none" w:sz="0" w:space="0" w:color="auto"/>
      </w:divBdr>
    </w:div>
    <w:div w:id="1928004666">
      <w:bodyDiv w:val="1"/>
      <w:marLeft w:val="0"/>
      <w:marRight w:val="0"/>
      <w:marTop w:val="0"/>
      <w:marBottom w:val="0"/>
      <w:divBdr>
        <w:top w:val="none" w:sz="0" w:space="0" w:color="auto"/>
        <w:left w:val="none" w:sz="0" w:space="0" w:color="auto"/>
        <w:bottom w:val="none" w:sz="0" w:space="0" w:color="auto"/>
        <w:right w:val="none" w:sz="0" w:space="0" w:color="auto"/>
      </w:divBdr>
    </w:div>
    <w:div w:id="1932011450">
      <w:bodyDiv w:val="1"/>
      <w:marLeft w:val="0"/>
      <w:marRight w:val="0"/>
      <w:marTop w:val="0"/>
      <w:marBottom w:val="0"/>
      <w:divBdr>
        <w:top w:val="none" w:sz="0" w:space="0" w:color="auto"/>
        <w:left w:val="none" w:sz="0" w:space="0" w:color="auto"/>
        <w:bottom w:val="none" w:sz="0" w:space="0" w:color="auto"/>
        <w:right w:val="none" w:sz="0" w:space="0" w:color="auto"/>
      </w:divBdr>
    </w:div>
    <w:div w:id="1946617562">
      <w:bodyDiv w:val="1"/>
      <w:marLeft w:val="0"/>
      <w:marRight w:val="0"/>
      <w:marTop w:val="0"/>
      <w:marBottom w:val="0"/>
      <w:divBdr>
        <w:top w:val="none" w:sz="0" w:space="0" w:color="auto"/>
        <w:left w:val="none" w:sz="0" w:space="0" w:color="auto"/>
        <w:bottom w:val="none" w:sz="0" w:space="0" w:color="auto"/>
        <w:right w:val="none" w:sz="0" w:space="0" w:color="auto"/>
      </w:divBdr>
    </w:div>
    <w:div w:id="1959027613">
      <w:bodyDiv w:val="1"/>
      <w:marLeft w:val="0"/>
      <w:marRight w:val="0"/>
      <w:marTop w:val="0"/>
      <w:marBottom w:val="0"/>
      <w:divBdr>
        <w:top w:val="none" w:sz="0" w:space="0" w:color="auto"/>
        <w:left w:val="none" w:sz="0" w:space="0" w:color="auto"/>
        <w:bottom w:val="none" w:sz="0" w:space="0" w:color="auto"/>
        <w:right w:val="none" w:sz="0" w:space="0" w:color="auto"/>
      </w:divBdr>
    </w:div>
    <w:div w:id="1976637904">
      <w:bodyDiv w:val="1"/>
      <w:marLeft w:val="0"/>
      <w:marRight w:val="0"/>
      <w:marTop w:val="0"/>
      <w:marBottom w:val="0"/>
      <w:divBdr>
        <w:top w:val="none" w:sz="0" w:space="0" w:color="auto"/>
        <w:left w:val="none" w:sz="0" w:space="0" w:color="auto"/>
        <w:bottom w:val="none" w:sz="0" w:space="0" w:color="auto"/>
        <w:right w:val="none" w:sz="0" w:space="0" w:color="auto"/>
      </w:divBdr>
      <w:divsChild>
        <w:div w:id="1090932624">
          <w:marLeft w:val="0"/>
          <w:marRight w:val="0"/>
          <w:marTop w:val="0"/>
          <w:marBottom w:val="0"/>
          <w:divBdr>
            <w:top w:val="none" w:sz="0" w:space="0" w:color="auto"/>
            <w:left w:val="none" w:sz="0" w:space="0" w:color="auto"/>
            <w:bottom w:val="none" w:sz="0" w:space="0" w:color="auto"/>
            <w:right w:val="none" w:sz="0" w:space="0" w:color="auto"/>
          </w:divBdr>
        </w:div>
      </w:divsChild>
    </w:div>
    <w:div w:id="1980452860">
      <w:bodyDiv w:val="1"/>
      <w:marLeft w:val="0"/>
      <w:marRight w:val="0"/>
      <w:marTop w:val="0"/>
      <w:marBottom w:val="0"/>
      <w:divBdr>
        <w:top w:val="none" w:sz="0" w:space="0" w:color="auto"/>
        <w:left w:val="none" w:sz="0" w:space="0" w:color="auto"/>
        <w:bottom w:val="none" w:sz="0" w:space="0" w:color="auto"/>
        <w:right w:val="none" w:sz="0" w:space="0" w:color="auto"/>
      </w:divBdr>
    </w:div>
    <w:div w:id="2013408610">
      <w:bodyDiv w:val="1"/>
      <w:marLeft w:val="0"/>
      <w:marRight w:val="0"/>
      <w:marTop w:val="0"/>
      <w:marBottom w:val="0"/>
      <w:divBdr>
        <w:top w:val="none" w:sz="0" w:space="0" w:color="auto"/>
        <w:left w:val="none" w:sz="0" w:space="0" w:color="auto"/>
        <w:bottom w:val="none" w:sz="0" w:space="0" w:color="auto"/>
        <w:right w:val="none" w:sz="0" w:space="0" w:color="auto"/>
      </w:divBdr>
    </w:div>
    <w:div w:id="2027174662">
      <w:bodyDiv w:val="1"/>
      <w:marLeft w:val="0"/>
      <w:marRight w:val="0"/>
      <w:marTop w:val="0"/>
      <w:marBottom w:val="0"/>
      <w:divBdr>
        <w:top w:val="none" w:sz="0" w:space="0" w:color="auto"/>
        <w:left w:val="none" w:sz="0" w:space="0" w:color="auto"/>
        <w:bottom w:val="none" w:sz="0" w:space="0" w:color="auto"/>
        <w:right w:val="none" w:sz="0" w:space="0" w:color="auto"/>
      </w:divBdr>
    </w:div>
    <w:div w:id="2060393367">
      <w:bodyDiv w:val="1"/>
      <w:marLeft w:val="0"/>
      <w:marRight w:val="0"/>
      <w:marTop w:val="0"/>
      <w:marBottom w:val="0"/>
      <w:divBdr>
        <w:top w:val="none" w:sz="0" w:space="0" w:color="auto"/>
        <w:left w:val="none" w:sz="0" w:space="0" w:color="auto"/>
        <w:bottom w:val="none" w:sz="0" w:space="0" w:color="auto"/>
        <w:right w:val="none" w:sz="0" w:space="0" w:color="auto"/>
      </w:divBdr>
    </w:div>
    <w:div w:id="2066248330">
      <w:bodyDiv w:val="1"/>
      <w:marLeft w:val="0"/>
      <w:marRight w:val="0"/>
      <w:marTop w:val="0"/>
      <w:marBottom w:val="0"/>
      <w:divBdr>
        <w:top w:val="none" w:sz="0" w:space="0" w:color="auto"/>
        <w:left w:val="none" w:sz="0" w:space="0" w:color="auto"/>
        <w:bottom w:val="none" w:sz="0" w:space="0" w:color="auto"/>
        <w:right w:val="none" w:sz="0" w:space="0" w:color="auto"/>
      </w:divBdr>
    </w:div>
    <w:div w:id="2137140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RL_EDH/api/edh/dynamic" TargetMode="External"/><Relationship Id="rId18" Type="http://schemas.openxmlformats.org/officeDocument/2006/relationships/hyperlink" Target="mailto:HUNG.DT@SHB.COM.VN"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URL_EDH/api/edh/dynamic" TargetMode="External"/><Relationship Id="rId7" Type="http://schemas.openxmlformats.org/officeDocument/2006/relationships/webSettings" Target="webSettings.xml"/><Relationship Id="rId12" Type="http://schemas.openxmlformats.org/officeDocument/2006/relationships/hyperlink" Target="https://URL_EDH/api/edh/dynamic" TargetMode="External"/><Relationship Id="rId17" Type="http://schemas.openxmlformats.org/officeDocument/2006/relationships/hyperlink" Target="https://URL_EDH/api/edh/dynamic" TargetMode="External"/><Relationship Id="rId25" Type="http://schemas.openxmlformats.org/officeDocument/2006/relationships/hyperlink" Target="https://URL_EDH/api/edh/dynamic"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URL_EDH/api/edh/dynamic" TargetMode="External"/><Relationship Id="rId20" Type="http://schemas.openxmlformats.org/officeDocument/2006/relationships/hyperlink" Target="https://URL_EDH/api/edh/dynam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yperlink" Target="https://URL_EDH/api/edh/dynamic" TargetMode="External"/><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hyperlink" Target="https://URL_EDH/api/edh/dynamic" TargetMode="External"/><Relationship Id="rId23" Type="http://schemas.openxmlformats.org/officeDocument/2006/relationships/hyperlink" Target="https://URL_EDH/api/edh/dynamic" TargetMode="External"/><Relationship Id="rId28" Type="http://schemas.openxmlformats.org/officeDocument/2006/relationships/fontTable" Target="fontTable.xml"/><Relationship Id="rId10" Type="http://schemas.openxmlformats.org/officeDocument/2006/relationships/hyperlink" Target="https://xxx.xxx.xxx.xxx" TargetMode="External"/><Relationship Id="rId19" Type="http://schemas.openxmlformats.org/officeDocument/2006/relationships/hyperlink" Target="https://URL_ESB/SHB/Services/Global/Utilities/TokenOTP/CreateTransaction%20" TargetMode="External"/><Relationship Id="rId31" Type="http://schemas.microsoft.com/office/2016/09/relationships/commentsIds" Target="commentsId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URL_EDH/api/edh/dynamic" TargetMode="External"/><Relationship Id="rId22" Type="http://schemas.openxmlformats.org/officeDocument/2006/relationships/hyperlink" Target="https://URL_EDH/api/edh/dynamic" TargetMode="External"/><Relationship Id="rId27" Type="http://schemas.openxmlformats.org/officeDocument/2006/relationships/footer" Target="footer2.xml"/><Relationship Id="rId30" Type="http://schemas.microsoft.com/office/2018/08/relationships/commentsExtensible" Target="commentsExtensi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AE383-A608-49E6-B834-BCD141EE9F3E}">
  <ds:schemaRefs>
    <ds:schemaRef ds:uri="http://schemas.openxmlformats.org/officeDocument/2006/bibliography"/>
  </ds:schemaRefs>
</ds:datastoreItem>
</file>

<file path=customXml/itemProps2.xml><?xml version="1.0" encoding="utf-8"?>
<ds:datastoreItem xmlns:ds="http://schemas.openxmlformats.org/officeDocument/2006/customXml" ds:itemID="{AE08881B-6B63-4070-B666-B84459CD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51</Pages>
  <Words>9721</Words>
  <Characters>55411</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Bluesky</dc:creator>
  <cp:lastModifiedBy>Tran Van Toan</cp:lastModifiedBy>
  <cp:revision>3</cp:revision>
  <cp:lastPrinted>2020-04-03T04:11:00Z</cp:lastPrinted>
  <dcterms:created xsi:type="dcterms:W3CDTF">2021-12-09T01:11:00Z</dcterms:created>
  <dcterms:modified xsi:type="dcterms:W3CDTF">2021-12-09T02:01:00Z</dcterms:modified>
</cp:coreProperties>
</file>